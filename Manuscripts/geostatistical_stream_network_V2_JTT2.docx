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9186D" w14:textId="101CFE4A" w:rsidR="00D62FC0" w:rsidRPr="00D62FC0" w:rsidRDefault="00D62FC0" w:rsidP="003C2732">
      <w:pPr>
        <w:tabs>
          <w:tab w:val="left" w:pos="360"/>
          <w:tab w:val="left" w:pos="8640"/>
        </w:tabs>
        <w:rPr>
          <w:rFonts w:ascii="Times New Roman" w:hAnsi="Times New Roman" w:cs="Times New Roman"/>
        </w:rPr>
      </w:pPr>
      <w:commentRangeStart w:id="0"/>
      <w:r w:rsidRPr="00D62FC0">
        <w:rPr>
          <w:rFonts w:ascii="Times New Roman" w:hAnsi="Times New Roman" w:cs="Times New Roman"/>
          <w:i/>
        </w:rPr>
        <w:t>Journal</w:t>
      </w:r>
      <w:commentRangeEnd w:id="0"/>
      <w:r w:rsidR="004A2B65">
        <w:rPr>
          <w:rStyle w:val="CommentReference"/>
        </w:rPr>
        <w:commentReference w:id="0"/>
      </w:r>
      <w:r w:rsidRPr="00D62FC0">
        <w:rPr>
          <w:rFonts w:ascii="Times New Roman" w:hAnsi="Times New Roman" w:cs="Times New Roman"/>
          <w:i/>
        </w:rPr>
        <w:t>:</w:t>
      </w:r>
      <w:r w:rsidR="001C52D5">
        <w:rPr>
          <w:rFonts w:ascii="Times New Roman" w:hAnsi="Times New Roman" w:cs="Times New Roman"/>
        </w:rPr>
        <w:t xml:space="preserve"> </w:t>
      </w:r>
      <w:r w:rsidR="001C3622">
        <w:rPr>
          <w:rFonts w:ascii="Times New Roman" w:hAnsi="Times New Roman" w:cs="Times New Roman"/>
        </w:rPr>
        <w:t>Methods in Eco Evo [6000-7000 words</w:t>
      </w:r>
      <w:r w:rsidR="006745AC">
        <w:rPr>
          <w:rFonts w:ascii="Times New Roman" w:hAnsi="Times New Roman" w:cs="Times New Roman"/>
        </w:rPr>
        <w:t xml:space="preserve"> including captions and references!</w:t>
      </w:r>
      <w:r w:rsidR="001C3622">
        <w:rPr>
          <w:rFonts w:ascii="Times New Roman" w:hAnsi="Times New Roman" w:cs="Times New Roman"/>
        </w:rPr>
        <w:t xml:space="preserve">] </w:t>
      </w:r>
      <w:commentRangeStart w:id="1"/>
      <w:r w:rsidR="001C52D5">
        <w:rPr>
          <w:rFonts w:ascii="Times New Roman" w:hAnsi="Times New Roman" w:cs="Times New Roman"/>
        </w:rPr>
        <w:t xml:space="preserve">(Alt: </w:t>
      </w:r>
      <w:r w:rsidR="001C3622">
        <w:rPr>
          <w:rFonts w:ascii="Times New Roman" w:hAnsi="Times New Roman" w:cs="Times New Roman"/>
        </w:rPr>
        <w:t xml:space="preserve">Can J Fish Aquat Sci , </w:t>
      </w:r>
      <w:r w:rsidR="007F1AE2">
        <w:rPr>
          <w:rFonts w:ascii="Times New Roman" w:hAnsi="Times New Roman" w:cs="Times New Roman"/>
        </w:rPr>
        <w:t xml:space="preserve">Fisheries, Fisheries Research, </w:t>
      </w:r>
      <w:r>
        <w:rPr>
          <w:rFonts w:ascii="Times New Roman" w:hAnsi="Times New Roman" w:cs="Times New Roman"/>
        </w:rPr>
        <w:t xml:space="preserve">Trans Am Fish Soc, Freshwater Bio, </w:t>
      </w:r>
      <w:r w:rsidR="001C3622">
        <w:rPr>
          <w:rFonts w:ascii="Times New Roman" w:hAnsi="Times New Roman" w:cs="Times New Roman"/>
        </w:rPr>
        <w:t>Ecological Applications</w:t>
      </w:r>
      <w:r w:rsidR="007F1AE2">
        <w:rPr>
          <w:rFonts w:ascii="Times New Roman" w:hAnsi="Times New Roman" w:cs="Times New Roman"/>
        </w:rPr>
        <w:t>, other</w:t>
      </w:r>
      <w:r w:rsidR="004A2B65">
        <w:rPr>
          <w:rFonts w:ascii="Times New Roman" w:hAnsi="Times New Roman" w:cs="Times New Roman"/>
        </w:rPr>
        <w:t xml:space="preserve"> </w:t>
      </w:r>
      <w:r>
        <w:rPr>
          <w:rFonts w:ascii="Times New Roman" w:hAnsi="Times New Roman" w:cs="Times New Roman"/>
        </w:rPr>
        <w:t>Eco Modeling type journal)</w:t>
      </w:r>
      <w:commentRangeEnd w:id="1"/>
      <w:r w:rsidR="00381C35">
        <w:rPr>
          <w:rStyle w:val="CommentReference"/>
        </w:rPr>
        <w:commentReference w:id="1"/>
      </w:r>
    </w:p>
    <w:p w14:paraId="2EAAF36D" w14:textId="77777777" w:rsidR="00D62FC0" w:rsidRDefault="00D62FC0" w:rsidP="003C2732">
      <w:pPr>
        <w:tabs>
          <w:tab w:val="left" w:pos="360"/>
          <w:tab w:val="left" w:pos="8640"/>
        </w:tabs>
        <w:rPr>
          <w:rFonts w:ascii="Times New Roman" w:hAnsi="Times New Roman" w:cs="Times New Roman"/>
          <w:b/>
        </w:rPr>
      </w:pPr>
    </w:p>
    <w:p w14:paraId="4E0BF837" w14:textId="0478A5CE" w:rsidR="004F4D1D"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A geostatistical state-space model of abundance for stream networks</w:t>
      </w:r>
    </w:p>
    <w:p w14:paraId="3C3E477F" w14:textId="77777777" w:rsidR="00E225E7" w:rsidRPr="008C531D" w:rsidRDefault="00E225E7" w:rsidP="003C2732">
      <w:pPr>
        <w:tabs>
          <w:tab w:val="left" w:pos="360"/>
          <w:tab w:val="left" w:pos="8640"/>
        </w:tabs>
        <w:rPr>
          <w:rFonts w:ascii="Times New Roman" w:hAnsi="Times New Roman" w:cs="Times New Roman"/>
        </w:rPr>
      </w:pPr>
    </w:p>
    <w:p w14:paraId="22AD8DD6" w14:textId="110A75EC" w:rsidR="006745AC"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Daniel J. Hocking</w:t>
      </w:r>
      <w:r w:rsidR="003C1C39">
        <w:rPr>
          <w:rStyle w:val="FootnoteReference"/>
          <w:rFonts w:ascii="Times New Roman" w:hAnsi="Times New Roman" w:cs="Times New Roman"/>
        </w:rPr>
        <w:footnoteReference w:id="1"/>
      </w:r>
      <w:r w:rsidR="0047099A">
        <w:rPr>
          <w:rFonts w:ascii="Times New Roman" w:hAnsi="Times New Roman" w:cs="Times New Roman"/>
        </w:rPr>
        <w:t xml:space="preserve">, </w:t>
      </w:r>
      <w:ins w:id="2" w:author="Daniel J Hocking" w:date="2016-09-14T09:19:00Z">
        <w:r w:rsidR="000F0AA3" w:rsidRPr="000F0AA3">
          <w:rPr>
            <w:rFonts w:ascii="Times New Roman" w:hAnsi="Times New Roman" w:cs="Times New Roman"/>
            <w:i/>
          </w:rPr>
          <w:t>Frostburg State University, Department of Biology, 201 Compton Science Center, 101 Braddock Road, Frostburg, MD 21532</w:t>
        </w:r>
      </w:ins>
      <w:del w:id="3" w:author="Daniel J Hocking" w:date="2016-09-14T09:19:00Z">
        <w:r w:rsidR="0047099A" w:rsidRPr="0047099A" w:rsidDel="000F0AA3">
          <w:rPr>
            <w:rFonts w:ascii="Times New Roman" w:hAnsi="Times New Roman" w:cs="Times New Roman"/>
            <w:i/>
          </w:rPr>
          <w:delText>US Geological Survey,</w:delText>
        </w:r>
        <w:r w:rsidR="00D62FC0" w:rsidDel="000F0AA3">
          <w:rPr>
            <w:rFonts w:ascii="Times New Roman" w:hAnsi="Times New Roman" w:cs="Times New Roman"/>
            <w:i/>
          </w:rPr>
          <w:delText xml:space="preserve"> Leetown Science Center,</w:delText>
        </w:r>
        <w:r w:rsidR="0047099A" w:rsidRPr="0047099A" w:rsidDel="000F0AA3">
          <w:rPr>
            <w:rFonts w:ascii="Times New Roman" w:hAnsi="Times New Roman" w:cs="Times New Roman"/>
            <w:i/>
          </w:rPr>
          <w:delText xml:space="preserve"> S.O. Conte Anadromous Fish Research </w:delText>
        </w:r>
        <w:r w:rsidR="00D62FC0" w:rsidDel="000F0AA3">
          <w:rPr>
            <w:rFonts w:ascii="Times New Roman" w:hAnsi="Times New Roman" w:cs="Times New Roman"/>
            <w:i/>
          </w:rPr>
          <w:delText>Laboratory</w:delText>
        </w:r>
        <w:r w:rsidR="0047099A" w:rsidRPr="0047099A" w:rsidDel="000F0AA3">
          <w:rPr>
            <w:rFonts w:ascii="Times New Roman" w:hAnsi="Times New Roman" w:cs="Times New Roman"/>
            <w:i/>
          </w:rPr>
          <w:delText>, One Migratory Way, Turners Falls, MA 01376</w:delText>
        </w:r>
      </w:del>
      <w:r w:rsidR="00D62FC0">
        <w:rPr>
          <w:rFonts w:ascii="Times New Roman" w:hAnsi="Times New Roman" w:cs="Times New Roman"/>
          <w:i/>
        </w:rPr>
        <w:t xml:space="preserve">. </w:t>
      </w:r>
    </w:p>
    <w:p w14:paraId="55C911EF" w14:textId="77777777" w:rsidR="003C1C39" w:rsidRPr="00D62FC0" w:rsidRDefault="003C1C39" w:rsidP="003C2732">
      <w:pPr>
        <w:tabs>
          <w:tab w:val="left" w:pos="360"/>
          <w:tab w:val="left" w:pos="8640"/>
        </w:tabs>
        <w:rPr>
          <w:rFonts w:ascii="Times New Roman" w:hAnsi="Times New Roman" w:cs="Times New Roman"/>
          <w:i/>
        </w:rPr>
      </w:pPr>
    </w:p>
    <w:p w14:paraId="6D093AC6" w14:textId="318190B3" w:rsidR="00E225E7" w:rsidRPr="00381C35"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 xml:space="preserve">James </w:t>
      </w:r>
      <w:r w:rsidR="007F1AE2">
        <w:rPr>
          <w:rFonts w:ascii="Times New Roman" w:hAnsi="Times New Roman" w:cs="Times New Roman"/>
        </w:rPr>
        <w:t xml:space="preserve">T. </w:t>
      </w:r>
      <w:r w:rsidRPr="008C531D">
        <w:rPr>
          <w:rFonts w:ascii="Times New Roman" w:hAnsi="Times New Roman" w:cs="Times New Roman"/>
        </w:rPr>
        <w:t>Thorson</w:t>
      </w:r>
      <w:r w:rsidR="00381C35">
        <w:rPr>
          <w:rFonts w:ascii="Times New Roman" w:hAnsi="Times New Roman" w:cs="Times New Roman"/>
          <w:i/>
        </w:rPr>
        <w:t>, Fisheries Resource Analysis and Monitoring Division, Northwest Fisheries Science Center, National Marine Fisheries Service, NOAA, Seattle, WA, 98112</w:t>
      </w:r>
      <w:r w:rsidR="00E57263">
        <w:rPr>
          <w:rFonts w:ascii="Times New Roman" w:hAnsi="Times New Roman" w:cs="Times New Roman"/>
          <w:i/>
        </w:rPr>
        <w:t>.</w:t>
      </w:r>
    </w:p>
    <w:p w14:paraId="0E6C530D" w14:textId="77777777" w:rsidR="0047099A" w:rsidRDefault="0047099A" w:rsidP="003C2732">
      <w:pPr>
        <w:tabs>
          <w:tab w:val="left" w:pos="360"/>
          <w:tab w:val="left" w:pos="8640"/>
        </w:tabs>
        <w:rPr>
          <w:rFonts w:ascii="Times New Roman" w:hAnsi="Times New Roman" w:cs="Times New Roman"/>
        </w:rPr>
      </w:pPr>
    </w:p>
    <w:p w14:paraId="5A612857" w14:textId="08FA3539" w:rsidR="00D51B2C" w:rsidRDefault="0047099A" w:rsidP="003C2732">
      <w:pPr>
        <w:tabs>
          <w:tab w:val="left" w:pos="360"/>
          <w:tab w:val="left" w:pos="8640"/>
        </w:tabs>
        <w:rPr>
          <w:rFonts w:ascii="Times New Roman" w:hAnsi="Times New Roman" w:cs="Times New Roman"/>
          <w:i/>
        </w:rPr>
      </w:pPr>
      <w:r>
        <w:rPr>
          <w:rFonts w:ascii="Times New Roman" w:hAnsi="Times New Roman" w:cs="Times New Roman"/>
        </w:rPr>
        <w:t xml:space="preserve">Kyle O’Neil, </w:t>
      </w:r>
      <w:r w:rsidR="00D62FC0" w:rsidRPr="0047099A">
        <w:rPr>
          <w:rFonts w:ascii="Times New Roman" w:hAnsi="Times New Roman" w:cs="Times New Roman"/>
          <w:i/>
        </w:rPr>
        <w:t>US Geological Survey,</w:t>
      </w:r>
      <w:r w:rsidR="00D62FC0">
        <w:rPr>
          <w:rFonts w:ascii="Times New Roman" w:hAnsi="Times New Roman" w:cs="Times New Roman"/>
          <w:i/>
        </w:rPr>
        <w:t xml:space="preserve"> Leetown Science Center,</w:t>
      </w:r>
      <w:r w:rsidR="00D62FC0"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01D88E06" w14:textId="77777777" w:rsidR="00D62FC0" w:rsidRDefault="00D62FC0" w:rsidP="003C2732">
      <w:pPr>
        <w:tabs>
          <w:tab w:val="left" w:pos="360"/>
          <w:tab w:val="left" w:pos="8640"/>
        </w:tabs>
        <w:rPr>
          <w:rFonts w:ascii="Times New Roman" w:hAnsi="Times New Roman" w:cs="Times New Roman"/>
          <w:i/>
        </w:rPr>
      </w:pPr>
    </w:p>
    <w:p w14:paraId="327A646F" w14:textId="383D0221" w:rsidR="00E225E7" w:rsidRDefault="00D51B2C" w:rsidP="003C2732">
      <w:pPr>
        <w:tabs>
          <w:tab w:val="left" w:pos="360"/>
          <w:tab w:val="left" w:pos="8640"/>
        </w:tabs>
        <w:rPr>
          <w:rFonts w:ascii="Times New Roman" w:hAnsi="Times New Roman" w:cs="Times New Roman"/>
          <w:i/>
        </w:rPr>
      </w:pPr>
      <w:r w:rsidRPr="008C531D">
        <w:rPr>
          <w:rFonts w:ascii="Times New Roman" w:hAnsi="Times New Roman" w:cs="Times New Roman"/>
        </w:rPr>
        <w:t>Ben</w:t>
      </w:r>
      <w:r w:rsidR="00D62FC0">
        <w:rPr>
          <w:rFonts w:ascii="Times New Roman" w:hAnsi="Times New Roman" w:cs="Times New Roman"/>
        </w:rPr>
        <w:t>jamin H.</w:t>
      </w:r>
      <w:r w:rsidRPr="008C531D">
        <w:rPr>
          <w:rFonts w:ascii="Times New Roman" w:hAnsi="Times New Roman" w:cs="Times New Roman"/>
        </w:rPr>
        <w:t xml:space="preserve"> Letcher</w:t>
      </w:r>
      <w:r>
        <w:rPr>
          <w:rFonts w:ascii="Times New Roman" w:hAnsi="Times New Roman" w:cs="Times New Roman"/>
        </w:rPr>
        <w:t xml:space="preserve">, </w:t>
      </w:r>
      <w:r w:rsidR="00D62FC0" w:rsidRPr="0047099A">
        <w:rPr>
          <w:rFonts w:ascii="Times New Roman" w:hAnsi="Times New Roman" w:cs="Times New Roman"/>
          <w:i/>
        </w:rPr>
        <w:t>US Geological Survey,</w:t>
      </w:r>
      <w:r w:rsidR="00D62FC0">
        <w:rPr>
          <w:rFonts w:ascii="Times New Roman" w:hAnsi="Times New Roman" w:cs="Times New Roman"/>
          <w:i/>
        </w:rPr>
        <w:t xml:space="preserve"> Leetown Science Center,</w:t>
      </w:r>
      <w:r w:rsidR="00D62FC0"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17878EAC" w14:textId="77777777" w:rsidR="00D62FC0" w:rsidRPr="008C531D" w:rsidRDefault="00D62FC0" w:rsidP="003C2732">
      <w:pPr>
        <w:tabs>
          <w:tab w:val="left" w:pos="360"/>
          <w:tab w:val="left" w:pos="8640"/>
        </w:tabs>
        <w:rPr>
          <w:rFonts w:ascii="Times New Roman" w:hAnsi="Times New Roman" w:cs="Times New Roman"/>
        </w:rPr>
      </w:pPr>
    </w:p>
    <w:p w14:paraId="64A6AF45" w14:textId="77777777" w:rsidR="006745AC" w:rsidRDefault="006745AC" w:rsidP="003C2732">
      <w:pPr>
        <w:widowControl w:val="0"/>
        <w:tabs>
          <w:tab w:val="left" w:pos="360"/>
          <w:tab w:val="left" w:pos="8640"/>
        </w:tabs>
        <w:autoSpaceDE w:val="0"/>
        <w:autoSpaceDN w:val="0"/>
        <w:adjustRightInd w:val="0"/>
        <w:rPr>
          <w:rFonts w:ascii="Times New Roman" w:hAnsi="Times New Roman" w:cs="Times New Roman"/>
          <w:color w:val="FF0000"/>
          <w:sz w:val="20"/>
          <w:szCs w:val="20"/>
        </w:rPr>
      </w:pPr>
    </w:p>
    <w:p w14:paraId="05EDBF8F" w14:textId="0C5B3E21" w:rsidR="006745AC" w:rsidRDefault="006745AC" w:rsidP="006745AC">
      <w:pPr>
        <w:tabs>
          <w:tab w:val="left" w:pos="360"/>
          <w:tab w:val="left" w:pos="8640"/>
        </w:tabs>
        <w:rPr>
          <w:rFonts w:ascii="Times New Roman" w:hAnsi="Times New Roman" w:cs="Times New Roman"/>
          <w:b/>
        </w:rPr>
      </w:pPr>
      <w:r>
        <w:rPr>
          <w:rFonts w:ascii="Times New Roman" w:hAnsi="Times New Roman" w:cs="Times New Roman"/>
          <w:b/>
        </w:rPr>
        <w:t xml:space="preserve">Running Title: </w:t>
      </w:r>
      <w:r w:rsidR="007070B9">
        <w:rPr>
          <w:rFonts w:ascii="Times New Roman" w:hAnsi="Times New Roman" w:cs="Times New Roman"/>
        </w:rPr>
        <w:t>Spatio-temporal</w:t>
      </w:r>
      <w:r w:rsidRPr="006745AC">
        <w:rPr>
          <w:rFonts w:ascii="Times New Roman" w:hAnsi="Times New Roman" w:cs="Times New Roman"/>
        </w:rPr>
        <w:t xml:space="preserve"> model for abundance in streams</w:t>
      </w:r>
    </w:p>
    <w:p w14:paraId="1CDB033F" w14:textId="77777777" w:rsidR="0079652D" w:rsidRDefault="0079652D" w:rsidP="003C2732">
      <w:pPr>
        <w:tabs>
          <w:tab w:val="left" w:pos="360"/>
          <w:tab w:val="left" w:pos="8640"/>
        </w:tabs>
        <w:rPr>
          <w:rFonts w:ascii="Times New Roman" w:hAnsi="Times New Roman" w:cs="Times New Roman"/>
          <w:b/>
        </w:rPr>
      </w:pPr>
    </w:p>
    <w:p w14:paraId="0B9C80F4" w14:textId="51153FB4" w:rsidR="003C1C39" w:rsidRPr="003C1C39" w:rsidRDefault="003C1C39" w:rsidP="003C2732">
      <w:pPr>
        <w:tabs>
          <w:tab w:val="left" w:pos="360"/>
          <w:tab w:val="left" w:pos="8640"/>
        </w:tabs>
        <w:rPr>
          <w:rFonts w:ascii="Times New Roman" w:hAnsi="Times New Roman" w:cs="Times New Roman"/>
          <w:b/>
        </w:rPr>
      </w:pPr>
      <w:r>
        <w:rPr>
          <w:rFonts w:ascii="Times New Roman" w:hAnsi="Times New Roman" w:cs="Times New Roman"/>
          <w:b/>
        </w:rPr>
        <w:t xml:space="preserve">Word Count: </w:t>
      </w:r>
    </w:p>
    <w:p w14:paraId="331D37C1" w14:textId="77777777" w:rsidR="0079652D" w:rsidRDefault="0079652D" w:rsidP="003C2732">
      <w:pPr>
        <w:tabs>
          <w:tab w:val="left" w:pos="360"/>
          <w:tab w:val="left" w:pos="8640"/>
        </w:tabs>
        <w:rPr>
          <w:rFonts w:ascii="Times New Roman" w:hAnsi="Times New Roman" w:cs="Times New Roman"/>
        </w:rPr>
      </w:pPr>
    </w:p>
    <w:p w14:paraId="4329AC0D" w14:textId="77777777" w:rsidR="003C1C39" w:rsidRDefault="003C1C39" w:rsidP="003C1C39">
      <w:pPr>
        <w:widowControl w:val="0"/>
        <w:tabs>
          <w:tab w:val="left" w:pos="360"/>
          <w:tab w:val="left" w:pos="8640"/>
        </w:tabs>
        <w:autoSpaceDE w:val="0"/>
        <w:autoSpaceDN w:val="0"/>
        <w:adjustRightInd w:val="0"/>
        <w:rPr>
          <w:rFonts w:ascii="Times New Roman" w:hAnsi="Times New Roman" w:cs="Times New Roman"/>
          <w:color w:val="FF0000"/>
          <w:sz w:val="20"/>
          <w:szCs w:val="20"/>
        </w:rPr>
      </w:pPr>
      <w:r w:rsidRPr="008C531D">
        <w:rPr>
          <w:rFonts w:ascii="Times New Roman" w:hAnsi="Times New Roman" w:cs="Times New Roman"/>
          <w:color w:val="FF0000"/>
          <w:sz w:val="20"/>
          <w:szCs w:val="20"/>
        </w:rPr>
        <w:t>Disclaimer: 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finding or policy.</w:t>
      </w:r>
    </w:p>
    <w:p w14:paraId="09A12203" w14:textId="2D801D82" w:rsidR="003C1C39" w:rsidRDefault="003C1C39">
      <w:pPr>
        <w:rPr>
          <w:rFonts w:ascii="Times New Roman" w:hAnsi="Times New Roman" w:cs="Times New Roman"/>
        </w:rPr>
      </w:pPr>
      <w:r>
        <w:rPr>
          <w:rFonts w:ascii="Times New Roman" w:hAnsi="Times New Roman" w:cs="Times New Roman"/>
        </w:rPr>
        <w:br w:type="page"/>
      </w:r>
    </w:p>
    <w:p w14:paraId="4E99FF4C" w14:textId="77777777" w:rsidR="00E225E7" w:rsidRPr="006745AC" w:rsidRDefault="00E225E7" w:rsidP="003C2732">
      <w:pPr>
        <w:tabs>
          <w:tab w:val="left" w:pos="360"/>
          <w:tab w:val="left" w:pos="8640"/>
        </w:tabs>
        <w:rPr>
          <w:rFonts w:ascii="Times New Roman" w:hAnsi="Times New Roman" w:cs="Times New Roman"/>
          <w:b/>
          <w:sz w:val="28"/>
          <w:szCs w:val="28"/>
        </w:rPr>
      </w:pPr>
      <w:r w:rsidRPr="006745AC">
        <w:rPr>
          <w:rFonts w:ascii="Times New Roman" w:hAnsi="Times New Roman" w:cs="Times New Roman"/>
          <w:b/>
          <w:sz w:val="28"/>
          <w:szCs w:val="28"/>
        </w:rPr>
        <w:lastRenderedPageBreak/>
        <w:t>Abstract</w:t>
      </w:r>
    </w:p>
    <w:p w14:paraId="04E3E1BA" w14:textId="50096A2A" w:rsidR="00E225E7" w:rsidRPr="00873454" w:rsidRDefault="00381C35" w:rsidP="003C2732">
      <w:pPr>
        <w:tabs>
          <w:tab w:val="left" w:pos="360"/>
          <w:tab w:val="left" w:pos="8640"/>
        </w:tabs>
        <w:rPr>
          <w:rFonts w:ascii="Times New Roman" w:hAnsi="Times New Roman" w:cs="Times New Roman"/>
        </w:rPr>
      </w:pPr>
      <w:r>
        <w:rPr>
          <w:rFonts w:ascii="Times New Roman" w:hAnsi="Times New Roman" w:cs="Times New Roman"/>
        </w:rPr>
        <w:t>F</w:t>
      </w:r>
      <w:r w:rsidR="00D51B2C">
        <w:rPr>
          <w:rFonts w:ascii="Times New Roman" w:hAnsi="Times New Roman" w:cs="Times New Roman"/>
        </w:rPr>
        <w:t xml:space="preserve">ish and wildlife populations </w:t>
      </w:r>
      <w:r>
        <w:rPr>
          <w:rFonts w:ascii="Times New Roman" w:hAnsi="Times New Roman" w:cs="Times New Roman"/>
        </w:rPr>
        <w:t xml:space="preserve">will have dynamics that are correlated in space and time due to correlations in environmental drivers as well as synchrony induced by individual </w:t>
      </w:r>
      <w:r w:rsidR="0079652D">
        <w:rPr>
          <w:rFonts w:ascii="Times New Roman" w:hAnsi="Times New Roman" w:cs="Times New Roman"/>
        </w:rPr>
        <w:t>dispersal</w:t>
      </w:r>
      <w:r w:rsidR="00D51B2C">
        <w:rPr>
          <w:rFonts w:ascii="Times New Roman" w:hAnsi="Times New Roman" w:cs="Times New Roman"/>
        </w:rPr>
        <w:t xml:space="preserve">. Many statistical analyses of populations ignore potential autocorrelations and assume that survey methods (distance and time between samples) </w:t>
      </w:r>
      <w:r w:rsidR="003C50C8">
        <w:rPr>
          <w:rFonts w:ascii="Times New Roman" w:hAnsi="Times New Roman" w:cs="Times New Roman"/>
        </w:rPr>
        <w:t>eliminate</w:t>
      </w:r>
      <w:r w:rsidR="00D51B2C">
        <w:rPr>
          <w:rFonts w:ascii="Times New Roman" w:hAnsi="Times New Roman" w:cs="Times New Roman"/>
        </w:rPr>
        <w:t xml:space="preserve"> these correlations</w:t>
      </w:r>
      <w:r w:rsidR="003C50C8">
        <w:rPr>
          <w:rFonts w:ascii="Times New Roman" w:hAnsi="Times New Roman" w:cs="Times New Roman"/>
        </w:rPr>
        <w:t>, allowing samples to be treated independently</w:t>
      </w:r>
      <w:r w:rsidR="00D51B2C">
        <w:rPr>
          <w:rFonts w:ascii="Times New Roman" w:hAnsi="Times New Roman" w:cs="Times New Roman"/>
        </w:rPr>
        <w:t>. If these assumptions are incorrect, results and therefore inference may be biased and uncertainty under</w:t>
      </w:r>
      <w:r>
        <w:rPr>
          <w:rFonts w:ascii="Times New Roman" w:hAnsi="Times New Roman" w:cs="Times New Roman"/>
        </w:rPr>
        <w:t>-</w:t>
      </w:r>
      <w:r w:rsidR="00D51B2C">
        <w:rPr>
          <w:rFonts w:ascii="Times New Roman" w:hAnsi="Times New Roman" w:cs="Times New Roman"/>
        </w:rPr>
        <w:t>estimated.</w:t>
      </w:r>
      <w:r w:rsidR="000F0AA3">
        <w:rPr>
          <w:rFonts w:ascii="Times New Roman" w:hAnsi="Times New Roman" w:cs="Times New Roman"/>
        </w:rPr>
        <w:t xml:space="preserve"> </w:t>
      </w:r>
      <w:r w:rsidR="00D51B2C">
        <w:rPr>
          <w:rFonts w:ascii="Times New Roman" w:hAnsi="Times New Roman" w:cs="Times New Roman"/>
        </w:rPr>
        <w:t xml:space="preserve">We developed a novel statistical method to account for spatiotemporal correlations within dendritic stream networks, while accounting for imperfect detection in the surveys. </w:t>
      </w:r>
      <w:r w:rsidR="00980882">
        <w:rPr>
          <w:rFonts w:ascii="Times New Roman" w:hAnsi="Times New Roman" w:cs="Times New Roman"/>
        </w:rPr>
        <w:t xml:space="preserve">Through simulations, we found this model outperformed standard statistical methods when data were spatially correlated </w:t>
      </w:r>
      <w:r w:rsidR="003C50C8">
        <w:rPr>
          <w:rFonts w:ascii="Times New Roman" w:hAnsi="Times New Roman" w:cs="Times New Roman"/>
        </w:rPr>
        <w:t xml:space="preserve">based on stream distance, </w:t>
      </w:r>
      <w:r w:rsidR="00980882">
        <w:rPr>
          <w:rFonts w:ascii="Times New Roman" w:hAnsi="Times New Roman" w:cs="Times New Roman"/>
        </w:rPr>
        <w:t xml:space="preserve">and performed similarly when data were not correlated. We found that increasing the number of years surveyed </w:t>
      </w:r>
      <w:r w:rsidR="003C50C8">
        <w:rPr>
          <w:rFonts w:ascii="Times New Roman" w:hAnsi="Times New Roman" w:cs="Times New Roman"/>
        </w:rPr>
        <w:t xml:space="preserve">substantially </w:t>
      </w:r>
      <w:r w:rsidR="00980882">
        <w:rPr>
          <w:rFonts w:ascii="Times New Roman" w:hAnsi="Times New Roman" w:cs="Times New Roman"/>
        </w:rPr>
        <w:t xml:space="preserve">improved the model accuracy </w:t>
      </w:r>
      <w:r w:rsidR="003C50C8">
        <w:rPr>
          <w:rFonts w:ascii="Times New Roman" w:hAnsi="Times New Roman" w:cs="Times New Roman"/>
        </w:rPr>
        <w:t>when estimating</w:t>
      </w:r>
      <w:r w:rsidR="00980882">
        <w:rPr>
          <w:rFonts w:ascii="Times New Roman" w:hAnsi="Times New Roman" w:cs="Times New Roman"/>
        </w:rPr>
        <w:t xml:space="preserve"> spatial and temporal correlation coefficients. Increased the number of survey sites within the network improved the performance of the non-spatial model but only marginally improved the abundance estimates in the spatiotemporal model. We then applied this model to Brook Trout data</w:t>
      </w:r>
      <w:r w:rsidR="001E6C5B">
        <w:rPr>
          <w:rFonts w:ascii="Times New Roman" w:hAnsi="Times New Roman" w:cs="Times New Roman"/>
        </w:rPr>
        <w:t xml:space="preserve"> from the West Susquehanna Watershed in Pennsylvania</w:t>
      </w:r>
      <w:r w:rsidR="00980882">
        <w:rPr>
          <w:rFonts w:ascii="Times New Roman" w:hAnsi="Times New Roman" w:cs="Times New Roman"/>
        </w:rPr>
        <w:t xml:space="preserve"> collected over 30(???) years</w:t>
      </w:r>
      <w:r w:rsidR="001E6C5B">
        <w:rPr>
          <w:rFonts w:ascii="Times New Roman" w:hAnsi="Times New Roman" w:cs="Times New Roman"/>
        </w:rPr>
        <w:t xml:space="preserve">. We found </w:t>
      </w:r>
      <w:r w:rsidR="00132B75">
        <w:rPr>
          <w:rFonts w:ascii="Times New Roman" w:hAnsi="Times New Roman" w:cs="Times New Roman"/>
        </w:rPr>
        <w:t>…</w:t>
      </w:r>
      <w:r w:rsidR="000116C1">
        <w:rPr>
          <w:rFonts w:ascii="Times New Roman" w:hAnsi="Times New Roman" w:cs="Times New Roman"/>
        </w:rPr>
        <w:t xml:space="preserve"> yoy abundance driven by xxxx with high spatial and temporal variability and moderate spatiotemporal correlation (???) … adult abundance less strongly affected by climatic conditions and less variable than YOY but with higher spatiotemporal correlation (???). [add 1-2 good conclusion sentences]</w:t>
      </w:r>
    </w:p>
    <w:p w14:paraId="44952D2D" w14:textId="77777777" w:rsidR="00873454" w:rsidRDefault="00873454" w:rsidP="003C2732">
      <w:pPr>
        <w:tabs>
          <w:tab w:val="left" w:pos="360"/>
          <w:tab w:val="left" w:pos="8640"/>
        </w:tabs>
        <w:rPr>
          <w:rFonts w:ascii="Times New Roman" w:hAnsi="Times New Roman" w:cs="Times New Roman"/>
          <w:b/>
        </w:rPr>
      </w:pPr>
    </w:p>
    <w:p w14:paraId="7180F4D3" w14:textId="77777777" w:rsidR="003C1C39" w:rsidRPr="006745AC" w:rsidRDefault="003C1C39" w:rsidP="003C1C39">
      <w:pPr>
        <w:tabs>
          <w:tab w:val="left" w:pos="360"/>
          <w:tab w:val="left" w:pos="8640"/>
        </w:tabs>
        <w:rPr>
          <w:rFonts w:ascii="Times New Roman" w:hAnsi="Times New Roman" w:cs="Times New Roman"/>
        </w:rPr>
      </w:pPr>
      <w:r w:rsidRPr="003C1C39">
        <w:rPr>
          <w:rFonts w:ascii="Times New Roman" w:hAnsi="Times New Roman" w:cs="Times New Roman"/>
          <w:b/>
          <w:sz w:val="28"/>
          <w:szCs w:val="28"/>
        </w:rPr>
        <w:t>Keywords</w:t>
      </w:r>
      <w:r>
        <w:rPr>
          <w:rFonts w:ascii="Times New Roman" w:hAnsi="Times New Roman" w:cs="Times New Roman"/>
          <w:b/>
        </w:rPr>
        <w:t xml:space="preserve">: </w:t>
      </w:r>
      <w:r>
        <w:rPr>
          <w:rFonts w:ascii="Times New Roman" w:hAnsi="Times New Roman" w:cs="Times New Roman"/>
        </w:rPr>
        <w:t>Spatially-explicit, spatio-temporal, dendritic network, Gaussian random fields, Brook Trout, detection probability</w:t>
      </w:r>
    </w:p>
    <w:p w14:paraId="29F2FA8E" w14:textId="77777777" w:rsidR="00873454" w:rsidRPr="008C531D" w:rsidRDefault="00873454" w:rsidP="003C2732">
      <w:pPr>
        <w:tabs>
          <w:tab w:val="left" w:pos="360"/>
          <w:tab w:val="left" w:pos="8640"/>
        </w:tabs>
        <w:rPr>
          <w:rFonts w:ascii="Times New Roman" w:hAnsi="Times New Roman" w:cs="Times New Roman"/>
          <w:b/>
        </w:rPr>
      </w:pPr>
    </w:p>
    <w:p w14:paraId="2EB3724E" w14:textId="02159ECB" w:rsidR="00E175D4"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Introduction</w:t>
      </w:r>
    </w:p>
    <w:p w14:paraId="1EBD2D46" w14:textId="604A9959" w:rsidR="000840D7" w:rsidRPr="008C531D" w:rsidRDefault="000840D7" w:rsidP="003C2732">
      <w:pPr>
        <w:tabs>
          <w:tab w:val="left" w:pos="360"/>
          <w:tab w:val="left" w:pos="8640"/>
        </w:tabs>
        <w:rPr>
          <w:rFonts w:ascii="Times New Roman" w:hAnsi="Times New Roman" w:cs="Times New Roman"/>
        </w:rPr>
      </w:pPr>
      <w:r w:rsidRPr="008C531D">
        <w:rPr>
          <w:rFonts w:ascii="Times New Roman" w:hAnsi="Times New Roman" w:cs="Times New Roman"/>
        </w:rPr>
        <w:t>Ecologists are concerned with understanding the abundance and distribution of organisms in space and time</w:t>
      </w:r>
      <w:r w:rsidR="003C50C8">
        <w:rPr>
          <w:rFonts w:ascii="Times New Roman" w:hAnsi="Times New Roman" w:cs="Times New Roman"/>
        </w:rPr>
        <w:t>, as well as the biological processes and interactions that cause these patterns</w:t>
      </w:r>
      <w:r w:rsidRPr="008C531D">
        <w:rPr>
          <w:rFonts w:ascii="Times New Roman" w:hAnsi="Times New Roman" w:cs="Times New Roman"/>
        </w:rPr>
        <w:t xml:space="preserve">. Surveys are frequently employed to </w:t>
      </w:r>
      <w:r w:rsidR="003C50C8">
        <w:rPr>
          <w:rFonts w:ascii="Times New Roman" w:hAnsi="Times New Roman" w:cs="Times New Roman"/>
        </w:rPr>
        <w:t>estimate spatio-temporal variation in abundance, with the goal of inferring biological process</w:t>
      </w:r>
      <w:r w:rsidRPr="008C531D">
        <w:rPr>
          <w:rFonts w:ascii="Times New Roman" w:hAnsi="Times New Roman" w:cs="Times New Roman"/>
        </w:rPr>
        <w:t xml:space="preserve">. However, most statistical methods used in ecology have not explicitly accounted for spatial correlation in the data beyond </w:t>
      </w:r>
      <w:r w:rsidR="003C50C8">
        <w:rPr>
          <w:rFonts w:ascii="Times New Roman" w:hAnsi="Times New Roman" w:cs="Times New Roman"/>
        </w:rPr>
        <w:t>including covariates that are themselves spatially autocorrelated</w:t>
      </w:r>
      <w:r w:rsidRPr="008C531D">
        <w:rPr>
          <w:rFonts w:ascii="Times New Roman" w:hAnsi="Times New Roman" w:cs="Times New Roman"/>
        </w:rPr>
        <w:t xml:space="preserve"> (e.g. ANOVA, GLM, linear and generalized linear mixed mod</w:t>
      </w:r>
      <w:r w:rsidR="00DA2E5E" w:rsidRPr="008C531D">
        <w:rPr>
          <w:rFonts w:ascii="Times New Roman" w:hAnsi="Times New Roman" w:cs="Times New Roman"/>
        </w:rPr>
        <w:t xml:space="preserve">els). Therefore to use these </w:t>
      </w:r>
      <w:r w:rsidR="00381C35">
        <w:rPr>
          <w:rFonts w:ascii="Times New Roman" w:hAnsi="Times New Roman" w:cs="Times New Roman"/>
        </w:rPr>
        <w:t>regression methods</w:t>
      </w:r>
      <w:r w:rsidR="00DA2E5E" w:rsidRPr="008C531D">
        <w:rPr>
          <w:rFonts w:ascii="Times New Roman" w:hAnsi="Times New Roman" w:cs="Times New Roman"/>
        </w:rPr>
        <w:t xml:space="preserve">, researchers must design their studies to ensure that sample points are </w:t>
      </w:r>
      <w:r w:rsidR="003C50C8">
        <w:rPr>
          <w:rFonts w:ascii="Times New Roman" w:hAnsi="Times New Roman" w:cs="Times New Roman"/>
        </w:rPr>
        <w:t>spaced such that statistical residuals are not correlated</w:t>
      </w:r>
      <w:r w:rsidR="00DA2E5E" w:rsidRPr="008C531D">
        <w:rPr>
          <w:rFonts w:ascii="Times New Roman" w:hAnsi="Times New Roman" w:cs="Times New Roman"/>
        </w:rPr>
        <w:t xml:space="preserve">. It is difficult to know </w:t>
      </w:r>
      <w:r w:rsidR="00DA2E5E" w:rsidRPr="008C531D">
        <w:rPr>
          <w:rFonts w:ascii="Times New Roman" w:hAnsi="Times New Roman" w:cs="Times New Roman"/>
          <w:i/>
        </w:rPr>
        <w:t>a priori</w:t>
      </w:r>
      <w:r w:rsidR="00DA2E5E" w:rsidRPr="008C531D">
        <w:rPr>
          <w:rFonts w:ascii="Times New Roman" w:hAnsi="Times New Roman" w:cs="Times New Roman"/>
        </w:rPr>
        <w:t xml:space="preserve"> how close is too close. Any residual autocorrelation violates regression model assumptions and leads to biased results and potentially incorrect inference regarding population distributions and environmental relationships. Additionally, information about the spatial and temporal patterns provides potentially interesting ecological insights that would not be gained if the data were collected in a way to avoid autocorrelation (give example). For these reasons, a large field of spatial statistics has been developed and applied to ecological problems (refs</w:t>
      </w:r>
      <w:r w:rsidR="00EC41B7" w:rsidRPr="008C531D">
        <w:rPr>
          <w:rFonts w:ascii="Times New Roman" w:hAnsi="Times New Roman" w:cs="Times New Roman"/>
        </w:rPr>
        <w:t xml:space="preserve">: Ross et al 2012, Conn et al 2015, </w:t>
      </w:r>
      <w:r w:rsidR="001271D5" w:rsidRPr="008C531D">
        <w:rPr>
          <w:rFonts w:ascii="Times New Roman" w:hAnsi="Times New Roman" w:cs="Times New Roman"/>
        </w:rPr>
        <w:t>Gelfand example, Cressie example</w:t>
      </w:r>
      <w:r w:rsidR="00DA2E5E" w:rsidRPr="008C531D">
        <w:rPr>
          <w:rFonts w:ascii="Times New Roman" w:hAnsi="Times New Roman" w:cs="Times New Roman"/>
        </w:rPr>
        <w:t xml:space="preserve">).  </w:t>
      </w:r>
    </w:p>
    <w:p w14:paraId="6922296B" w14:textId="088025CA" w:rsidR="00D36512" w:rsidRPr="008C531D" w:rsidRDefault="00621186" w:rsidP="003C2732">
      <w:pPr>
        <w:tabs>
          <w:tab w:val="left" w:pos="360"/>
          <w:tab w:val="left" w:pos="8640"/>
        </w:tabs>
        <w:ind w:firstLine="720"/>
        <w:rPr>
          <w:rFonts w:ascii="Times New Roman" w:hAnsi="Times New Roman" w:cs="Times New Roman"/>
        </w:rPr>
      </w:pPr>
      <w:r w:rsidRPr="008C531D">
        <w:rPr>
          <w:rFonts w:ascii="Times New Roman" w:hAnsi="Times New Roman" w:cs="Times New Roman"/>
        </w:rPr>
        <w:t xml:space="preserve">Streams are likely to have significant correlation </w:t>
      </w:r>
      <w:r w:rsidR="00DA2E5E" w:rsidRPr="008C531D">
        <w:rPr>
          <w:rFonts w:ascii="Times New Roman" w:hAnsi="Times New Roman" w:cs="Times New Roman"/>
        </w:rPr>
        <w:t xml:space="preserve">in time and space because of the </w:t>
      </w:r>
      <w:r w:rsidR="00D36512" w:rsidRPr="008C531D">
        <w:rPr>
          <w:rFonts w:ascii="Times New Roman" w:hAnsi="Times New Roman" w:cs="Times New Roman"/>
        </w:rPr>
        <w:t>hydrologic connections creating movements and gradients of chemical and physical properties.</w:t>
      </w:r>
      <w:r w:rsidRPr="008C531D">
        <w:rPr>
          <w:rFonts w:ascii="Times New Roman" w:hAnsi="Times New Roman" w:cs="Times New Roman"/>
        </w:rPr>
        <w:t xml:space="preserve"> </w:t>
      </w:r>
      <w:commentRangeStart w:id="4"/>
      <w:r w:rsidR="00D36512" w:rsidRPr="008C531D">
        <w:rPr>
          <w:rFonts w:ascii="Times New Roman" w:hAnsi="Times New Roman" w:cs="Times New Roman"/>
        </w:rPr>
        <w:t xml:space="preserve">For example, (find good example). </w:t>
      </w:r>
      <w:commentRangeEnd w:id="4"/>
      <w:r w:rsidR="004A2B65">
        <w:rPr>
          <w:rStyle w:val="CommentReference"/>
        </w:rPr>
        <w:commentReference w:id="4"/>
      </w:r>
      <w:r w:rsidR="00D36512" w:rsidRPr="008C531D">
        <w:rPr>
          <w:rFonts w:ascii="Times New Roman" w:hAnsi="Times New Roman" w:cs="Times New Roman"/>
        </w:rPr>
        <w:t xml:space="preserve">Similarly, organisms living in streams are likely to respond to these underlying conditions and their movements are often restricted to the dendritic network creating spatial correlation in the abundance and distribution of stream organisms. Spatial models that use Euclidean distance are likely to perform poorly in stream networks because </w:t>
      </w:r>
      <w:r w:rsidR="00D36512" w:rsidRPr="008C531D">
        <w:rPr>
          <w:rFonts w:ascii="Times New Roman" w:hAnsi="Times New Roman" w:cs="Times New Roman"/>
        </w:rPr>
        <w:lastRenderedPageBreak/>
        <w:t xml:space="preserve">streams in close </w:t>
      </w:r>
      <w:r w:rsidR="00F66087">
        <w:rPr>
          <w:rFonts w:ascii="Times New Roman" w:hAnsi="Times New Roman" w:cs="Times New Roman"/>
        </w:rPr>
        <w:t xml:space="preserve">overland </w:t>
      </w:r>
      <w:r w:rsidR="00D36512" w:rsidRPr="008C531D">
        <w:rPr>
          <w:rFonts w:ascii="Times New Roman" w:hAnsi="Times New Roman" w:cs="Times New Roman"/>
        </w:rPr>
        <w:t>proximity can be completely unconnected or have large hydrologic distances</w:t>
      </w:r>
      <w:r w:rsidR="00381C35">
        <w:rPr>
          <w:rFonts w:ascii="Times New Roman" w:hAnsi="Times New Roman" w:cs="Times New Roman"/>
        </w:rPr>
        <w:t xml:space="preserve"> (</w:t>
      </w:r>
      <w:r w:rsidR="007551FD">
        <w:rPr>
          <w:rFonts w:ascii="Times New Roman" w:hAnsi="Times New Roman" w:cs="Times New Roman"/>
        </w:rPr>
        <w:t xml:space="preserve">ref: </w:t>
      </w:r>
      <w:commentRangeStart w:id="5"/>
      <w:r w:rsidR="00381C35">
        <w:rPr>
          <w:rFonts w:ascii="Times New Roman" w:hAnsi="Times New Roman" w:cs="Times New Roman"/>
        </w:rPr>
        <w:t>Ver Hoef et al. 2006</w:t>
      </w:r>
      <w:commentRangeEnd w:id="5"/>
      <w:r w:rsidR="00381C35">
        <w:rPr>
          <w:rStyle w:val="CommentReference"/>
        </w:rPr>
        <w:commentReference w:id="5"/>
      </w:r>
      <w:r w:rsidR="00381C35">
        <w:rPr>
          <w:rFonts w:ascii="Times New Roman" w:hAnsi="Times New Roman" w:cs="Times New Roman"/>
        </w:rPr>
        <w:t>)</w:t>
      </w:r>
      <w:r w:rsidR="00D36512" w:rsidRPr="008C531D">
        <w:rPr>
          <w:rFonts w:ascii="Times New Roman" w:hAnsi="Times New Roman" w:cs="Times New Roman"/>
        </w:rPr>
        <w:t xml:space="preserve">.  </w:t>
      </w:r>
    </w:p>
    <w:p w14:paraId="4D532BE5" w14:textId="77777777" w:rsidR="008C531D" w:rsidRPr="008C531D" w:rsidRDefault="00034D0E" w:rsidP="003C2732">
      <w:pPr>
        <w:tabs>
          <w:tab w:val="left" w:pos="360"/>
          <w:tab w:val="left" w:pos="8640"/>
        </w:tabs>
        <w:rPr>
          <w:rFonts w:ascii="Times New Roman" w:hAnsi="Times New Roman" w:cs="Times New Roman"/>
        </w:rPr>
      </w:pPr>
      <w:r w:rsidRPr="008C531D">
        <w:rPr>
          <w:rFonts w:ascii="Times New Roman" w:hAnsi="Times New Roman" w:cs="Times New Roman"/>
        </w:rPr>
        <w:tab/>
        <w:t>A variety of statistical models have been developed t</w:t>
      </w:r>
      <w:r w:rsidR="00D36512" w:rsidRPr="008C531D">
        <w:rPr>
          <w:rFonts w:ascii="Times New Roman" w:hAnsi="Times New Roman" w:cs="Times New Roman"/>
        </w:rPr>
        <w:t>o account for spatial corr</w:t>
      </w:r>
      <w:r w:rsidRPr="008C531D">
        <w:rPr>
          <w:rFonts w:ascii="Times New Roman" w:hAnsi="Times New Roman" w:cs="Times New Roman"/>
        </w:rPr>
        <w:t>elations in de</w:t>
      </w:r>
      <w:r w:rsidR="00CE7331" w:rsidRPr="008C531D">
        <w:rPr>
          <w:rFonts w:ascii="Times New Roman" w:hAnsi="Times New Roman" w:cs="Times New Roman"/>
        </w:rPr>
        <w:t>ndritic networks. These include</w:t>
      </w:r>
      <w:r w:rsidRPr="008C531D">
        <w:rPr>
          <w:rFonts w:ascii="Times New Roman" w:hAnsi="Times New Roman" w:cs="Times New Roman"/>
        </w:rPr>
        <w:t>, but are not limited to, deriving valid covariance relationships for linear models</w:t>
      </w:r>
      <w:r w:rsidR="007E4EEA" w:rsidRPr="008C531D">
        <w:rPr>
          <w:rFonts w:ascii="Times New Roman" w:hAnsi="Times New Roman" w:cs="Times New Roman"/>
        </w:rPr>
        <w:t xml:space="preserve"> (ref: Peterson et al 2007) and linear mixed models with moving averages that account for hydrologic distance </w:t>
      </w:r>
      <w:r w:rsidR="00CE7331" w:rsidRPr="008C531D">
        <w:rPr>
          <w:rFonts w:ascii="Times New Roman" w:hAnsi="Times New Roman" w:cs="Times New Roman"/>
        </w:rPr>
        <w:t xml:space="preserve">and flow (Ver Hoef et al. 2006). Some models also include </w:t>
      </w:r>
      <w:r w:rsidR="007E4EEA" w:rsidRPr="008C531D">
        <w:rPr>
          <w:rFonts w:ascii="Times New Roman" w:hAnsi="Times New Roman" w:cs="Times New Roman"/>
        </w:rPr>
        <w:t>“tail-up”, “tail-down” or “two-tail” correlations</w:t>
      </w:r>
      <w:r w:rsidR="00CE7331" w:rsidRPr="008C531D">
        <w:rPr>
          <w:rFonts w:ascii="Times New Roman" w:hAnsi="Times New Roman" w:cs="Times New Roman"/>
        </w:rPr>
        <w:t xml:space="preserve"> to account for directional autocorrelation</w:t>
      </w:r>
      <w:r w:rsidR="007E4EEA" w:rsidRPr="008C531D">
        <w:rPr>
          <w:rFonts w:ascii="Times New Roman" w:hAnsi="Times New Roman" w:cs="Times New Roman"/>
        </w:rPr>
        <w:t xml:space="preserve"> (ref: Ver Hoef and Peterson 201</w:t>
      </w:r>
      <w:r w:rsidR="00CE7331" w:rsidRPr="008C531D">
        <w:rPr>
          <w:rFonts w:ascii="Times New Roman" w:hAnsi="Times New Roman" w:cs="Times New Roman"/>
        </w:rPr>
        <w:t xml:space="preserve">0, Peterson and Ver Hoef 2010). Additionally, </w:t>
      </w:r>
      <w:r w:rsidR="007E4EEA" w:rsidRPr="008C531D">
        <w:rPr>
          <w:rFonts w:ascii="Times New Roman" w:hAnsi="Times New Roman" w:cs="Times New Roman"/>
        </w:rPr>
        <w:t xml:space="preserve">block Kriging </w:t>
      </w:r>
      <w:r w:rsidR="00CE7331" w:rsidRPr="008C531D">
        <w:rPr>
          <w:rFonts w:ascii="Times New Roman" w:hAnsi="Times New Roman" w:cs="Times New Roman"/>
        </w:rPr>
        <w:t xml:space="preserve">has been used </w:t>
      </w:r>
      <w:r w:rsidR="007E4EEA" w:rsidRPr="008C531D">
        <w:rPr>
          <w:rFonts w:ascii="Times New Roman" w:hAnsi="Times New Roman" w:cs="Times New Roman"/>
        </w:rPr>
        <w:t>for spatial interpolation</w:t>
      </w:r>
      <w:r w:rsidR="00041401" w:rsidRPr="008C531D">
        <w:rPr>
          <w:rFonts w:ascii="Times New Roman" w:hAnsi="Times New Roman" w:cs="Times New Roman"/>
        </w:rPr>
        <w:t xml:space="preserve"> </w:t>
      </w:r>
      <w:r w:rsidR="007E4EEA" w:rsidRPr="008C531D">
        <w:rPr>
          <w:rFonts w:ascii="Times New Roman" w:hAnsi="Times New Roman" w:cs="Times New Roman"/>
        </w:rPr>
        <w:t>(ref: Ver Hoef et al 2006).</w:t>
      </w:r>
    </w:p>
    <w:p w14:paraId="03600032" w14:textId="0B5F8B1D" w:rsidR="008C531D" w:rsidRPr="008C531D" w:rsidRDefault="00CE7331" w:rsidP="003C2732">
      <w:pPr>
        <w:tabs>
          <w:tab w:val="left" w:pos="360"/>
          <w:tab w:val="left" w:pos="8640"/>
        </w:tabs>
        <w:ind w:firstLine="720"/>
        <w:rPr>
          <w:rFonts w:ascii="Times New Roman" w:hAnsi="Times New Roman" w:cs="Times New Roman"/>
        </w:rPr>
      </w:pPr>
      <w:r w:rsidRPr="008C531D">
        <w:rPr>
          <w:rFonts w:ascii="Times New Roman" w:hAnsi="Times New Roman" w:cs="Times New Roman"/>
        </w:rPr>
        <w:t xml:space="preserve">While these models provide improved inference for many types of data, there are limitations with the current approaches. Current models account for spatial correlations but do not allow for changing spatial correlations over time as with spatiotemporal models (ref: Peterson et al. 2013 Ecology Letters). A second limitation is the inability to distinguish between process and observation error to account for imperfect detection (ref: Peterson et al. 2013 Ecology Letters). </w:t>
      </w:r>
      <w:r w:rsidR="00C93A11" w:rsidRPr="008C531D">
        <w:rPr>
          <w:rFonts w:ascii="Times New Roman" w:hAnsi="Times New Roman" w:cs="Times New Roman"/>
        </w:rPr>
        <w:t xml:space="preserve">When performing count surveys of organisms, the probability of detecting each individual in the population is </w:t>
      </w:r>
      <w:r w:rsidR="001271D5" w:rsidRPr="008C531D">
        <w:rPr>
          <w:rFonts w:ascii="Times New Roman" w:hAnsi="Times New Roman" w:cs="Times New Roman"/>
        </w:rPr>
        <w:t>often</w:t>
      </w:r>
      <w:r w:rsidR="00C93A11" w:rsidRPr="008C531D">
        <w:rPr>
          <w:rFonts w:ascii="Times New Roman" w:hAnsi="Times New Roman" w:cs="Times New Roman"/>
        </w:rPr>
        <w:t xml:space="preserve"> less than one</w:t>
      </w:r>
      <w:r w:rsidR="00F66087">
        <w:rPr>
          <w:rFonts w:ascii="Times New Roman" w:hAnsi="Times New Roman" w:cs="Times New Roman"/>
        </w:rPr>
        <w:t xml:space="preserve"> (imperfect)</w:t>
      </w:r>
      <w:r w:rsidR="00C93A11" w:rsidRPr="008C531D">
        <w:rPr>
          <w:rFonts w:ascii="Times New Roman" w:hAnsi="Times New Roman" w:cs="Times New Roman"/>
        </w:rPr>
        <w:t xml:space="preserve">. </w:t>
      </w:r>
      <w:r w:rsidR="001271D5" w:rsidRPr="008C531D">
        <w:rPr>
          <w:rFonts w:ascii="Times New Roman" w:hAnsi="Times New Roman" w:cs="Times New Roman"/>
        </w:rPr>
        <w:t>This results in a problem of inference regarding the populations and environmental effects on the population, particularly when the probability of detection is variable in time and space. To address this issue, a variety of hierarchical models have been developed separating information regarding abundance and detection (refs: royle, kery, dail and madsen). However, these models generally to not account for spatial correlation among sites</w:t>
      </w:r>
      <w:r w:rsidR="00381C35">
        <w:rPr>
          <w:rFonts w:ascii="Times New Roman" w:hAnsi="Times New Roman" w:cs="Times New Roman"/>
        </w:rPr>
        <w:t xml:space="preserve"> (although exceptions exist; </w:t>
      </w:r>
      <w:commentRangeStart w:id="6"/>
      <w:r w:rsidR="00381C35">
        <w:rPr>
          <w:rFonts w:ascii="Times New Roman" w:hAnsi="Times New Roman" w:cs="Times New Roman"/>
        </w:rPr>
        <w:t>Royle and Wikle 2005</w:t>
      </w:r>
      <w:commentRangeEnd w:id="6"/>
      <w:r w:rsidR="00381C35">
        <w:rPr>
          <w:rStyle w:val="CommentReference"/>
        </w:rPr>
        <w:commentReference w:id="6"/>
      </w:r>
      <w:r w:rsidR="00381C35">
        <w:rPr>
          <w:rFonts w:ascii="Times New Roman" w:hAnsi="Times New Roman" w:cs="Times New Roman"/>
        </w:rPr>
        <w:t>)</w:t>
      </w:r>
      <w:r w:rsidR="001271D5" w:rsidRPr="008C531D">
        <w:rPr>
          <w:rFonts w:ascii="Times New Roman" w:hAnsi="Times New Roman" w:cs="Times New Roman"/>
        </w:rPr>
        <w:t>. Those that do generally use random group effects assuming clustered sites to be more similar to each</w:t>
      </w:r>
      <w:r w:rsidR="0047099A">
        <w:rPr>
          <w:rFonts w:ascii="Times New Roman" w:hAnsi="Times New Roman" w:cs="Times New Roman"/>
        </w:rPr>
        <w:t xml:space="preserve"> </w:t>
      </w:r>
      <w:r w:rsidR="001271D5" w:rsidRPr="008C531D">
        <w:rPr>
          <w:rFonts w:ascii="Times New Roman" w:hAnsi="Times New Roman" w:cs="Times New Roman"/>
        </w:rPr>
        <w:t>other than to other clusters (refs: Hocking et al.</w:t>
      </w:r>
      <w:r w:rsidR="00D62FC0">
        <w:rPr>
          <w:rFonts w:ascii="Times New Roman" w:hAnsi="Times New Roman" w:cs="Times New Roman"/>
        </w:rPr>
        <w:t>, DeWeber</w:t>
      </w:r>
      <w:r w:rsidR="00356118" w:rsidRPr="008C531D">
        <w:rPr>
          <w:rFonts w:ascii="Times New Roman" w:hAnsi="Times New Roman" w:cs="Times New Roman"/>
        </w:rPr>
        <w:t xml:space="preserve">). This coarse grouping does not allow for autocorrelation as a function of distance. For example, if sampling is done in a series of transects, all sites within a transect are treated the same (refs: e.g. Peterman et al., Hocking et al. ) even though it is likely that adjacent sites are more correlated than distant sites at the opposite ends of the transect. A final limitation of current spatial stream models is the computational challenges with analyzing large networks due to estimating large covariance structures (ref: Peterson et al. 2013 Ecology Letters). </w:t>
      </w:r>
    </w:p>
    <w:p w14:paraId="5BEE682D" w14:textId="2674E07F" w:rsidR="007400D8" w:rsidRPr="008C531D" w:rsidRDefault="00621186" w:rsidP="003C2732">
      <w:pPr>
        <w:tabs>
          <w:tab w:val="left" w:pos="360"/>
          <w:tab w:val="left" w:pos="8640"/>
        </w:tabs>
        <w:ind w:firstLine="720"/>
        <w:rPr>
          <w:rFonts w:ascii="Times New Roman" w:hAnsi="Times New Roman" w:cs="Times New Roman"/>
        </w:rPr>
      </w:pPr>
      <w:r w:rsidRPr="008C531D">
        <w:rPr>
          <w:rFonts w:ascii="Times New Roman" w:eastAsia="Times New Roman" w:hAnsi="Times New Roman" w:cs="Times New Roman"/>
          <w:color w:val="222222"/>
        </w:rPr>
        <w:t xml:space="preserve">We describe a novel and generalizable hierarchical model that </w:t>
      </w:r>
      <w:r w:rsidR="003A4458">
        <w:rPr>
          <w:rFonts w:ascii="Times New Roman" w:eastAsia="Times New Roman" w:hAnsi="Times New Roman" w:cs="Times New Roman"/>
          <w:color w:val="222222"/>
        </w:rPr>
        <w:t>includes</w:t>
      </w:r>
      <w:r w:rsidR="00D62FC0">
        <w:rPr>
          <w:rFonts w:ascii="Times New Roman" w:eastAsia="Times New Roman" w:hAnsi="Times New Roman" w:cs="Times New Roman"/>
          <w:color w:val="222222"/>
        </w:rPr>
        <w:t xml:space="preserve"> </w:t>
      </w:r>
      <w:r w:rsidRPr="008C531D">
        <w:rPr>
          <w:rFonts w:ascii="Times New Roman" w:eastAsia="Times New Roman" w:hAnsi="Times New Roman" w:cs="Times New Roman"/>
          <w:color w:val="222222"/>
        </w:rPr>
        <w:t>spatiotemporal autocorrelation while accounting for imperfect detection. It also addresses unexplained random variation in abundance (log-normal overdispersion)</w:t>
      </w:r>
      <w:r w:rsidR="00E35742">
        <w:rPr>
          <w:rFonts w:ascii="Times New Roman" w:eastAsia="Times New Roman" w:hAnsi="Times New Roman" w:cs="Times New Roman"/>
          <w:color w:val="222222"/>
        </w:rPr>
        <w:t xml:space="preserve"> not explained by deterministic covariates of abundance</w:t>
      </w:r>
      <w:r w:rsidRPr="008C531D">
        <w:rPr>
          <w:rFonts w:ascii="Times New Roman" w:eastAsia="Times New Roman" w:hAnsi="Times New Roman" w:cs="Times New Roman"/>
          <w:color w:val="222222"/>
        </w:rPr>
        <w:t>.</w:t>
      </w:r>
      <w:r w:rsidR="00E35742">
        <w:rPr>
          <w:rFonts w:ascii="Times New Roman" w:hAnsi="Times New Roman" w:cs="Times New Roman"/>
        </w:rPr>
        <w:t xml:space="preserve"> </w:t>
      </w:r>
      <w:r w:rsidR="00D5230F">
        <w:rPr>
          <w:rFonts w:ascii="Times New Roman" w:eastAsia="Times New Roman" w:hAnsi="Times New Roman" w:cs="Times New Roman"/>
          <w:color w:val="222222"/>
        </w:rPr>
        <w:t xml:space="preserve">We assessed </w:t>
      </w:r>
      <w:r w:rsidR="00D91B53">
        <w:rPr>
          <w:rFonts w:ascii="Times New Roman" w:eastAsia="Times New Roman" w:hAnsi="Times New Roman" w:cs="Times New Roman"/>
          <w:color w:val="222222"/>
        </w:rPr>
        <w:t>the spatial component of this</w:t>
      </w:r>
      <w:r w:rsidR="00D5230F">
        <w:rPr>
          <w:rFonts w:ascii="Times New Roman" w:eastAsia="Times New Roman" w:hAnsi="Times New Roman" w:cs="Times New Roman"/>
          <w:color w:val="222222"/>
        </w:rPr>
        <w:t xml:space="preserve"> model </w:t>
      </w:r>
      <w:r w:rsidR="00E35742">
        <w:rPr>
          <w:rFonts w:ascii="Times New Roman" w:eastAsia="Times New Roman" w:hAnsi="Times New Roman" w:cs="Times New Roman"/>
          <w:color w:val="222222"/>
        </w:rPr>
        <w:t xml:space="preserve">with simulations varying the two parameters of the Ornstein-Uhlenbeck (OU) process used to define the spatial relationships in the network. </w:t>
      </w:r>
      <w:r w:rsidR="00D91B53">
        <w:rPr>
          <w:rFonts w:ascii="Times New Roman" w:hAnsi="Times New Roman" w:cs="Times New Roman"/>
        </w:rPr>
        <w:t>We also performed a simulation study to evaluate the effects of spatial and temporal replication on model performance.</w:t>
      </w:r>
      <w:r w:rsidR="00E35742">
        <w:rPr>
          <w:rFonts w:ascii="Times New Roman" w:hAnsi="Times New Roman" w:cs="Times New Roman"/>
        </w:rPr>
        <w:t xml:space="preserve"> </w:t>
      </w:r>
      <w:r w:rsidR="00D91B53">
        <w:rPr>
          <w:rFonts w:ascii="Times New Roman" w:hAnsi="Times New Roman" w:cs="Times New Roman"/>
        </w:rPr>
        <w:t xml:space="preserve">We then </w:t>
      </w:r>
      <w:r w:rsidR="00D5230F">
        <w:rPr>
          <w:rFonts w:ascii="Times New Roman" w:hAnsi="Times New Roman" w:cs="Times New Roman"/>
        </w:rPr>
        <w:t xml:space="preserve">applied </w:t>
      </w:r>
      <w:r w:rsidR="00D91B53">
        <w:rPr>
          <w:rFonts w:ascii="Times New Roman" w:hAnsi="Times New Roman" w:cs="Times New Roman"/>
        </w:rPr>
        <w:t xml:space="preserve">this model </w:t>
      </w:r>
      <w:r w:rsidR="00D5230F">
        <w:rPr>
          <w:rFonts w:ascii="Times New Roman" w:hAnsi="Times New Roman" w:cs="Times New Roman"/>
        </w:rPr>
        <w:t>to Brook Trout</w:t>
      </w:r>
      <w:r w:rsidR="00E35742">
        <w:rPr>
          <w:rFonts w:ascii="Times New Roman" w:hAnsi="Times New Roman" w:cs="Times New Roman"/>
        </w:rPr>
        <w:t xml:space="preserve"> (</w:t>
      </w:r>
      <w:r w:rsidR="00E35742">
        <w:rPr>
          <w:rFonts w:ascii="Times New Roman" w:hAnsi="Times New Roman" w:cs="Times New Roman"/>
          <w:i/>
        </w:rPr>
        <w:t>Salvelinus fontinalis</w:t>
      </w:r>
      <w:r w:rsidR="00E35742">
        <w:rPr>
          <w:rFonts w:ascii="Times New Roman" w:hAnsi="Times New Roman" w:cs="Times New Roman"/>
        </w:rPr>
        <w:t xml:space="preserve">) data from the </w:t>
      </w:r>
      <w:r w:rsidR="00D5230F">
        <w:rPr>
          <w:rFonts w:ascii="Times New Roman" w:hAnsi="Times New Roman" w:cs="Times New Roman"/>
        </w:rPr>
        <w:t xml:space="preserve">West Susquehanna </w:t>
      </w:r>
      <w:r w:rsidR="00E35742">
        <w:rPr>
          <w:rFonts w:ascii="Times New Roman" w:hAnsi="Times New Roman" w:cs="Times New Roman"/>
        </w:rPr>
        <w:t xml:space="preserve">watershed within Pennsylvania, USA. These data were collected by the Pennsylvania Boat and Fish Commission and </w:t>
      </w:r>
      <w:r w:rsidR="008B0F7D">
        <w:rPr>
          <w:rFonts w:ascii="Times New Roman" w:hAnsi="Times New Roman" w:cs="Times New Roman"/>
        </w:rPr>
        <w:t xml:space="preserve">are </w:t>
      </w:r>
      <w:r w:rsidR="00E35742">
        <w:rPr>
          <w:rFonts w:ascii="Times New Roman" w:hAnsi="Times New Roman" w:cs="Times New Roman"/>
        </w:rPr>
        <w:t xml:space="preserve">similar to stream fish surveys conducted by state and federal agencies and other researchers throughout the United States. Brook Trout were of particular interest as the only native </w:t>
      </w:r>
      <w:r w:rsidR="00044D66">
        <w:rPr>
          <w:rFonts w:ascii="Times New Roman" w:hAnsi="Times New Roman" w:cs="Times New Roman"/>
        </w:rPr>
        <w:t xml:space="preserve">trout in the eastern U.S. and are threatened by climate and land-use change, overfishing, and exotic species (refs). </w:t>
      </w:r>
    </w:p>
    <w:p w14:paraId="641F7C22" w14:textId="77777777" w:rsidR="00CC1EC5" w:rsidRPr="008C531D" w:rsidRDefault="00CC1EC5" w:rsidP="003C2732">
      <w:pPr>
        <w:tabs>
          <w:tab w:val="left" w:pos="360"/>
          <w:tab w:val="left" w:pos="8640"/>
        </w:tabs>
        <w:rPr>
          <w:rFonts w:ascii="Times New Roman" w:hAnsi="Times New Roman" w:cs="Times New Roman"/>
        </w:rPr>
      </w:pPr>
    </w:p>
    <w:p w14:paraId="26EA2142" w14:textId="75C0FA0C" w:rsidR="00E225E7" w:rsidRPr="0079652D" w:rsidRDefault="007C1E88" w:rsidP="003C2732">
      <w:pPr>
        <w:tabs>
          <w:tab w:val="left" w:pos="360"/>
          <w:tab w:val="left" w:pos="8640"/>
        </w:tabs>
        <w:rPr>
          <w:rFonts w:ascii="Times New Roman" w:hAnsi="Times New Roman" w:cs="Times New Roman"/>
          <w:b/>
          <w:sz w:val="28"/>
          <w:szCs w:val="28"/>
        </w:rPr>
      </w:pPr>
      <w:r>
        <w:rPr>
          <w:rFonts w:ascii="Times New Roman" w:hAnsi="Times New Roman" w:cs="Times New Roman"/>
          <w:b/>
          <w:sz w:val="28"/>
          <w:szCs w:val="28"/>
        </w:rPr>
        <w:t xml:space="preserve">Materials and </w:t>
      </w:r>
      <w:r w:rsidR="00E225E7" w:rsidRPr="0079652D">
        <w:rPr>
          <w:rFonts w:ascii="Times New Roman" w:hAnsi="Times New Roman" w:cs="Times New Roman"/>
          <w:b/>
          <w:sz w:val="28"/>
          <w:szCs w:val="28"/>
        </w:rPr>
        <w:t>Methods</w:t>
      </w:r>
    </w:p>
    <w:p w14:paraId="0D97CCED" w14:textId="1D89EAA2" w:rsidR="00B17126" w:rsidRDefault="00B17126" w:rsidP="003C2732">
      <w:pPr>
        <w:tabs>
          <w:tab w:val="left" w:pos="360"/>
          <w:tab w:val="left" w:pos="8640"/>
        </w:tabs>
        <w:rPr>
          <w:rFonts w:ascii="Times New Roman" w:hAnsi="Times New Roman" w:cs="Times New Roman"/>
        </w:rPr>
      </w:pPr>
    </w:p>
    <w:p w14:paraId="45AA574E" w14:textId="7B83F3B3" w:rsidR="000561EF" w:rsidRPr="007551FD" w:rsidRDefault="008B0F7D" w:rsidP="003C2732">
      <w:pPr>
        <w:tabs>
          <w:tab w:val="left" w:pos="360"/>
          <w:tab w:val="left" w:pos="8640"/>
        </w:tabs>
        <w:rPr>
          <w:rFonts w:ascii="Times New Roman" w:hAnsi="Times New Roman" w:cs="Times New Roman"/>
          <w:b/>
        </w:rPr>
      </w:pPr>
      <w:r w:rsidRPr="007551FD">
        <w:rPr>
          <w:rFonts w:ascii="Times New Roman" w:hAnsi="Times New Roman" w:cs="Times New Roman"/>
          <w:b/>
        </w:rPr>
        <w:t>Overview</w:t>
      </w:r>
    </w:p>
    <w:p w14:paraId="781545E6" w14:textId="28E9C9AB" w:rsidR="00042A82" w:rsidRDefault="000561EF" w:rsidP="003C2732">
      <w:pPr>
        <w:tabs>
          <w:tab w:val="left" w:pos="360"/>
          <w:tab w:val="left" w:pos="8640"/>
        </w:tabs>
        <w:rPr>
          <w:rFonts w:ascii="Times New Roman" w:hAnsi="Times New Roman" w:cs="Times New Roman"/>
        </w:rPr>
      </w:pPr>
      <w:r>
        <w:rPr>
          <w:rFonts w:ascii="Times New Roman" w:hAnsi="Times New Roman" w:cs="Times New Roman"/>
        </w:rPr>
        <w:lastRenderedPageBreak/>
        <w:tab/>
      </w:r>
      <w:r w:rsidR="008B0F7D">
        <w:rPr>
          <w:rFonts w:ascii="Times New Roman" w:hAnsi="Times New Roman" w:cs="Times New Roman"/>
        </w:rPr>
        <w:t xml:space="preserve">In the following, we </w:t>
      </w:r>
      <w:r w:rsidR="00042A82">
        <w:rPr>
          <w:rFonts w:ascii="Times New Roman" w:hAnsi="Times New Roman" w:cs="Times New Roman"/>
        </w:rPr>
        <w:t>assume that</w:t>
      </w:r>
      <w:r w:rsidR="008B0F7D">
        <w:rPr>
          <w:rFonts w:ascii="Times New Roman" w:hAnsi="Times New Roman" w:cs="Times New Roman"/>
        </w:rPr>
        <w:t xml:space="preserve"> data arise from a sampling design where </w:t>
      </w:r>
      <w:r w:rsidR="008B0F7D">
        <w:rPr>
          <w:rFonts w:ascii="Times New Roman" w:hAnsi="Times New Roman" w:cs="Times New Roman"/>
          <w:i/>
        </w:rPr>
        <w:t>N</w:t>
      </w:r>
      <w:r w:rsidR="008B0F7D">
        <w:rPr>
          <w:rFonts w:ascii="Times New Roman" w:hAnsi="Times New Roman" w:cs="Times New Roman"/>
        </w:rPr>
        <w:t xml:space="preserve"> sites are visited in each of </w:t>
      </w:r>
      <w:r w:rsidR="008B0F7D">
        <w:rPr>
          <w:rFonts w:ascii="Times New Roman" w:hAnsi="Times New Roman" w:cs="Times New Roman"/>
          <w:i/>
        </w:rPr>
        <w:t xml:space="preserve">T </w:t>
      </w:r>
      <w:r w:rsidR="008B0F7D">
        <w:rPr>
          <w:rFonts w:ascii="Times New Roman" w:hAnsi="Times New Roman" w:cs="Times New Roman"/>
        </w:rPr>
        <w:t>years</w:t>
      </w:r>
      <w:r w:rsidR="00B255C7">
        <w:rPr>
          <w:rFonts w:ascii="Times New Roman" w:hAnsi="Times New Roman" w:cs="Times New Roman"/>
        </w:rPr>
        <w:t xml:space="preserve"> (we use vector-matrix notation throughout)</w:t>
      </w:r>
      <w:r w:rsidR="008B0F7D">
        <w:rPr>
          <w:rFonts w:ascii="Times New Roman" w:hAnsi="Times New Roman" w:cs="Times New Roman"/>
        </w:rPr>
        <w:t xml:space="preserve">.  These </w:t>
      </w:r>
      <w:r w:rsidR="008B0F7D">
        <w:rPr>
          <w:rFonts w:ascii="Times New Roman" w:hAnsi="Times New Roman" w:cs="Times New Roman"/>
          <w:i/>
        </w:rPr>
        <w:t>N</w:t>
      </w:r>
      <w:r w:rsidR="008B0F7D">
        <w:rPr>
          <w:rFonts w:ascii="Times New Roman" w:hAnsi="Times New Roman" w:cs="Times New Roman"/>
        </w:rPr>
        <w:t xml:space="preserve"> sites are embedded within a stream network where there is only one unique path from each site to every other site (i.e., the stream network is acyclic), and each sample is conducted by </w:t>
      </w:r>
      <w:r w:rsidR="00042A82">
        <w:rPr>
          <w:rFonts w:ascii="Times New Roman" w:hAnsi="Times New Roman" w:cs="Times New Roman"/>
        </w:rPr>
        <w:t xml:space="preserve">eliminating the possibility of movement out of the sampled area (i.e., by placing nets above and below a selected stream segment) and then repeatedly counting and removing all individuals that are observed.  We use the term “triple-pass depletion sampling” for this design, given that there are three removal samples conducted </w:t>
      </w:r>
      <w:r w:rsidR="00B66629">
        <w:rPr>
          <w:rFonts w:ascii="Times New Roman" w:hAnsi="Times New Roman" w:cs="Times New Roman"/>
        </w:rPr>
        <w:t>in each sampling occasion</w:t>
      </w:r>
      <w:r w:rsidR="00042A82">
        <w:rPr>
          <w:rFonts w:ascii="Times New Roman" w:hAnsi="Times New Roman" w:cs="Times New Roman"/>
        </w:rPr>
        <w:t>.  Each removal sample has a lower expected count that the previous (because previous sampling has removed individuals), so this triple-pass design allows the detection probability to be estimated from the slope of this decline among passes.</w:t>
      </w:r>
    </w:p>
    <w:p w14:paraId="74E80C8A" w14:textId="109BE47F" w:rsidR="00042A82" w:rsidRDefault="00042A82" w:rsidP="003C2732">
      <w:pPr>
        <w:tabs>
          <w:tab w:val="left" w:pos="360"/>
          <w:tab w:val="left" w:pos="8640"/>
        </w:tabs>
        <w:rPr>
          <w:rFonts w:ascii="Times New Roman" w:hAnsi="Times New Roman" w:cs="Times New Roman"/>
        </w:rPr>
      </w:pPr>
      <w:r>
        <w:rPr>
          <w:rFonts w:ascii="Times New Roman" w:hAnsi="Times New Roman" w:cs="Times New Roman"/>
        </w:rPr>
        <w:tab/>
        <w:t xml:space="preserve">We then modeled density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oMath>
      <w:r>
        <w:rPr>
          <w:rFonts w:ascii="Times New Roman" w:hAnsi="Times New Roman" w:cs="Times New Roman"/>
        </w:rPr>
        <w:t xml:space="preserve"> at time </w:t>
      </w:r>
      <m:oMath>
        <m:r>
          <w:rPr>
            <w:rFonts w:ascii="Cambria Math" w:hAnsi="Cambria Math" w:cs="Times New Roman"/>
          </w:rPr>
          <m:t>t</m:t>
        </m:r>
      </m:oMath>
      <w:r>
        <w:rPr>
          <w:rFonts w:ascii="Times New Roman" w:hAnsi="Times New Roman" w:cs="Times New Roman"/>
        </w:rPr>
        <w:t xml:space="preserve"> and site </w:t>
      </w:r>
      <m:oMath>
        <m:r>
          <w:rPr>
            <w:rFonts w:ascii="Cambria Math" w:hAnsi="Cambria Math" w:cs="Times New Roman"/>
          </w:rPr>
          <m:t>s</m:t>
        </m:r>
      </m:oMath>
      <w:r>
        <w:rPr>
          <w:rFonts w:ascii="Times New Roman" w:hAnsi="Times New Roman" w:cs="Times New Roman"/>
        </w:rPr>
        <w:t xml:space="preserve"> </w:t>
      </w:r>
      <w:r w:rsidR="00B66629">
        <w:rPr>
          <w:rFonts w:ascii="Times New Roman" w:hAnsi="Times New Roman" w:cs="Times New Roman"/>
        </w:rPr>
        <w:t>(</w:t>
      </w:r>
      <w:r w:rsidR="005D24E8">
        <w:rPr>
          <w:rFonts w:ascii="Times New Roman" w:hAnsi="Times New Roman" w:cs="Times New Roman"/>
        </w:rPr>
        <w:t>i.e. abundance per 100 m,</w:t>
      </w:r>
      <w:r w:rsidR="00B66629">
        <w:rPr>
          <w:rFonts w:ascii="Times New Roman" w:hAnsi="Times New Roman" w:cs="Times New Roman"/>
        </w:rPr>
        <w:t xml:space="preserve"> where distances are measured along a one-dimensional stream reach) </w:t>
      </w:r>
      <w:r>
        <w:rPr>
          <w:rFonts w:ascii="Times New Roman" w:hAnsi="Times New Roman" w:cs="Times New Roman"/>
        </w:rPr>
        <w:t>as a</w:t>
      </w:r>
      <w:r w:rsidR="004D5DA7">
        <w:rPr>
          <w:rFonts w:ascii="Times New Roman" w:hAnsi="Times New Roman" w:cs="Times New Roman"/>
        </w:rPr>
        <w:t xml:space="preserve"> log-linked linear regression model with components representing the effect of measured habitat variables, as well as otherwise unexplained spatial, spatio-temporal, and independent variation</w:t>
      </w:r>
      <w:r w:rsidR="00422934">
        <w:rPr>
          <w:rFonts w:ascii="Times New Roman" w:hAnsi="Times New Roman" w:cs="Times New Roman"/>
        </w:rPr>
        <w:t xml:space="preserve">.  </w:t>
      </w:r>
      <w:r w:rsidR="00422934" w:rsidRPr="00F21AEB">
        <w:rPr>
          <w:rFonts w:ascii="Times New Roman" w:hAnsi="Times New Roman" w:cs="Times New Roman"/>
          <w:highlight w:val="yellow"/>
        </w:rPr>
        <w:t>[Add ecological or sampling justification for each term in Eq. 1, and use opportunity to introduce notation in text prior to equation]</w:t>
      </w:r>
      <w:r w:rsidR="00422934">
        <w:rPr>
          <w:rFonts w:ascii="Times New Roman" w:hAnsi="Times New Roman" w:cs="Times New Roman"/>
        </w:rPr>
        <w:t>. We therefore specify</w:t>
      </w:r>
      <w:r w:rsidR="004D5DA7">
        <w:rPr>
          <w:rFonts w:ascii="Times New Roman" w:hAnsi="Times New Roman" w:cs="Times New Roman"/>
        </w:rPr>
        <w:t>:</w:t>
      </w:r>
    </w:p>
    <w:p w14:paraId="7B2BEA02" w14:textId="77777777" w:rsidR="004D5DA7" w:rsidRDefault="004D5DA7" w:rsidP="003C2732">
      <w:pPr>
        <w:tabs>
          <w:tab w:val="left" w:pos="360"/>
          <w:tab w:val="left" w:pos="8640"/>
        </w:tabs>
        <w:rPr>
          <w:rFonts w:ascii="Times New Roman" w:hAnsi="Times New Roman" w:cs="Times New Roman"/>
        </w:rPr>
      </w:pPr>
    </w:p>
    <w:p w14:paraId="5EBD41BD" w14:textId="5C46A9DC" w:rsidR="004D5DA7" w:rsidRDefault="000F0AA3" w:rsidP="003C2732">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e>
            </m:d>
          </m:e>
        </m:func>
        <m:r>
          <w:rPr>
            <w:rFonts w:ascii="Cambria Math" w:hAnsi="Cambria Math" w:cs="Times New Roman"/>
          </w:rPr>
          <m:t>=</m:t>
        </m:r>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r>
          <m:rPr>
            <m:sty m:val="b"/>
          </m:rPr>
          <w:rPr>
            <w:rFonts w:ascii="Cambria Math" w:hAnsi="Cambria Math" w:cs="Times New Roman"/>
          </w:rPr>
          <m:t>γ</m:t>
        </m:r>
        <m:r>
          <w:rPr>
            <w:rFonts w:ascii="Cambria Math" w:hAnsi="Cambria Math" w:cs="Times New Roman"/>
          </w:rPr>
          <m:t>+ ε</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r>
          <w:rPr>
            <w:rFonts w:ascii="Cambria Math" w:hAnsi="Cambria Math" w:cs="Times New Roman"/>
          </w:rPr>
          <m:t>(s)+</m:t>
        </m:r>
        <m:r>
          <m:rPr>
            <m:sty m:val="p"/>
          </m:rPr>
          <w:rPr>
            <w:rFonts w:ascii="Cambria Math" w:hAnsi="Cambria Math" w:cs="Times New Roman"/>
          </w:rPr>
          <m:t>ln⁡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w:rPr>
            <w:rFonts w:ascii="Cambria Math" w:hAnsi="Cambria Math" w:cs="Times New Roman"/>
          </w:rPr>
          <m:t>)</m:t>
        </m:r>
      </m:oMath>
      <w:r w:rsidR="004D5DA7">
        <w:rPr>
          <w:rFonts w:ascii="Times New Roman" w:hAnsi="Times New Roman" w:cs="Times New Roman"/>
        </w:rPr>
        <w:tab/>
        <w:t>(1)</w:t>
      </w:r>
    </w:p>
    <w:p w14:paraId="4CE77672" w14:textId="77777777" w:rsidR="00031CAE" w:rsidRDefault="00031CAE" w:rsidP="003C2732">
      <w:pPr>
        <w:tabs>
          <w:tab w:val="left" w:pos="360"/>
          <w:tab w:val="left" w:pos="8640"/>
        </w:tabs>
        <w:rPr>
          <w:rFonts w:ascii="Times New Roman" w:hAnsi="Times New Roman" w:cs="Times New Roman"/>
        </w:rPr>
      </w:pPr>
    </w:p>
    <w:p w14:paraId="153D850C" w14:textId="1749166A" w:rsidR="008B0F7D" w:rsidRDefault="004D5DA7" w:rsidP="003C2732">
      <w:pPr>
        <w:tabs>
          <w:tab w:val="left" w:pos="360"/>
          <w:tab w:val="left" w:pos="8640"/>
        </w:tabs>
        <w:rPr>
          <w:rFonts w:ascii="Times New Roman" w:hAnsi="Times New Roman" w:cs="Times New Roman"/>
        </w:rPr>
      </w:pPr>
      <w:r>
        <w:rPr>
          <w:rFonts w:ascii="Times New Roman" w:hAnsi="Times New Roman" w:cs="Times New Roman"/>
        </w:rPr>
        <w:t xml:space="preserve">where </w:t>
      </w:r>
      <m:oMath>
        <m:r>
          <m:rPr>
            <m:sty m:val="b"/>
          </m:rPr>
          <w:rPr>
            <w:rFonts w:ascii="Cambria Math" w:hAnsi="Cambria Math" w:cs="Times New Roman"/>
          </w:rPr>
          <m:t>x</m:t>
        </m:r>
        <w:commentRangeStart w:id="7"/>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a </w:t>
      </w:r>
      <w:r w:rsidR="00422934">
        <w:rPr>
          <w:rFonts w:ascii="Times New Roman" w:hAnsi="Times New Roman" w:cs="Times New Roman"/>
        </w:rPr>
        <w:t>row-</w:t>
      </w:r>
      <w:r>
        <w:rPr>
          <w:rFonts w:ascii="Times New Roman" w:hAnsi="Times New Roman" w:cs="Times New Roman"/>
        </w:rPr>
        <w:t>vector of measured variables affecting abundance</w:t>
      </w:r>
      <w:r w:rsidR="00DD6710">
        <w:rPr>
          <w:rFonts w:ascii="Times New Roman" w:hAnsi="Times New Roman" w:cs="Times New Roman"/>
        </w:rPr>
        <w:t xml:space="preserve"> (which includes an intercept term)</w:t>
      </w:r>
      <w:r>
        <w:rPr>
          <w:rFonts w:ascii="Times New Roman" w:hAnsi="Times New Roman" w:cs="Times New Roman"/>
        </w:rPr>
        <w:t xml:space="preserve"> and </w:t>
      </w:r>
      <m:oMath>
        <m:r>
          <m:rPr>
            <m:sty m:val="b"/>
          </m:rPr>
          <w:rPr>
            <w:rFonts w:ascii="Cambria Math" w:hAnsi="Cambria Math" w:cs="Times New Roman"/>
          </w:rPr>
          <m:t>γ</m:t>
        </m:r>
      </m:oMath>
      <w:r>
        <w:rPr>
          <w:rFonts w:ascii="Times New Roman" w:hAnsi="Times New Roman" w:cs="Times New Roman"/>
          <w:b/>
        </w:rPr>
        <w:t xml:space="preserve"> </w:t>
      </w:r>
      <w:r>
        <w:rPr>
          <w:rFonts w:ascii="Times New Roman" w:hAnsi="Times New Roman" w:cs="Times New Roman"/>
        </w:rPr>
        <w:t xml:space="preserve">is the estimated impact of these variables on log-abundance,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spatial variation,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is 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spatio-temporal variation,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overdispersion that is independent among sites</w:t>
      </w:r>
      <w:r w:rsidR="00422934">
        <w:rPr>
          <w:rFonts w:ascii="Times New Roman" w:hAnsi="Times New Roman" w:cs="Times New Roman"/>
        </w:rPr>
        <w:t xml:space="preserve"> and years</w:t>
      </w:r>
      <w:r>
        <w:rPr>
          <w:rFonts w:ascii="Times New Roman" w:hAnsi="Times New Roman" w:cs="Times New Roman"/>
        </w:rPr>
        <w:t xml:space="preserve"> (i.e., the nugget in a geostatistical model), and </w:t>
      </w:r>
      <m:oMath>
        <m:r>
          <m:rPr>
            <m:sty m:val="p"/>
          </m:rPr>
          <w:rPr>
            <w:rFonts w:ascii="Cambria Math" w:hAnsi="Cambria Math" w:cs="Times New Roman"/>
          </w:rPr>
          <m:t>ln⁡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w:rPr>
            <w:rFonts w:ascii="Cambria Math" w:hAnsi="Cambria Math" w:cs="Times New Roman"/>
          </w:rPr>
          <m:t>)</m:t>
        </m:r>
      </m:oMath>
      <w:r>
        <w:rPr>
          <w:rFonts w:ascii="Times New Roman" w:hAnsi="Times New Roman" w:cs="Times New Roman"/>
        </w:rPr>
        <w:t xml:space="preserve"> is the offset for length of stream sampled (length of survey / 100 m) so all abundances are relative to fish per 100 m of stream length</w:t>
      </w:r>
      <w:commentRangeEnd w:id="7"/>
      <w:r w:rsidR="00422934">
        <w:rPr>
          <w:rStyle w:val="CommentReference"/>
        </w:rPr>
        <w:commentReference w:id="7"/>
      </w:r>
      <w:r w:rsidR="00423501">
        <w:rPr>
          <w:rFonts w:ascii="Times New Roman" w:hAnsi="Times New Roman" w:cs="Times New Roman"/>
        </w:rPr>
        <w:t xml:space="preserve">. </w:t>
      </w:r>
    </w:p>
    <w:p w14:paraId="59F08F95" w14:textId="0695E717" w:rsidR="00423501" w:rsidRPr="007551FD" w:rsidRDefault="00423501" w:rsidP="003C2732">
      <w:pPr>
        <w:tabs>
          <w:tab w:val="left" w:pos="360"/>
          <w:tab w:val="left" w:pos="8640"/>
        </w:tabs>
        <w:rPr>
          <w:rFonts w:ascii="Times New Roman" w:hAnsi="Times New Roman" w:cs="Times New Roman"/>
        </w:rPr>
      </w:pPr>
      <w:r>
        <w:rPr>
          <w:rFonts w:ascii="Times New Roman" w:hAnsi="Times New Roman" w:cs="Times New Roman"/>
        </w:rPr>
        <w:tab/>
        <w:t xml:space="preserve">Finally, we modeled counts </w:t>
      </w:r>
      <m:oMath>
        <m:sSub>
          <m:sSubPr>
            <m:ctrlPr>
              <w:ins w:id="8" w:author="Thorson, James" w:date="2016-08-10T07:51:00Z">
                <w:rPr>
                  <w:rFonts w:ascii="Cambria Math" w:hAnsi="Cambria Math" w:cs="Times New Roman"/>
                  <w:i/>
                </w:rPr>
              </w:ins>
            </m:ctrlPr>
          </m:sSubPr>
          <m:e>
            <w:ins w:id="9" w:author="Thorson, James" w:date="2016-08-10T07:51:00Z">
              <m:r>
                <w:rPr>
                  <w:rFonts w:ascii="Cambria Math" w:hAnsi="Cambria Math" w:cs="Times New Roman"/>
                </w:rPr>
                <m:t>c</m:t>
              </m:r>
            </w:ins>
          </m:e>
          <m:sub>
            <w:ins w:id="10" w:author="Thorson, James" w:date="2016-08-10T07:51:00Z">
              <m:r>
                <w:rPr>
                  <w:rFonts w:ascii="Cambria Math" w:hAnsi="Cambria Math" w:cs="Times New Roman"/>
                </w:rPr>
                <m:t>d,t</m:t>
              </m:r>
            </w:ins>
          </m:sub>
        </m:sSub>
        <m:d>
          <m:dPr>
            <m:ctrlPr>
              <w:ins w:id="11" w:author="Thorson, James" w:date="2016-08-10T07:51:00Z">
                <w:rPr>
                  <w:rFonts w:ascii="Cambria Math" w:hAnsi="Cambria Math" w:cs="Times New Roman"/>
                  <w:i/>
                </w:rPr>
              </w:ins>
            </m:ctrlPr>
          </m:dPr>
          <m:e>
            <w:ins w:id="12" w:author="Thorson, James" w:date="2016-08-10T07:51:00Z">
              <m:r>
                <w:rPr>
                  <w:rFonts w:ascii="Cambria Math" w:hAnsi="Cambria Math" w:cs="Times New Roman"/>
                </w:rPr>
                <m:t>s</m:t>
              </m:r>
            </w:ins>
          </m:e>
        </m:d>
      </m:oMath>
      <w:ins w:id="13" w:author="Thorson, James" w:date="2016-08-10T07:51:00Z">
        <w:r w:rsidR="00322BAC">
          <w:rPr>
            <w:rFonts w:ascii="Times New Roman" w:hAnsi="Times New Roman" w:cs="Times New Roman"/>
          </w:rPr>
          <w:t xml:space="preserve"> for depletion pass </w:t>
        </w:r>
        <m:oMath>
          <m:r>
            <w:rPr>
              <w:rFonts w:ascii="Cambria Math" w:hAnsi="Cambria Math" w:cs="Times New Roman"/>
            </w:rPr>
            <m:t>d</m:t>
          </m:r>
        </m:oMath>
        <w:r w:rsidR="00322BAC">
          <w:rPr>
            <w:rFonts w:ascii="Times New Roman" w:hAnsi="Times New Roman" w:cs="Times New Roman"/>
          </w:rPr>
          <w:t xml:space="preserve"> (</w:t>
        </w:r>
        <m:oMath>
          <m:r>
            <w:rPr>
              <w:rFonts w:ascii="Cambria Math" w:hAnsi="Cambria Math" w:cs="Times New Roman"/>
            </w:rPr>
            <m:t>d</m:t>
          </m:r>
        </m:oMath>
      </w:ins>
      <w:ins w:id="14" w:author="Thorson, James" w:date="2016-08-10T07:52:00Z">
        <m:oMath>
          <m:r>
            <w:rPr>
              <w:rFonts w:ascii="Cambria Math" w:hAnsi="Cambria Math" w:cs="Times New Roman"/>
            </w:rPr>
            <m:t>∈{1,2,3}</m:t>
          </m:r>
        </m:oMath>
        <w:r w:rsidR="00322BAC">
          <w:rPr>
            <w:rFonts w:ascii="Times New Roman" w:hAnsi="Times New Roman" w:cs="Times New Roman"/>
          </w:rPr>
          <w:t xml:space="preserve">), site and year </w:t>
        </w:r>
      </w:ins>
      <w:r>
        <w:rPr>
          <w:rFonts w:ascii="Times New Roman" w:hAnsi="Times New Roman" w:cs="Times New Roman"/>
        </w:rPr>
        <w:t xml:space="preserve">assuming that each individual is equally likely to be captured in a given </w:t>
      </w:r>
      <w:ins w:id="15" w:author="Thorson, James" w:date="2016-08-10T07:51:00Z">
        <w:r w:rsidR="00322BAC">
          <w:rPr>
            <w:rFonts w:ascii="Times New Roman" w:hAnsi="Times New Roman" w:cs="Times New Roman"/>
          </w:rPr>
          <w:t xml:space="preserve">depletion </w:t>
        </w:r>
      </w:ins>
      <w:r>
        <w:rPr>
          <w:rFonts w:ascii="Times New Roman" w:hAnsi="Times New Roman" w:cs="Times New Roman"/>
        </w:rPr>
        <w:t>pass.  This assumption results in a Poisson distribution for the first pass:</w:t>
      </w:r>
    </w:p>
    <w:p w14:paraId="5E03218B" w14:textId="2B580534" w:rsidR="00423501" w:rsidRDefault="00423501" w:rsidP="003C2732">
      <w:pPr>
        <w:tabs>
          <w:tab w:val="left" w:pos="360"/>
          <w:tab w:val="left" w:pos="8640"/>
        </w:tabs>
        <w:rPr>
          <w:rFonts w:ascii="Times New Roman" w:hAnsi="Times New Roman" w:cs="Times New Roman"/>
        </w:rPr>
      </w:pPr>
    </w:p>
    <w:p w14:paraId="6ACC53DC" w14:textId="4DB159D5" w:rsidR="007F3030" w:rsidRDefault="000F0AA3"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w:ins w:id="16" w:author="Thorson, James" w:date="2016-08-10T07:51:00Z">
              <m:r>
                <w:rPr>
                  <w:rFonts w:ascii="Cambria Math" w:hAnsi="Cambria Math" w:cs="Times New Roman"/>
                </w:rPr>
                <m:t>d</m:t>
              </m:r>
            </w:ins>
            <w:del w:id="17" w:author="Thorson, James" w:date="2016-08-10T07:51:00Z">
              <m:r>
                <w:rPr>
                  <w:rFonts w:ascii="Cambria Math" w:hAnsi="Cambria Math" w:cs="Times New Roman"/>
                </w:rPr>
                <m:t>p</m:t>
              </m:r>
            </w:del>
            <m:r>
              <w:rPr>
                <w:rFonts w:ascii="Cambria Math" w:hAnsi="Cambria Math" w:cs="Times New Roman"/>
              </w:rPr>
              <m:t>=1,t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m:t>
        </m:r>
        <m:sSub>
          <m:sSubPr>
            <m:ctrlPr>
              <w:ins w:id="18" w:author="Thorson, James" w:date="2016-08-10T07:41:00Z">
                <w:rPr>
                  <w:rFonts w:ascii="Cambria Math" w:hAnsi="Cambria Math" w:cs="Times New Roman"/>
                  <w:i/>
                </w:rPr>
              </w:ins>
            </m:ctrlPr>
          </m:sSubPr>
          <m:e>
            <m:r>
              <w:rPr>
                <w:rFonts w:ascii="Cambria Math" w:hAnsi="Cambria Math" w:cs="Times New Roman"/>
              </w:rPr>
              <m:t>p</m:t>
            </m:r>
          </m:e>
          <m:sub>
            <w:ins w:id="19" w:author="Thorson, James" w:date="2016-08-10T07:41:00Z">
              <m:r>
                <w:rPr>
                  <w:rFonts w:ascii="Cambria Math" w:hAnsi="Cambria Math" w:cs="Times New Roman"/>
                </w:rPr>
                <m:t>t</m:t>
              </m:r>
            </w:ins>
          </m:sub>
        </m:sSub>
        <w:ins w:id="20" w:author="Thorson, James" w:date="2016-08-10T07:41:00Z">
          <m:r>
            <w:rPr>
              <w:rFonts w:ascii="Cambria Math" w:hAnsi="Cambria Math" w:cs="Times New Roman"/>
            </w:rPr>
            <m:t>(s)</m:t>
          </m:r>
        </w:ins>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oMath>
      <w:r w:rsidR="007F3030">
        <w:rPr>
          <w:rFonts w:ascii="Times New Roman" w:hAnsi="Times New Roman" w:cs="Times New Roman"/>
        </w:rPr>
        <w:tab/>
        <w:t>(2</w:t>
      </w:r>
      <w:r w:rsidR="001E2C84">
        <w:rPr>
          <w:rFonts w:ascii="Times New Roman" w:hAnsi="Times New Roman" w:cs="Times New Roman"/>
        </w:rPr>
        <w:t>a</w:t>
      </w:r>
      <w:r w:rsidR="007F3030">
        <w:rPr>
          <w:rFonts w:ascii="Times New Roman" w:hAnsi="Times New Roman" w:cs="Times New Roman"/>
        </w:rPr>
        <w:t>)</w:t>
      </w:r>
    </w:p>
    <w:p w14:paraId="10EF50AE" w14:textId="5E04F672" w:rsidR="007F3030" w:rsidRDefault="007F3030" w:rsidP="003C2732">
      <w:pPr>
        <w:tabs>
          <w:tab w:val="left" w:pos="360"/>
          <w:tab w:val="left" w:pos="8640"/>
        </w:tabs>
        <w:rPr>
          <w:rFonts w:ascii="Times New Roman" w:hAnsi="Times New Roman" w:cs="Times New Roman"/>
          <w:b/>
        </w:rPr>
      </w:pPr>
    </w:p>
    <w:p w14:paraId="7F6F6514" w14:textId="651B73C4" w:rsidR="001E2C84" w:rsidRDefault="001E2C84" w:rsidP="003C2732">
      <w:pPr>
        <w:tabs>
          <w:tab w:val="left" w:pos="360"/>
          <w:tab w:val="left" w:pos="8640"/>
        </w:tabs>
        <w:rPr>
          <w:rFonts w:ascii="Times New Roman" w:hAnsi="Times New Roman" w:cs="Times New Roman"/>
        </w:rPr>
      </w:pPr>
      <w:r>
        <w:rPr>
          <w:rFonts w:ascii="Times New Roman" w:hAnsi="Times New Roman" w:cs="Times New Roman"/>
        </w:rPr>
        <w:t xml:space="preserve">where </w:t>
      </w:r>
      <m:oMath>
        <m:sSub>
          <m:sSubPr>
            <m:ctrlPr>
              <w:ins w:id="21" w:author="Thorson, James" w:date="2016-08-10T07:41:00Z">
                <w:rPr>
                  <w:rFonts w:ascii="Cambria Math" w:hAnsi="Cambria Math" w:cs="Times New Roman"/>
                  <w:i/>
                </w:rPr>
              </w:ins>
            </m:ctrlPr>
          </m:sSubPr>
          <m:e>
            <w:ins w:id="22" w:author="Thorson, James" w:date="2016-08-10T07:41:00Z">
              <m:r>
                <w:rPr>
                  <w:rFonts w:ascii="Cambria Math" w:hAnsi="Cambria Math" w:cs="Times New Roman"/>
                </w:rPr>
                <m:t>p</m:t>
              </m:r>
            </w:ins>
          </m:e>
          <m:sub>
            <w:ins w:id="23" w:author="Thorson, James" w:date="2016-08-10T07:41:00Z">
              <m:r>
                <w:rPr>
                  <w:rFonts w:ascii="Cambria Math" w:hAnsi="Cambria Math" w:cs="Times New Roman"/>
                </w:rPr>
                <m:t>t</m:t>
              </m:r>
            </w:ins>
          </m:sub>
        </m:sSub>
        <w:ins w:id="24" w:author="Thorson, James" w:date="2016-08-10T07:41:00Z">
          <m:r>
            <w:rPr>
              <w:rFonts w:ascii="Cambria Math" w:hAnsi="Cambria Math" w:cs="Times New Roman"/>
            </w:rPr>
            <m:t>(s)</m:t>
          </m:r>
        </w:ins>
        <w:del w:id="25" w:author="Thorson, James" w:date="2016-08-10T07:41:00Z">
          <m:r>
            <w:rPr>
              <w:rFonts w:ascii="Cambria Math" w:hAnsi="Cambria Math" w:cs="Times New Roman"/>
            </w:rPr>
            <m:t>p</m:t>
          </m:r>
        </w:del>
      </m:oMath>
      <w:r>
        <w:rPr>
          <w:rFonts w:ascii="Times New Roman" w:hAnsi="Times New Roman" w:cs="Times New Roman"/>
        </w:rPr>
        <w:t xml:space="preserve"> is the probability that each individual present at site </w:t>
      </w:r>
      <m:oMath>
        <m:r>
          <w:rPr>
            <w:rFonts w:ascii="Cambria Math" w:hAnsi="Cambria Math" w:cs="Times New Roman"/>
          </w:rPr>
          <m:t>s</m:t>
        </m:r>
      </m:oMath>
      <w:r>
        <w:rPr>
          <w:rFonts w:ascii="Times New Roman" w:hAnsi="Times New Roman" w:cs="Times New Roman"/>
        </w:rPr>
        <w:t xml:space="preserve"> and time </w:t>
      </w:r>
      <m:oMath>
        <m:r>
          <w:rPr>
            <w:rFonts w:ascii="Cambria Math" w:hAnsi="Cambria Math" w:cs="Times New Roman"/>
          </w:rPr>
          <m:t>t</m:t>
        </m:r>
      </m:oMath>
      <w:r>
        <w:rPr>
          <w:rFonts w:ascii="Times New Roman" w:hAnsi="Times New Roman" w:cs="Times New Roman"/>
        </w:rPr>
        <w:t xml:space="preserve"> will be captured</w:t>
      </w:r>
      <w:ins w:id="26" w:author="Thorson, James" w:date="2016-08-10T07:41:00Z">
        <w:r w:rsidR="00896C0E">
          <w:rPr>
            <w:rFonts w:ascii="Times New Roman" w:hAnsi="Times New Roman" w:cs="Times New Roman"/>
          </w:rPr>
          <w:t xml:space="preserve"> (</w:t>
        </w:r>
      </w:ins>
      <w:ins w:id="27" w:author="Thorson, James" w:date="2016-08-10T07:52:00Z">
        <w:r w:rsidR="00322BAC">
          <w:rPr>
            <w:rFonts w:ascii="Times New Roman" w:hAnsi="Times New Roman" w:cs="Times New Roman"/>
          </w:rPr>
          <w:t xml:space="preserve">this probability </w:t>
        </w:r>
      </w:ins>
      <w:ins w:id="28" w:author="Thorson, James" w:date="2016-08-10T07:41:00Z">
        <w:r w:rsidR="00896C0E">
          <w:rPr>
            <w:rFonts w:ascii="Times New Roman" w:hAnsi="Times New Roman" w:cs="Times New Roman"/>
          </w:rPr>
          <w:t>potentially varies among sites and years)</w:t>
        </w:r>
      </w:ins>
      <w:r>
        <w:rPr>
          <w:rFonts w:ascii="Times New Roman" w:hAnsi="Times New Roman" w:cs="Times New Roman"/>
        </w:rPr>
        <w:t xml:space="preserve">.  </w:t>
      </w:r>
      <w:del w:id="29" w:author="Thorson, James" w:date="2016-08-10T07:52:00Z">
        <w:r w:rsidDel="00322BAC">
          <w:rPr>
            <w:rFonts w:ascii="Times New Roman" w:hAnsi="Times New Roman" w:cs="Times New Roman"/>
          </w:rPr>
          <w:delText xml:space="preserve">The </w:delText>
        </w:r>
      </w:del>
      <w:r w:rsidR="00083D07">
        <w:rPr>
          <w:rFonts w:ascii="Times New Roman" w:hAnsi="Times New Roman" w:cs="Times New Roman"/>
        </w:rPr>
        <w:t>Captures</w:t>
      </w:r>
      <w:ins w:id="30" w:author="Thorson, James" w:date="2016-08-10T07:52:00Z">
        <w:r w:rsidR="00322BAC">
          <w:rPr>
            <w:rFonts w:ascii="Times New Roman" w:hAnsi="Times New Roman" w:cs="Times New Roman"/>
          </w:rPr>
          <w:t xml:space="preserve"> in the </w:t>
        </w:r>
      </w:ins>
      <w:r>
        <w:rPr>
          <w:rFonts w:ascii="Times New Roman" w:hAnsi="Times New Roman" w:cs="Times New Roman"/>
        </w:rPr>
        <w:t>second and third passes are then dependent upon not being captured in the earlier passes:</w:t>
      </w:r>
    </w:p>
    <w:p w14:paraId="1BBD7529" w14:textId="21F2C3E1" w:rsidR="001E2C84" w:rsidRDefault="001E2C84" w:rsidP="003C2732">
      <w:pPr>
        <w:tabs>
          <w:tab w:val="left" w:pos="360"/>
          <w:tab w:val="left" w:pos="8640"/>
        </w:tabs>
        <w:rPr>
          <w:rFonts w:ascii="Times New Roman" w:hAnsi="Times New Roman" w:cs="Times New Roman"/>
        </w:rPr>
      </w:pPr>
    </w:p>
    <w:p w14:paraId="795162E1" w14:textId="3E870896" w:rsidR="001E2C84" w:rsidRDefault="000F0AA3"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w:ins w:id="31" w:author="Thorson, James" w:date="2016-08-10T07:51:00Z">
              <m:r>
                <w:rPr>
                  <w:rFonts w:ascii="Cambria Math" w:hAnsi="Cambria Math" w:cs="Times New Roman"/>
                </w:rPr>
                <m:t>d</m:t>
              </m:r>
            </w:ins>
            <w:del w:id="32" w:author="Thorson, James" w:date="2016-08-10T07:51:00Z">
              <m:r>
                <w:rPr>
                  <w:rFonts w:ascii="Cambria Math" w:hAnsi="Cambria Math" w:cs="Times New Roman"/>
                </w:rPr>
                <m:t>p</m:t>
              </m:r>
            </w:del>
            <m:r>
              <w:rPr>
                <w:rFonts w:ascii="Cambria Math" w:hAnsi="Cambria Math" w:cs="Times New Roman"/>
              </w:rPr>
              <m:t>=2,t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~Poisson((1-</m:t>
        </m:r>
        <m:sSub>
          <m:sSubPr>
            <m:ctrlPr>
              <w:ins w:id="33" w:author="Thorson, James" w:date="2016-08-10T07:41:00Z">
                <w:rPr>
                  <w:rFonts w:ascii="Cambria Math" w:hAnsi="Cambria Math" w:cs="Times New Roman"/>
                  <w:i/>
                </w:rPr>
              </w:ins>
            </m:ctrlPr>
          </m:sSubPr>
          <m:e>
            <w:ins w:id="34" w:author="Thorson, James" w:date="2016-08-10T07:41:00Z">
              <m:r>
                <w:rPr>
                  <w:rFonts w:ascii="Cambria Math" w:hAnsi="Cambria Math" w:cs="Times New Roman"/>
                </w:rPr>
                <m:t>p</m:t>
              </m:r>
            </w:ins>
          </m:e>
          <m:sub>
            <w:ins w:id="35" w:author="Thorson, James" w:date="2016-08-10T07:41:00Z">
              <m:r>
                <w:rPr>
                  <w:rFonts w:ascii="Cambria Math" w:hAnsi="Cambria Math" w:cs="Times New Roman"/>
                </w:rPr>
                <m:t>t</m:t>
              </m:r>
            </w:ins>
          </m:sub>
        </m:sSub>
        <w:ins w:id="36" w:author="Thorson, James" w:date="2016-08-10T07:41:00Z">
          <m:r>
            <w:rPr>
              <w:rFonts w:ascii="Cambria Math" w:hAnsi="Cambria Math" w:cs="Times New Roman"/>
            </w:rPr>
            <m:t>(s)</m:t>
          </m:r>
        </w:ins>
        <w:del w:id="37" w:author="Thorson, James" w:date="2016-08-10T07:41:00Z">
          <m:r>
            <w:rPr>
              <w:rFonts w:ascii="Cambria Math" w:hAnsi="Cambria Math" w:cs="Times New Roman"/>
            </w:rPr>
            <m:t>p</m:t>
          </m:r>
        </w:del>
        <m:r>
          <w:rPr>
            <w:rFonts w:ascii="Cambria Math" w:hAnsi="Cambria Math" w:cs="Times New Roman"/>
          </w:rPr>
          <m:t>)×</m:t>
        </m:r>
        <m:sSub>
          <m:sSubPr>
            <m:ctrlPr>
              <w:ins w:id="38" w:author="Thorson, James" w:date="2016-08-10T07:41:00Z">
                <w:rPr>
                  <w:rFonts w:ascii="Cambria Math" w:hAnsi="Cambria Math" w:cs="Times New Roman"/>
                  <w:i/>
                </w:rPr>
              </w:ins>
            </m:ctrlPr>
          </m:sSubPr>
          <m:e>
            <w:ins w:id="39" w:author="Thorson, James" w:date="2016-08-10T07:41:00Z">
              <m:r>
                <w:rPr>
                  <w:rFonts w:ascii="Cambria Math" w:hAnsi="Cambria Math" w:cs="Times New Roman"/>
                </w:rPr>
                <m:t>p</m:t>
              </m:r>
            </w:ins>
          </m:e>
          <m:sub>
            <w:ins w:id="40" w:author="Thorson, James" w:date="2016-08-10T07:41:00Z">
              <m:r>
                <w:rPr>
                  <w:rFonts w:ascii="Cambria Math" w:hAnsi="Cambria Math" w:cs="Times New Roman"/>
                </w:rPr>
                <m:t>t</m:t>
              </m:r>
            </w:ins>
          </m:sub>
        </m:sSub>
        <w:ins w:id="41" w:author="Thorson, James" w:date="2016-08-10T07:41:00Z">
          <m:r>
            <w:rPr>
              <w:rFonts w:ascii="Cambria Math" w:hAnsi="Cambria Math" w:cs="Times New Roman"/>
            </w:rPr>
            <m:t>(s)</m:t>
          </m:r>
        </w:ins>
        <w:del w:id="42" w:author="Thorson, James" w:date="2016-08-10T07:41:00Z">
          <m:r>
            <w:rPr>
              <w:rFonts w:ascii="Cambria Math" w:hAnsi="Cambria Math" w:cs="Times New Roman"/>
            </w:rPr>
            <m:t>p</m:t>
          </m:r>
        </w:del>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oMath>
      <w:r w:rsidR="001E2C84">
        <w:rPr>
          <w:rFonts w:ascii="Times New Roman" w:hAnsi="Times New Roman" w:cs="Times New Roman"/>
        </w:rPr>
        <w:tab/>
        <w:t>(2b)</w:t>
      </w:r>
    </w:p>
    <w:p w14:paraId="56ED328D" w14:textId="5CD59A9F" w:rsidR="001E2C84" w:rsidRDefault="001E2C84" w:rsidP="003C2732">
      <w:pPr>
        <w:tabs>
          <w:tab w:val="left" w:pos="360"/>
          <w:tab w:val="left" w:pos="8640"/>
        </w:tabs>
        <w:rPr>
          <w:rFonts w:ascii="Times New Roman" w:hAnsi="Times New Roman" w:cs="Times New Roman"/>
        </w:rPr>
      </w:pPr>
    </w:p>
    <w:p w14:paraId="0999AB5E" w14:textId="1182D712" w:rsidR="001E2C84" w:rsidRDefault="001E2C84" w:rsidP="003C2732">
      <w:pPr>
        <w:tabs>
          <w:tab w:val="left" w:pos="360"/>
          <w:tab w:val="left" w:pos="8640"/>
        </w:tabs>
        <w:rPr>
          <w:rFonts w:ascii="Times New Roman" w:hAnsi="Times New Roman" w:cs="Times New Roman"/>
        </w:rPr>
      </w:pPr>
      <w:r>
        <w:rPr>
          <w:rFonts w:ascii="Times New Roman" w:hAnsi="Times New Roman" w:cs="Times New Roman"/>
        </w:rPr>
        <w:t>and</w:t>
      </w:r>
    </w:p>
    <w:p w14:paraId="638184FC" w14:textId="0BA86AE5" w:rsidR="001E2C84" w:rsidRDefault="001E2C84" w:rsidP="003C2732">
      <w:pPr>
        <w:tabs>
          <w:tab w:val="left" w:pos="360"/>
          <w:tab w:val="left" w:pos="8640"/>
        </w:tabs>
        <w:rPr>
          <w:rFonts w:ascii="Times New Roman" w:hAnsi="Times New Roman" w:cs="Times New Roman"/>
        </w:rPr>
      </w:pPr>
    </w:p>
    <w:p w14:paraId="3958D53A" w14:textId="4FAA2C2C" w:rsidR="001E2C84" w:rsidRDefault="000F0AA3" w:rsidP="001E2C84">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w:ins w:id="43" w:author="Thorson, James" w:date="2016-08-10T07:51:00Z">
              <m:r>
                <w:rPr>
                  <w:rFonts w:ascii="Cambria Math" w:hAnsi="Cambria Math" w:cs="Times New Roman"/>
                </w:rPr>
                <m:t>d</m:t>
              </m:r>
            </w:ins>
            <w:del w:id="44" w:author="Thorson, James" w:date="2016-08-10T07:51:00Z">
              <m:r>
                <w:rPr>
                  <w:rFonts w:ascii="Cambria Math" w:hAnsi="Cambria Math" w:cs="Times New Roman"/>
                </w:rPr>
                <m:t>p</m:t>
              </m:r>
            </w:del>
            <m:r>
              <w:rPr>
                <w:rFonts w:ascii="Cambria Math" w:hAnsi="Cambria Math" w:cs="Times New Roman"/>
              </w:rPr>
              <m:t>=3,t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ins w:id="45" w:author="Thorson, James" w:date="2016-08-10T07:41:00Z">
                        <w:rPr>
                          <w:rFonts w:ascii="Cambria Math" w:hAnsi="Cambria Math" w:cs="Times New Roman"/>
                          <w:i/>
                        </w:rPr>
                      </w:ins>
                    </m:ctrlPr>
                  </m:sSubPr>
                  <m:e>
                    <w:ins w:id="46" w:author="Thorson, James" w:date="2016-08-10T07:41:00Z">
                      <m:r>
                        <w:rPr>
                          <w:rFonts w:ascii="Cambria Math" w:hAnsi="Cambria Math" w:cs="Times New Roman"/>
                        </w:rPr>
                        <m:t>p</m:t>
                      </m:r>
                    </w:ins>
                  </m:e>
                  <m:sub>
                    <w:ins w:id="47" w:author="Thorson, James" w:date="2016-08-10T07:41:00Z">
                      <m:r>
                        <w:rPr>
                          <w:rFonts w:ascii="Cambria Math" w:hAnsi="Cambria Math" w:cs="Times New Roman"/>
                        </w:rPr>
                        <m:t>t</m:t>
                      </m:r>
                    </w:ins>
                  </m:sub>
                </m:sSub>
                <w:ins w:id="48" w:author="Thorson, James" w:date="2016-08-10T07:41:00Z">
                  <m:r>
                    <w:rPr>
                      <w:rFonts w:ascii="Cambria Math" w:hAnsi="Cambria Math" w:cs="Times New Roman"/>
                    </w:rPr>
                    <m:t>(s)</m:t>
                  </m:r>
                </w:ins>
                <w:del w:id="49" w:author="Thorson, James" w:date="2016-08-10T07:41:00Z">
                  <m:r>
                    <w:rPr>
                      <w:rFonts w:ascii="Cambria Math" w:hAnsi="Cambria Math" w:cs="Times New Roman"/>
                    </w:rPr>
                    <m:t>p</m:t>
                  </m:r>
                </w:del>
              </m:e>
            </m:d>
          </m:e>
          <m:sup>
            <m:r>
              <w:rPr>
                <w:rFonts w:ascii="Cambria Math" w:hAnsi="Cambria Math" w:cs="Times New Roman"/>
              </w:rPr>
              <m:t>2</m:t>
            </m:r>
          </m:sup>
        </m:sSup>
        <m:r>
          <w:rPr>
            <w:rFonts w:ascii="Cambria Math" w:hAnsi="Cambria Math" w:cs="Times New Roman"/>
          </w:rPr>
          <m:t>×</m:t>
        </m:r>
        <m:sSub>
          <m:sSubPr>
            <m:ctrlPr>
              <w:ins w:id="50" w:author="Thorson, James" w:date="2016-08-10T07:41:00Z">
                <w:rPr>
                  <w:rFonts w:ascii="Cambria Math" w:hAnsi="Cambria Math" w:cs="Times New Roman"/>
                  <w:i/>
                </w:rPr>
              </w:ins>
            </m:ctrlPr>
          </m:sSubPr>
          <m:e>
            <w:ins w:id="51" w:author="Thorson, James" w:date="2016-08-10T07:41:00Z">
              <m:r>
                <w:rPr>
                  <w:rFonts w:ascii="Cambria Math" w:hAnsi="Cambria Math" w:cs="Times New Roman"/>
                </w:rPr>
                <m:t>p</m:t>
              </m:r>
            </w:ins>
          </m:e>
          <m:sub>
            <w:ins w:id="52" w:author="Thorson, James" w:date="2016-08-10T07:41:00Z">
              <m:r>
                <w:rPr>
                  <w:rFonts w:ascii="Cambria Math" w:hAnsi="Cambria Math" w:cs="Times New Roman"/>
                </w:rPr>
                <m:t>t</m:t>
              </m:r>
            </w:ins>
          </m:sub>
        </m:sSub>
        <w:ins w:id="53" w:author="Thorson, James" w:date="2016-08-10T07:41:00Z">
          <m:r>
            <w:rPr>
              <w:rFonts w:ascii="Cambria Math" w:hAnsi="Cambria Math" w:cs="Times New Roman"/>
            </w:rPr>
            <m:t>(s)</m:t>
          </m:r>
        </w:ins>
        <w:del w:id="54" w:author="Thorson, James" w:date="2016-08-10T07:41:00Z">
          <m:r>
            <w:rPr>
              <w:rFonts w:ascii="Cambria Math" w:hAnsi="Cambria Math" w:cs="Times New Roman"/>
            </w:rPr>
            <m:t>p</m:t>
          </m:r>
        </w:del>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oMath>
      <w:r w:rsidR="001E2C84">
        <w:rPr>
          <w:rFonts w:ascii="Times New Roman" w:hAnsi="Times New Roman" w:cs="Times New Roman"/>
        </w:rPr>
        <w:tab/>
        <w:t>(2c)</w:t>
      </w:r>
    </w:p>
    <w:p w14:paraId="57197761" w14:textId="6A0F6B14" w:rsidR="001E2C84" w:rsidRDefault="001E2C84" w:rsidP="007551FD">
      <w:pPr>
        <w:tabs>
          <w:tab w:val="left" w:pos="360"/>
          <w:tab w:val="left" w:pos="8640"/>
        </w:tabs>
        <w:rPr>
          <w:rFonts w:ascii="Times New Roman" w:hAnsi="Times New Roman" w:cs="Times New Roman"/>
        </w:rPr>
      </w:pPr>
    </w:p>
    <w:p w14:paraId="3725923C" w14:textId="27B16002" w:rsidR="00896C0E" w:rsidRDefault="00896C0E" w:rsidP="007551FD">
      <w:pPr>
        <w:tabs>
          <w:tab w:val="left" w:pos="360"/>
          <w:tab w:val="left" w:pos="8640"/>
        </w:tabs>
        <w:rPr>
          <w:ins w:id="55" w:author="Thorson, James" w:date="2016-08-10T07:42:00Z"/>
          <w:rFonts w:ascii="Times New Roman" w:hAnsi="Times New Roman" w:cs="Times New Roman"/>
        </w:rPr>
      </w:pPr>
      <w:ins w:id="56" w:author="Thorson, James" w:date="2016-08-10T07:42:00Z">
        <w:r>
          <w:rPr>
            <w:rFonts w:ascii="Times New Roman" w:hAnsi="Times New Roman" w:cs="Times New Roman"/>
          </w:rPr>
          <w:t xml:space="preserve">In the following, we include variation in </w:t>
        </w:r>
      </w:ins>
      <w:r w:rsidR="00083D07">
        <w:rPr>
          <w:rFonts w:ascii="Times New Roman" w:hAnsi="Times New Roman" w:cs="Times New Roman"/>
        </w:rPr>
        <w:t>catchability</w:t>
      </w:r>
      <w:ins w:id="57" w:author="Thorson, James" w:date="2016-08-10T07:42:00Z">
        <w:r>
          <w:rPr>
            <w:rFonts w:ascii="Times New Roman" w:hAnsi="Times New Roman" w:cs="Times New Roman"/>
          </w:rPr>
          <w:t xml:space="preserve"> among sites and years:</w:t>
        </w:r>
      </w:ins>
    </w:p>
    <w:p w14:paraId="3BF6D1ED" w14:textId="29C7B635" w:rsidR="00896C0E" w:rsidRDefault="00896C0E" w:rsidP="007551FD">
      <w:pPr>
        <w:tabs>
          <w:tab w:val="left" w:pos="360"/>
          <w:tab w:val="left" w:pos="8640"/>
        </w:tabs>
        <w:rPr>
          <w:ins w:id="58" w:author="Thorson, James" w:date="2016-08-10T07:42:00Z"/>
          <w:rFonts w:ascii="Times New Roman" w:hAnsi="Times New Roman" w:cs="Times New Roman"/>
        </w:rPr>
      </w:pPr>
    </w:p>
    <w:p w14:paraId="6A2DCD5C" w14:textId="455BD809" w:rsidR="00896C0E" w:rsidRDefault="000F0AA3" w:rsidP="007551FD">
      <w:pPr>
        <w:tabs>
          <w:tab w:val="left" w:pos="360"/>
          <w:tab w:val="left" w:pos="8640"/>
        </w:tabs>
        <w:rPr>
          <w:ins w:id="59" w:author="Thorson, James" w:date="2016-08-10T07:45:00Z"/>
          <w:rFonts w:ascii="Times New Roman" w:hAnsi="Times New Roman" w:cs="Times New Roman"/>
        </w:rPr>
      </w:pPr>
      <m:oMath>
        <m:sSub>
          <m:sSubPr>
            <m:ctrlPr>
              <w:ins w:id="60" w:author="Thorson, James" w:date="2016-08-10T07:42:00Z">
                <w:rPr>
                  <w:rFonts w:ascii="Cambria Math" w:hAnsi="Cambria Math" w:cs="Times New Roman"/>
                  <w:i/>
                </w:rPr>
              </w:ins>
            </m:ctrlPr>
          </m:sSubPr>
          <m:e>
            <w:ins w:id="61" w:author="Thorson, James" w:date="2016-08-10T07:42:00Z">
              <m:r>
                <w:rPr>
                  <w:rFonts w:ascii="Cambria Math" w:hAnsi="Cambria Math" w:cs="Times New Roman"/>
                </w:rPr>
                <m:t>p</m:t>
              </m:r>
            </w:ins>
          </m:e>
          <m:sub>
            <w:ins w:id="62" w:author="Thorson, James" w:date="2016-08-10T07:42:00Z">
              <m:r>
                <w:rPr>
                  <w:rFonts w:ascii="Cambria Math" w:hAnsi="Cambria Math" w:cs="Times New Roman"/>
                </w:rPr>
                <m:t>t</m:t>
              </m:r>
            </w:ins>
          </m:sub>
        </m:sSub>
        <m:d>
          <m:dPr>
            <m:ctrlPr>
              <w:ins w:id="63" w:author="Thorson, James" w:date="2016-08-10T07:42:00Z">
                <w:rPr>
                  <w:rFonts w:ascii="Cambria Math" w:hAnsi="Cambria Math" w:cs="Times New Roman"/>
                  <w:i/>
                </w:rPr>
              </w:ins>
            </m:ctrlPr>
          </m:dPr>
          <m:e>
            <w:ins w:id="64" w:author="Thorson, James" w:date="2016-08-10T07:42:00Z">
              <m:r>
                <w:rPr>
                  <w:rFonts w:ascii="Cambria Math" w:hAnsi="Cambria Math" w:cs="Times New Roman"/>
                </w:rPr>
                <m:t>s</m:t>
              </m:r>
            </w:ins>
          </m:e>
        </m:d>
        <w:ins w:id="65" w:author="Thorson, James" w:date="2016-08-10T07:42:00Z">
          <m:r>
            <w:rPr>
              <w:rFonts w:ascii="Cambria Math" w:hAnsi="Cambria Math" w:cs="Times New Roman"/>
            </w:rPr>
            <m:t>=1-</m:t>
          </m:r>
        </w:ins>
        <m:r>
          <m:rPr>
            <m:sty m:val="p"/>
          </m:rPr>
          <w:rPr>
            <w:rFonts w:ascii="Cambria Math" w:hAnsi="Cambria Math" w:cs="Times New Roman"/>
          </w:rPr>
          <m:t>exp</m:t>
        </m:r>
        <m:d>
          <m:dPr>
            <m:ctrlPr>
              <w:ins w:id="66" w:author="Thorson, James" w:date="2016-08-10T07:45:00Z">
                <w:rPr>
                  <w:rFonts w:ascii="Cambria Math" w:hAnsi="Cambria Math" w:cs="Times New Roman"/>
                </w:rPr>
              </w:ins>
            </m:ctrlPr>
          </m:dPr>
          <m:e>
            <w:ins w:id="67" w:author="Thorson, James" w:date="2016-08-10T07:45:00Z">
              <m:r>
                <w:rPr>
                  <w:rFonts w:ascii="Cambria Math" w:hAnsi="Cambria Math" w:cs="Times New Roman"/>
                </w:rPr>
                <m:t>-</m:t>
              </m:r>
              <m:r>
                <m:rPr>
                  <m:sty m:val="p"/>
                </m:rPr>
                <w:rPr>
                  <w:rFonts w:ascii="Cambria Math" w:hAnsi="Cambria Math" w:cs="Times New Roman"/>
                </w:rPr>
                <m:t>exp⁡</m:t>
              </m:r>
              <m:r>
                <w:rPr>
                  <w:rFonts w:ascii="Cambria Math" w:hAnsi="Cambria Math" w:cs="Times New Roman"/>
                </w:rPr>
                <m:t>(</m:t>
              </m:r>
            </w:ins>
            <m:sSub>
              <m:sSubPr>
                <m:ctrlPr>
                  <w:ins w:id="68" w:author="Thorson, James" w:date="2016-08-10T07:45:00Z">
                    <w:rPr>
                      <w:rFonts w:ascii="Cambria Math" w:hAnsi="Cambria Math" w:cs="Times New Roman"/>
                      <w:i/>
                    </w:rPr>
                  </w:ins>
                </m:ctrlPr>
              </m:sSubPr>
              <m:e>
                <w:ins w:id="69" w:author="Thorson, James" w:date="2016-08-10T07:45:00Z">
                  <m:r>
                    <w:rPr>
                      <w:rFonts w:ascii="Cambria Math" w:hAnsi="Cambria Math" w:cs="Times New Roman"/>
                    </w:rPr>
                    <m:t>μ</m:t>
                  </m:r>
                </w:ins>
              </m:e>
              <m:sub>
                <w:ins w:id="70" w:author="Thorson, James" w:date="2016-08-10T07:45:00Z">
                  <m:r>
                    <w:rPr>
                      <w:rFonts w:ascii="Cambria Math" w:hAnsi="Cambria Math" w:cs="Times New Roman"/>
                    </w:rPr>
                    <m:t>p</m:t>
                  </m:r>
                </w:ins>
              </m:sub>
            </m:sSub>
            <w:ins w:id="71" w:author="Thorson, James" w:date="2016-08-10T07:45:00Z">
              <m:r>
                <w:rPr>
                  <w:rFonts w:ascii="Cambria Math" w:hAnsi="Cambria Math" w:cs="Times New Roman"/>
                </w:rPr>
                <m:t>+</m:t>
              </m:r>
            </w:ins>
            <m:sSub>
              <m:sSubPr>
                <m:ctrlPr>
                  <w:ins w:id="72" w:author="Thorson, James" w:date="2016-08-10T07:45:00Z">
                    <w:rPr>
                      <w:rFonts w:ascii="Cambria Math" w:hAnsi="Cambria Math" w:cs="Times New Roman"/>
                      <w:i/>
                    </w:rPr>
                  </w:ins>
                </m:ctrlPr>
              </m:sSubPr>
              <m:e>
                <w:ins w:id="73" w:author="Thorson, James" w:date="2016-08-10T07:45:00Z">
                  <m:r>
                    <w:rPr>
                      <w:rFonts w:ascii="Cambria Math" w:hAnsi="Cambria Math" w:cs="Times New Roman"/>
                    </w:rPr>
                    <m:t>η</m:t>
                  </m:r>
                </w:ins>
              </m:e>
              <m:sub>
                <w:ins w:id="74" w:author="Thorson, James" w:date="2016-08-10T07:45:00Z">
                  <m:r>
                    <w:rPr>
                      <w:rFonts w:ascii="Cambria Math" w:hAnsi="Cambria Math" w:cs="Times New Roman"/>
                    </w:rPr>
                    <m:t>t</m:t>
                  </m:r>
                </w:ins>
              </m:sub>
            </m:sSub>
            <m:d>
              <m:dPr>
                <m:ctrlPr>
                  <w:ins w:id="75" w:author="Thorson, James" w:date="2016-08-10T07:45:00Z">
                    <w:rPr>
                      <w:rFonts w:ascii="Cambria Math" w:hAnsi="Cambria Math" w:cs="Times New Roman"/>
                      <w:i/>
                    </w:rPr>
                  </w:ins>
                </m:ctrlPr>
              </m:dPr>
              <m:e>
                <w:ins w:id="76" w:author="Thorson, James" w:date="2016-08-10T07:45:00Z">
                  <m:r>
                    <w:rPr>
                      <w:rFonts w:ascii="Cambria Math" w:hAnsi="Cambria Math" w:cs="Times New Roman"/>
                    </w:rPr>
                    <m:t>s</m:t>
                  </m:r>
                </w:ins>
              </m:e>
            </m:d>
            <w:ins w:id="77" w:author="Thorson, James" w:date="2016-08-10T07:45:00Z">
              <m:r>
                <w:rPr>
                  <w:rFonts w:ascii="Cambria Math" w:hAnsi="Cambria Math" w:cs="Times New Roman"/>
                </w:rPr>
                <m:t>)</m:t>
              </m:r>
            </w:ins>
          </m:e>
        </m:d>
        <w:del w:id="78" w:author="Thorson, James" w:date="2016-08-10T07:44:00Z">
          <m:r>
            <m:rPr>
              <m:sty m:val="p"/>
            </m:rPr>
            <w:rPr>
              <w:rFonts w:ascii="Cambria Math" w:hAnsi="Cambria Math" w:cs="Times New Roman"/>
            </w:rPr>
            <m:t>⁡exp⁡</m:t>
          </m:r>
        </w:del>
      </m:oMath>
      <w:ins w:id="79" w:author="Thorson, James" w:date="2016-08-10T07:45:00Z">
        <w:r w:rsidR="00896C0E">
          <w:rPr>
            <w:rFonts w:ascii="Times New Roman" w:hAnsi="Times New Roman" w:cs="Times New Roman"/>
          </w:rPr>
          <w:t xml:space="preserve"> </w:t>
        </w:r>
        <w:r w:rsidR="00896C0E">
          <w:rPr>
            <w:rFonts w:ascii="Times New Roman" w:hAnsi="Times New Roman" w:cs="Times New Roman"/>
          </w:rPr>
          <w:tab/>
          <w:t>(2d)</w:t>
        </w:r>
      </w:ins>
    </w:p>
    <w:p w14:paraId="6F7BAD34" w14:textId="77777777" w:rsidR="00896C0E" w:rsidRDefault="00896C0E" w:rsidP="007551FD">
      <w:pPr>
        <w:tabs>
          <w:tab w:val="left" w:pos="360"/>
          <w:tab w:val="left" w:pos="8640"/>
        </w:tabs>
        <w:rPr>
          <w:ins w:id="80" w:author="Thorson, James" w:date="2016-08-10T07:45:00Z"/>
          <w:rFonts w:ascii="Times New Roman" w:hAnsi="Times New Roman" w:cs="Times New Roman"/>
        </w:rPr>
      </w:pPr>
    </w:p>
    <w:p w14:paraId="6C8BD660" w14:textId="44395BEF" w:rsidR="001E2C84" w:rsidRPr="007551FD" w:rsidRDefault="00896C0E" w:rsidP="007551FD">
      <w:pPr>
        <w:tabs>
          <w:tab w:val="left" w:pos="360"/>
          <w:tab w:val="left" w:pos="8640"/>
        </w:tabs>
        <w:rPr>
          <w:rFonts w:ascii="Times New Roman" w:hAnsi="Times New Roman" w:cs="Times New Roman"/>
        </w:rPr>
      </w:pPr>
      <w:ins w:id="81" w:author="Thorson, James" w:date="2016-08-10T07:45:00Z">
        <w:r>
          <w:rPr>
            <w:rFonts w:ascii="Times New Roman" w:hAnsi="Times New Roman" w:cs="Times New Roman"/>
          </w:rPr>
          <w:lastRenderedPageBreak/>
          <w:t>where Eq. 2d represents a complementary-log-log</w:t>
        </w:r>
      </w:ins>
      <w:ins w:id="82" w:author="Thorson, James" w:date="2016-08-10T07:46:00Z">
        <w:r>
          <w:rPr>
            <w:rFonts w:ascii="Times New Roman" w:hAnsi="Times New Roman" w:cs="Times New Roman"/>
          </w:rPr>
          <w:t xml:space="preserve"> (“cloglog”) link function for </w:t>
        </w:r>
      </w:ins>
      <w:r w:rsidR="00083D07">
        <w:rPr>
          <w:rFonts w:ascii="Times New Roman" w:hAnsi="Times New Roman" w:cs="Times New Roman"/>
        </w:rPr>
        <w:t>capture</w:t>
      </w:r>
      <w:ins w:id="83" w:author="Thorson, James" w:date="2016-08-10T07:46:00Z">
        <w:r>
          <w:rPr>
            <w:rFonts w:ascii="Times New Roman" w:hAnsi="Times New Roman" w:cs="Times New Roman"/>
          </w:rPr>
          <w:t xml:space="preserve"> probability, given parameter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oMath>
        <w:r>
          <w:rPr>
            <w:rFonts w:ascii="Times New Roman" w:hAnsi="Times New Roman" w:cs="Times New Roman"/>
          </w:rPr>
          <w:t xml:space="preserve"> representing average </w:t>
        </w:r>
      </w:ins>
      <w:r w:rsidR="00083D07">
        <w:rPr>
          <w:rFonts w:ascii="Times New Roman" w:hAnsi="Times New Roman" w:cs="Times New Roman"/>
        </w:rPr>
        <w:t>capture</w:t>
      </w:r>
      <w:ins w:id="84" w:author="Thorson, James" w:date="2016-08-10T07:46:00Z">
        <w:r>
          <w:rPr>
            <w:rFonts w:ascii="Times New Roman" w:hAnsi="Times New Roman" w:cs="Times New Roman"/>
          </w:rPr>
          <w:t xml:space="preserve"> probability, and unexplained variation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~N(0,</m:t>
          </m:r>
        </m:oMath>
      </w:ins>
      <m:oMath>
        <m:sSubSup>
          <m:sSubSupPr>
            <m:ctrlPr>
              <w:ins w:id="85" w:author="Thorson, James" w:date="2016-08-10T07:47:00Z">
                <w:rPr>
                  <w:rFonts w:ascii="Cambria Math" w:hAnsi="Cambria Math" w:cs="Times New Roman"/>
                  <w:i/>
                </w:rPr>
              </w:ins>
            </m:ctrlPr>
          </m:sSubSupPr>
          <m:e>
            <w:ins w:id="86" w:author="Thorson, James" w:date="2016-08-10T07:47:00Z">
              <m:r>
                <w:rPr>
                  <w:rFonts w:ascii="Cambria Math" w:hAnsi="Cambria Math" w:cs="Times New Roman"/>
                </w:rPr>
                <m:t>σ</m:t>
              </m:r>
            </w:ins>
          </m:e>
          <m:sub>
            <w:ins w:id="87" w:author="Thorson, James" w:date="2016-08-10T07:47:00Z">
              <m:r>
                <w:rPr>
                  <w:rFonts w:ascii="Cambria Math" w:hAnsi="Cambria Math" w:cs="Times New Roman"/>
                </w:rPr>
                <m:t>η</m:t>
              </m:r>
            </w:ins>
          </m:sub>
          <m:sup>
            <w:ins w:id="88" w:author="Thorson, James" w:date="2016-08-10T07:47:00Z">
              <m:r>
                <w:rPr>
                  <w:rFonts w:ascii="Cambria Math" w:hAnsi="Cambria Math" w:cs="Times New Roman"/>
                </w:rPr>
                <m:t>2</m:t>
              </m:r>
            </w:ins>
          </m:sup>
        </m:sSubSup>
        <w:ins w:id="89" w:author="Thorson, James" w:date="2016-08-10T07:47:00Z">
          <m:r>
            <w:rPr>
              <w:rFonts w:ascii="Cambria Math" w:hAnsi="Cambria Math" w:cs="Times New Roman"/>
            </w:rPr>
            <m:t>)</m:t>
          </m:r>
        </w:ins>
      </m:oMath>
      <w:ins w:id="90" w:author="Thorson, James" w:date="2016-08-10T07:47:00Z">
        <w:r>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Pr>
            <w:rFonts w:ascii="Times New Roman" w:hAnsi="Times New Roman" w:cs="Times New Roman"/>
          </w:rPr>
          <w:t xml:space="preserve"> is an estimated parameter governing the magnitude of variation in </w:t>
        </w:r>
      </w:ins>
      <w:r w:rsidR="00083D07">
        <w:rPr>
          <w:rFonts w:ascii="Times New Roman" w:hAnsi="Times New Roman" w:cs="Times New Roman"/>
        </w:rPr>
        <w:t>catchability</w:t>
      </w:r>
      <w:ins w:id="91" w:author="Thorson, James" w:date="2016-08-10T07:47:00Z">
        <w:r>
          <w:rPr>
            <w:rFonts w:ascii="Times New Roman" w:hAnsi="Times New Roman" w:cs="Times New Roman"/>
          </w:rPr>
          <w:t xml:space="preserve"> among sites and years.  </w:t>
        </w:r>
      </w:ins>
      <w:del w:id="92" w:author="Thorson, James" w:date="2016-08-10T07:53:00Z">
        <w:r w:rsidR="001E2C84" w:rsidDel="00322BAC">
          <w:rPr>
            <w:rFonts w:ascii="Times New Roman" w:hAnsi="Times New Roman" w:cs="Times New Roman"/>
          </w:rPr>
          <w:delText>This d</w:delText>
        </w:r>
      </w:del>
      <w:r w:rsidR="006A026D">
        <w:rPr>
          <w:rFonts w:ascii="Times New Roman" w:hAnsi="Times New Roman" w:cs="Times New Roman"/>
        </w:rPr>
        <w:t>Detection</w:t>
      </w:r>
      <w:ins w:id="93" w:author="Thorson, James" w:date="2016-08-10T07:53:00Z">
        <w:r w:rsidR="00322BAC">
          <w:rPr>
            <w:rFonts w:ascii="Times New Roman" w:hAnsi="Times New Roman" w:cs="Times New Roman"/>
          </w:rPr>
          <w:t xml:space="preserve"> parameters (</w:t>
        </w:r>
      </w:ins>
      <m:oMath>
        <m:sSub>
          <m:sSubPr>
            <m:ctrlPr>
              <w:ins w:id="94" w:author="Thorson, James" w:date="2016-08-10T07:54:00Z">
                <w:rPr>
                  <w:rFonts w:ascii="Cambria Math" w:hAnsi="Cambria Math" w:cs="Times New Roman"/>
                  <w:i/>
                </w:rPr>
              </w:ins>
            </m:ctrlPr>
          </m:sSubPr>
          <m:e>
            <w:ins w:id="95" w:author="Thorson, James" w:date="2016-08-10T07:54:00Z">
              <m:r>
                <w:rPr>
                  <w:rFonts w:ascii="Cambria Math" w:hAnsi="Cambria Math" w:cs="Times New Roman"/>
                </w:rPr>
                <m:t>μ</m:t>
              </m:r>
            </w:ins>
          </m:e>
          <m:sub>
            <w:ins w:id="96" w:author="Thorson, James" w:date="2016-08-10T07:54:00Z">
              <m:r>
                <w:rPr>
                  <w:rFonts w:ascii="Cambria Math" w:hAnsi="Cambria Math" w:cs="Times New Roman"/>
                </w:rPr>
                <m:t>p</m:t>
              </m:r>
            </w:ins>
          </m:sub>
        </m:sSub>
      </m:oMath>
      <w:ins w:id="97" w:author="Thorson, James" w:date="2016-08-10T07:54:00Z">
        <w:r w:rsidR="00322BAC">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sidR="00322BAC">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ins>
      <w:ins w:id="98" w:author="Thorson, James" w:date="2016-08-10T07:53:00Z">
        <w:r w:rsidR="00322BAC">
          <w:rPr>
            <w:rFonts w:ascii="Times New Roman" w:hAnsi="Times New Roman" w:cs="Times New Roman"/>
          </w:rPr>
          <w:t xml:space="preserve">) </w:t>
        </w:r>
      </w:ins>
      <w:del w:id="99" w:author="Thorson, James" w:date="2016-08-10T07:53:00Z">
        <w:r w:rsidR="001E2C84" w:rsidDel="00322BAC">
          <w:rPr>
            <w:rFonts w:ascii="Times New Roman" w:hAnsi="Times New Roman" w:cs="Times New Roman"/>
          </w:rPr>
          <w:delText xml:space="preserve"> probability is </w:delText>
        </w:r>
      </w:del>
      <w:ins w:id="100" w:author="Thorson, James" w:date="2016-08-10T07:53:00Z">
        <w:r w:rsidR="00322BAC">
          <w:rPr>
            <w:rFonts w:ascii="Times New Roman" w:hAnsi="Times New Roman" w:cs="Times New Roman"/>
          </w:rPr>
          <w:t xml:space="preserve">are </w:t>
        </w:r>
      </w:ins>
      <w:r w:rsidR="001E2C84">
        <w:rPr>
          <w:rFonts w:ascii="Times New Roman" w:hAnsi="Times New Roman" w:cs="Times New Roman"/>
        </w:rPr>
        <w:t xml:space="preserve">estimated simultaneously with parameters representing spatial and spatio-temporal variation in density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oMath>
      <w:r w:rsidR="001E2C84">
        <w:rPr>
          <w:rFonts w:ascii="Times New Roman" w:hAnsi="Times New Roman" w:cs="Times New Roman"/>
        </w:rPr>
        <w:t xml:space="preserve">. </w:t>
      </w:r>
      <w:r w:rsidR="008F4C64">
        <w:rPr>
          <w:rFonts w:ascii="Times New Roman" w:hAnsi="Times New Roman" w:cs="Times New Roman"/>
        </w:rPr>
        <w:t>Refer to table 1 for summary descriptions of all model parameters.</w:t>
      </w:r>
      <w:r w:rsidR="001E2C84">
        <w:rPr>
          <w:rFonts w:ascii="Times New Roman" w:hAnsi="Times New Roman" w:cs="Times New Roman"/>
        </w:rPr>
        <w:t xml:space="preserve"> </w:t>
      </w:r>
    </w:p>
    <w:p w14:paraId="64B0A2EF" w14:textId="77777777" w:rsidR="007F3030" w:rsidRDefault="007F3030" w:rsidP="007551FD">
      <w:pPr>
        <w:tabs>
          <w:tab w:val="left" w:pos="360"/>
          <w:tab w:val="left" w:pos="8640"/>
        </w:tabs>
        <w:rPr>
          <w:rFonts w:ascii="Times New Roman" w:hAnsi="Times New Roman" w:cs="Times New Roman"/>
          <w:b/>
        </w:rPr>
      </w:pPr>
    </w:p>
    <w:p w14:paraId="40A744B7" w14:textId="77777777" w:rsidR="001904D9" w:rsidRPr="00864DA6" w:rsidRDefault="001904D9" w:rsidP="001904D9">
      <w:pPr>
        <w:tabs>
          <w:tab w:val="left" w:pos="360"/>
          <w:tab w:val="left" w:pos="8640"/>
        </w:tabs>
        <w:rPr>
          <w:rFonts w:ascii="Times New Roman" w:hAnsi="Times New Roman" w:cs="Times New Roman"/>
          <w:i/>
        </w:rPr>
      </w:pPr>
      <w:r w:rsidRPr="00864DA6">
        <w:rPr>
          <w:rFonts w:ascii="Times New Roman" w:hAnsi="Times New Roman" w:cs="Times New Roman"/>
          <w:i/>
        </w:rPr>
        <w:t>Ornstein-Uhlenbeck process for spatial variation</w:t>
      </w:r>
    </w:p>
    <w:p w14:paraId="6C040914" w14:textId="77777777" w:rsidR="001904D9" w:rsidRDefault="001904D9" w:rsidP="001904D9">
      <w:pPr>
        <w:tabs>
          <w:tab w:val="left" w:pos="360"/>
          <w:tab w:val="left" w:pos="8640"/>
        </w:tabs>
        <w:rPr>
          <w:rFonts w:ascii="Times New Roman" w:hAnsi="Times New Roman" w:cs="Times New Roman"/>
        </w:rPr>
      </w:pPr>
      <w:r>
        <w:rPr>
          <w:rFonts w:ascii="Times New Roman" w:hAnsi="Times New Roman" w:cs="Times New Roman"/>
        </w:rPr>
        <w:tab/>
        <w:t xml:space="preserve">We used the Ornstein-Uhlenbeck process to represent the spatial relationships along the network. The OU process is Gaussian, Markovian, and mean-reverting so that a child node will be correlated with its parent node as a function of distance following,  </w:t>
      </w:r>
    </w:p>
    <w:p w14:paraId="71DD33FB" w14:textId="77777777" w:rsidR="001904D9" w:rsidRDefault="001904D9" w:rsidP="001904D9">
      <w:pPr>
        <w:tabs>
          <w:tab w:val="left" w:pos="360"/>
          <w:tab w:val="left" w:pos="8640"/>
        </w:tabs>
        <w:rPr>
          <w:rFonts w:ascii="Times New Roman" w:hAnsi="Times New Roman" w:cs="Times New Roman"/>
        </w:rPr>
      </w:pPr>
    </w:p>
    <w:p w14:paraId="4E201DCB" w14:textId="77777777" w:rsidR="001904D9" w:rsidRDefault="001904D9" w:rsidP="001904D9">
      <w:pPr>
        <w:tabs>
          <w:tab w:val="left" w:pos="360"/>
          <w:tab w:val="left" w:pos="8640"/>
        </w:tabs>
        <w:rPr>
          <w:rFonts w:ascii="Times New Roman" w:hAnsi="Times New Roman" w:cs="Times New Roman"/>
        </w:rPr>
      </w:pPr>
      <m:oMath>
        <m:r>
          <w:rPr>
            <w:rFonts w:ascii="Cambria Math" w:hAnsi="Cambria Math" w:cs="Times New Roman"/>
          </w:rPr>
          <m:t>ε(s)~ N(</m:t>
        </m:r>
        <w:commentRangeStart w:id="101"/>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w:commentRangeEnd w:id="101"/>
        <m:r>
          <m:rPr>
            <m:sty m:val="p"/>
          </m:rPr>
          <w:rPr>
            <w:rStyle w:val="CommentReference"/>
          </w:rPr>
          <w:commentReference w:id="101"/>
        </m:r>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m:t>
        </m:r>
      </m:oMath>
      <w:r>
        <w:rPr>
          <w:rFonts w:ascii="Times New Roman" w:hAnsi="Times New Roman" w:cs="Times New Roman"/>
        </w:rPr>
        <w:t xml:space="preserve"> </w:t>
      </w:r>
      <w:r>
        <w:rPr>
          <w:rFonts w:ascii="Times New Roman" w:hAnsi="Times New Roman" w:cs="Times New Roman"/>
        </w:rPr>
        <w:tab/>
        <w:t>(4)</w:t>
      </w:r>
    </w:p>
    <w:p w14:paraId="4123C718" w14:textId="77777777" w:rsidR="001904D9" w:rsidRDefault="001904D9" w:rsidP="001904D9">
      <w:pPr>
        <w:tabs>
          <w:tab w:val="left" w:pos="360"/>
          <w:tab w:val="left" w:pos="8640"/>
        </w:tabs>
        <w:rPr>
          <w:rFonts w:ascii="Times New Roman" w:hAnsi="Times New Roman" w:cs="Times New Roman"/>
        </w:rPr>
      </w:pPr>
    </w:p>
    <w:p w14:paraId="1499AF19" w14:textId="77777777" w:rsidR="001904D9" w:rsidRDefault="001904D9" w:rsidP="001904D9">
      <w:pPr>
        <w:tabs>
          <w:tab w:val="left" w:pos="360"/>
          <w:tab w:val="left" w:pos="8640"/>
        </w:tabs>
        <w:rPr>
          <w:rFonts w:ascii="Times New Roman" w:hAnsi="Times New Roman" w:cs="Times New Roman"/>
        </w:rPr>
      </w:pPr>
      <w:r>
        <w:rPr>
          <w:rFonts w:ascii="Times New Roman" w:hAnsi="Times New Roman" w:cs="Times New Roman"/>
        </w:rPr>
        <w:t>The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oMath>
      <w:r>
        <w:rPr>
          <w:rFonts w:ascii="Times New Roman" w:hAnsi="Times New Roman" w:cs="Times New Roman"/>
        </w:rPr>
        <w:t>) follows the OU process as</w:t>
      </w:r>
    </w:p>
    <w:p w14:paraId="66DF2194" w14:textId="77777777" w:rsidR="001904D9" w:rsidRDefault="001904D9" w:rsidP="001904D9">
      <w:pPr>
        <w:tabs>
          <w:tab w:val="left" w:pos="360"/>
          <w:tab w:val="left" w:pos="8640"/>
        </w:tabs>
        <w:rPr>
          <w:rFonts w:ascii="Times New Roman" w:hAnsi="Times New Roman" w:cs="Times New Roman"/>
        </w:rPr>
      </w:pPr>
    </w:p>
    <w:p w14:paraId="19182042" w14:textId="77777777" w:rsidR="001904D9" w:rsidRDefault="001904D9" w:rsidP="001904D9">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e>
        </m:d>
      </m:oMath>
      <w:r>
        <w:rPr>
          <w:rFonts w:ascii="Times New Roman" w:hAnsi="Times New Roman" w:cs="Times New Roman"/>
        </w:rPr>
        <w:tab/>
        <w:t>(5)</w:t>
      </w:r>
      <w:r>
        <w:rPr>
          <w:rFonts w:ascii="Times New Roman" w:hAnsi="Times New Roman" w:cs="Times New Roman"/>
        </w:rPr>
        <w:tab/>
      </w:r>
    </w:p>
    <w:p w14:paraId="4D9A3042" w14:textId="77777777" w:rsidR="001904D9" w:rsidRDefault="001904D9" w:rsidP="001904D9">
      <w:pPr>
        <w:tabs>
          <w:tab w:val="left" w:pos="360"/>
          <w:tab w:val="left" w:pos="8640"/>
        </w:tabs>
        <w:rPr>
          <w:rFonts w:ascii="Times New Roman" w:hAnsi="Times New Roman" w:cs="Times New Roman"/>
        </w:rPr>
      </w:pPr>
    </w:p>
    <w:p w14:paraId="2F3A3B3B" w14:textId="77777777" w:rsidR="001904D9" w:rsidRDefault="001904D9" w:rsidP="001904D9">
      <w:pPr>
        <w:tabs>
          <w:tab w:val="left" w:pos="360"/>
          <w:tab w:val="left" w:pos="8640"/>
        </w:tabs>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Pr>
          <w:rFonts w:ascii="Times New Roman" w:hAnsi="Times New Roman" w:cs="Times New Roman"/>
        </w:rPr>
        <w:t xml:space="preserve"> is the exponential rate of decay in correlation between child and parent nodes with distance and larger values represent less correlation, and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 xml:space="preserve"> </m:t>
        </m:r>
      </m:oMath>
      <w:r>
        <w:rPr>
          <w:rFonts w:ascii="Times New Roman" w:hAnsi="Times New Roman" w:cs="Times New Roman"/>
        </w:rPr>
        <w:t xml:space="preserve">is the variation in the OU process. The expected correlation between points in the network is then represented by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oMath>
      <w:r>
        <w:rPr>
          <w:rFonts w:ascii="Times New Roman" w:hAnsi="Times New Roman" w:cs="Times New Roman"/>
        </w:rPr>
        <w:t xml:space="preserve"> where</w:t>
      </w:r>
    </w:p>
    <w:p w14:paraId="67FF0572" w14:textId="77777777" w:rsidR="001904D9" w:rsidRDefault="001904D9" w:rsidP="001904D9">
      <w:pPr>
        <w:tabs>
          <w:tab w:val="left" w:pos="360"/>
          <w:tab w:val="left" w:pos="8640"/>
        </w:tabs>
        <w:rPr>
          <w:rFonts w:ascii="Times New Roman" w:hAnsi="Times New Roman" w:cs="Times New Roman"/>
        </w:rPr>
      </w:pPr>
    </w:p>
    <w:p w14:paraId="3D80DD67" w14:textId="77777777" w:rsidR="001904D9" w:rsidRDefault="001904D9" w:rsidP="001904D9">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oMath>
      <w:r>
        <w:rPr>
          <w:rFonts w:ascii="Times New Roman" w:hAnsi="Times New Roman" w:cs="Times New Roman"/>
        </w:rPr>
        <w:tab/>
        <w:t>(6)</w:t>
      </w:r>
    </w:p>
    <w:p w14:paraId="13BA7CFB" w14:textId="77777777" w:rsidR="001904D9" w:rsidRDefault="001904D9" w:rsidP="001904D9">
      <w:pPr>
        <w:tabs>
          <w:tab w:val="left" w:pos="360"/>
          <w:tab w:val="left" w:pos="8640"/>
        </w:tabs>
        <w:rPr>
          <w:rFonts w:ascii="Times New Roman" w:hAnsi="Times New Roman" w:cs="Times New Roman"/>
        </w:rPr>
      </w:pPr>
    </w:p>
    <w:p w14:paraId="74596460" w14:textId="77777777" w:rsidR="001904D9" w:rsidRDefault="001904D9" w:rsidP="001904D9">
      <w:pPr>
        <w:tabs>
          <w:tab w:val="left" w:pos="360"/>
          <w:tab w:val="left" w:pos="8640"/>
        </w:tabs>
        <w:rPr>
          <w:rFonts w:ascii="Times New Roman" w:hAnsi="Times New Roman" w:cs="Times New Roman"/>
        </w:rPr>
      </w:pPr>
      <w:r>
        <w:rPr>
          <w:rFonts w:ascii="Times New Roman" w:hAnsi="Times New Roman" w:cs="Times New Roman"/>
        </w:rPr>
        <w:t xml:space="preserve">Eq. 5-6 are specified such that the pointwise variance of </w:t>
      </w:r>
      <m:oMath>
        <m:r>
          <w:rPr>
            <w:rFonts w:ascii="Cambria Math" w:hAnsi="Cambria Math" w:cs="Times New Roman"/>
          </w:rPr>
          <m:t>ε(s)</m:t>
        </m:r>
      </m:oMath>
      <w:r>
        <w:rPr>
          <w:rFonts w:ascii="Times New Roman" w:hAnsi="Times New Roman" w:cs="Times New Roman"/>
        </w:rPr>
        <w:t xml:space="preserve"> (i.e., the variance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was drawn again from the same stochastic process) is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e>
            </m:d>
          </m:e>
          <m:sup>
            <m:r>
              <w:rPr>
                <w:rFonts w:ascii="Cambria Math" w:hAnsi="Cambria Math" w:cs="Times New Roman"/>
              </w:rPr>
              <m:t>-1</m:t>
            </m:r>
          </m:sup>
        </m:sSup>
      </m:oMath>
      <w:r>
        <w:rPr>
          <w:rFonts w:ascii="Times New Roman" w:hAnsi="Times New Roman" w:cs="Times New Roman"/>
        </w:rPr>
        <w:t xml:space="preserve">.  </w:t>
      </w:r>
    </w:p>
    <w:p w14:paraId="246CA3BF" w14:textId="77777777" w:rsidR="001904D9" w:rsidRDefault="001904D9" w:rsidP="001904D9">
      <w:pPr>
        <w:tabs>
          <w:tab w:val="left" w:pos="360"/>
          <w:tab w:val="left" w:pos="8640"/>
        </w:tabs>
        <w:rPr>
          <w:rFonts w:ascii="Times New Roman" w:hAnsi="Times New Roman" w:cs="Times New Roman"/>
        </w:rPr>
      </w:pPr>
    </w:p>
    <w:p w14:paraId="76D2AD60" w14:textId="77777777" w:rsidR="001904D9" w:rsidRPr="00864DA6" w:rsidRDefault="001904D9" w:rsidP="001904D9">
      <w:pPr>
        <w:tabs>
          <w:tab w:val="left" w:pos="360"/>
          <w:tab w:val="left" w:pos="8640"/>
        </w:tabs>
        <w:rPr>
          <w:rFonts w:ascii="Times New Roman" w:hAnsi="Times New Roman" w:cs="Times New Roman"/>
          <w:i/>
        </w:rPr>
      </w:pPr>
      <w:r w:rsidRPr="00864DA6">
        <w:rPr>
          <w:rFonts w:ascii="Times New Roman" w:hAnsi="Times New Roman" w:cs="Times New Roman"/>
          <w:i/>
        </w:rPr>
        <w:t>First-order autocorrelation for temporal variation</w:t>
      </w:r>
    </w:p>
    <w:p w14:paraId="0B5237A9" w14:textId="71C2302F" w:rsidR="001904D9" w:rsidRDefault="00536352" w:rsidP="001904D9">
      <w:pPr>
        <w:tabs>
          <w:tab w:val="left" w:pos="360"/>
          <w:tab w:val="left" w:pos="8640"/>
        </w:tabs>
        <w:rPr>
          <w:rFonts w:ascii="Times New Roman" w:hAnsi="Times New Roman" w:cs="Times New Roman"/>
        </w:rPr>
      </w:pPr>
      <w:r>
        <w:rPr>
          <w:rFonts w:ascii="Times New Roman" w:hAnsi="Times New Roman" w:cs="Times New Roman"/>
        </w:rPr>
        <w:tab/>
      </w:r>
      <w:r w:rsidR="001904D9">
        <w:rPr>
          <w:rFonts w:ascii="Times New Roman" w:hAnsi="Times New Roman" w:cs="Times New Roman"/>
        </w:rPr>
        <w:t xml:space="preserve">We include a temporal term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sidR="001904D9">
        <w:rPr>
          <w:rFonts w:ascii="Times New Roman" w:hAnsi="Times New Roman" w:cs="Times New Roman"/>
        </w:rPr>
        <w:t xml:space="preserve"> for each year </w:t>
      </w:r>
      <m:oMath>
        <m:r>
          <w:rPr>
            <w:rFonts w:ascii="Cambria Math" w:hAnsi="Cambria Math" w:cs="Times New Roman"/>
          </w:rPr>
          <m:t>t</m:t>
        </m:r>
      </m:oMath>
      <w:r w:rsidR="001904D9">
        <w:rPr>
          <w:rFonts w:ascii="Times New Roman" w:hAnsi="Times New Roman" w:cs="Times New Roman"/>
        </w:rPr>
        <w:t xml:space="preserve"> to represent years that are better or worse on average across all sites.  We model vector </w:t>
      </w:r>
      <m:oMath>
        <m:r>
          <m:rPr>
            <m:sty m:val="b"/>
          </m:rPr>
          <w:rPr>
            <w:rFonts w:ascii="Cambria Math" w:hAnsi="Cambria Math" w:cs="Times New Roman"/>
          </w:rPr>
          <m:t>δ</m:t>
        </m:r>
      </m:oMath>
      <w:r w:rsidR="001904D9">
        <w:rPr>
          <w:rFonts w:ascii="Times New Roman" w:hAnsi="Times New Roman" w:cs="Times New Roman"/>
        </w:rPr>
        <w:t xml:space="preserve"> (representing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sidR="001904D9">
        <w:rPr>
          <w:rFonts w:ascii="Times New Roman" w:hAnsi="Times New Roman" w:cs="Times New Roman"/>
        </w:rPr>
        <w:t xml:space="preserve"> in all years) using first-order autocorrelation</w:t>
      </w:r>
    </w:p>
    <w:p w14:paraId="6C2E0491" w14:textId="77777777" w:rsidR="001904D9" w:rsidRPr="00987BA3" w:rsidRDefault="001904D9" w:rsidP="001904D9">
      <w:pPr>
        <w:tabs>
          <w:tab w:val="left" w:pos="360"/>
          <w:tab w:val="left" w:pos="8640"/>
        </w:tabs>
        <w:rPr>
          <w:rFonts w:ascii="Times New Roman" w:hAnsi="Times New Roman" w:cs="Times New Roman"/>
        </w:rPr>
      </w:pPr>
    </w:p>
    <w:p w14:paraId="3C721507" w14:textId="77777777" w:rsidR="001904D9" w:rsidRDefault="001904D9" w:rsidP="001904D9">
      <w:pPr>
        <w:tabs>
          <w:tab w:val="left" w:pos="360"/>
          <w:tab w:val="left" w:pos="8640"/>
        </w:tabs>
        <w:rPr>
          <w:rFonts w:ascii="Times New Roman" w:hAnsi="Times New Roman" w:cs="Times New Roman"/>
          <w:u w:val="single"/>
        </w:rPr>
      </w:pPr>
      <m:oMath>
        <m:r>
          <m:rPr>
            <m:sty m:val="b"/>
          </m:rPr>
          <w:rPr>
            <w:rFonts w:ascii="Cambria Math" w:hAnsi="Cambria Math" w:cs="Times New Roman"/>
          </w:rPr>
          <m:t>δ</m:t>
        </m:r>
        <m:r>
          <w:rPr>
            <w:rFonts w:ascii="Cambria Math" w:hAnsi="Cambria Math" w:cs="Times New Roman"/>
          </w:rPr>
          <m:t>=MVN(</m:t>
        </m:r>
        <m:r>
          <m:rPr>
            <m:sty m:val="bi"/>
          </m:rPr>
          <w:rPr>
            <w:rFonts w:ascii="Cambria Math" w:hAnsi="Cambria Math" w:cs="Times New Roman"/>
          </w:rPr>
          <m:t>0</m:t>
        </m:r>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r>
          <w:rPr>
            <w:rFonts w:ascii="Cambria Math" w:hAnsi="Cambria Math" w:cs="Times New Roman"/>
          </w:rPr>
          <m:t>)</m:t>
        </m:r>
      </m:oMath>
      <w:r>
        <w:rPr>
          <w:rFonts w:ascii="Times New Roman" w:hAnsi="Times New Roman" w:cs="Times New Roman"/>
        </w:rPr>
        <w:tab/>
        <w:t>(7)</w:t>
      </w:r>
    </w:p>
    <w:p w14:paraId="7F9D8C2D" w14:textId="77777777" w:rsidR="001904D9" w:rsidRPr="00A96236" w:rsidRDefault="001904D9" w:rsidP="001904D9">
      <w:pPr>
        <w:tabs>
          <w:tab w:val="left" w:pos="360"/>
          <w:tab w:val="left" w:pos="8640"/>
        </w:tabs>
        <w:rPr>
          <w:rFonts w:ascii="Times New Roman" w:hAnsi="Times New Roman" w:cs="Times New Roman"/>
          <w:u w:val="single"/>
        </w:rPr>
      </w:pPr>
    </w:p>
    <w:p w14:paraId="5A1783FF" w14:textId="77777777" w:rsidR="001904D9" w:rsidRDefault="001904D9" w:rsidP="001904D9">
      <w:pPr>
        <w:tabs>
          <w:tab w:val="left" w:pos="360"/>
          <w:tab w:val="left" w:pos="8640"/>
        </w:tabs>
        <w:rPr>
          <w:rFonts w:ascii="Times New Roman" w:hAnsi="Times New Roman" w:cs="Times New Roman"/>
        </w:rPr>
      </w:pPr>
      <w:r>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Pr>
          <w:rFonts w:ascii="Times New Roman" w:hAnsi="Times New Roman" w:cs="Times New Roman"/>
        </w:rPr>
        <w:t xml:space="preserve"> is the variance in this temporal term, and </w:t>
      </w:r>
      <m:oMath>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oMath>
      <w:r>
        <w:rPr>
          <w:rFonts w:ascii="Times New Roman" w:hAnsi="Times New Roman" w:cs="Times New Roman"/>
        </w:rPr>
        <w:t xml:space="preserve"> is the correlation matrix for a first-order autocorrelation process:</w:t>
      </w:r>
    </w:p>
    <w:p w14:paraId="532FABF8" w14:textId="77777777" w:rsidR="001904D9" w:rsidRDefault="001904D9" w:rsidP="001904D9">
      <w:pPr>
        <w:tabs>
          <w:tab w:val="left" w:pos="360"/>
          <w:tab w:val="left" w:pos="8640"/>
        </w:tabs>
        <w:rPr>
          <w:rFonts w:ascii="Times New Roman" w:hAnsi="Times New Roman" w:cs="Times New Roman"/>
        </w:rPr>
      </w:pPr>
    </w:p>
    <w:p w14:paraId="66E53D3B" w14:textId="77777777" w:rsidR="001904D9" w:rsidRDefault="001904D9" w:rsidP="001904D9">
      <w:pPr>
        <w:tabs>
          <w:tab w:val="left" w:pos="360"/>
          <w:tab w:val="left" w:pos="8640"/>
        </w:tabs>
        <w:rPr>
          <w:rFonts w:ascii="Times New Roman" w:hAnsi="Times New Roman" w:cs="Times New Roman"/>
        </w:rPr>
      </w:pP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δ</m:t>
            </m:r>
          </m:sub>
          <m:sup>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sup>
        </m:sSubSup>
      </m:oMath>
      <w:r>
        <w:rPr>
          <w:rFonts w:ascii="Times New Roman" w:hAnsi="Times New Roman" w:cs="Times New Roman"/>
        </w:rPr>
        <w:tab/>
        <w:t>(8)</w:t>
      </w:r>
    </w:p>
    <w:p w14:paraId="036AEF1B" w14:textId="77777777" w:rsidR="001904D9" w:rsidRDefault="001904D9" w:rsidP="001904D9">
      <w:pPr>
        <w:tabs>
          <w:tab w:val="left" w:pos="360"/>
          <w:tab w:val="left" w:pos="8640"/>
        </w:tabs>
        <w:rPr>
          <w:rFonts w:ascii="Times New Roman" w:hAnsi="Times New Roman" w:cs="Times New Roman"/>
        </w:rPr>
      </w:pPr>
    </w:p>
    <w:p w14:paraId="38639D26" w14:textId="77777777" w:rsidR="001904D9" w:rsidRPr="000561EF" w:rsidRDefault="001904D9" w:rsidP="001904D9">
      <w:pPr>
        <w:tabs>
          <w:tab w:val="left" w:pos="360"/>
          <w:tab w:val="left" w:pos="8640"/>
        </w:tabs>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oMath>
      <w:r>
        <w:rPr>
          <w:rFonts w:ascii="Times New Roman" w:hAnsi="Times New Roman" w:cs="Times New Roman"/>
        </w:rPr>
        <w:t xml:space="preserve"> is the correlation between years </w:t>
      </w:r>
      <m:oMath>
        <m:r>
          <w:rPr>
            <w:rFonts w:ascii="Cambria Math" w:hAnsi="Cambria Math" w:cs="Times New Roman"/>
          </w:rPr>
          <m:t>t</m:t>
        </m:r>
      </m:oMath>
      <w:r>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oMath>
      <w:r>
        <w:rPr>
          <w:rFonts w:ascii="Times New Roman" w:hAnsi="Times New Roman" w:cs="Times New Roman"/>
        </w:rPr>
        <w:t xml:space="preserve">, separated by </w:t>
      </w:r>
      <m:oMath>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oMath>
      <w:r>
        <w:rPr>
          <w:rFonts w:ascii="Times New Roman" w:hAnsi="Times New Roman" w:cs="Times New Roman"/>
        </w:rPr>
        <w:t xml:space="preserve"> years, and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Pr>
          <w:rFonts w:ascii="Times New Roman" w:hAnsi="Times New Roman" w:cs="Times New Roman"/>
        </w:rPr>
        <w:t xml:space="preserve"> is an estimated parameter representing the correlation in </w:t>
      </w:r>
      <m:oMath>
        <m:r>
          <m:rPr>
            <m:sty m:val="b"/>
          </m:rPr>
          <w:rPr>
            <w:rFonts w:ascii="Cambria Math" w:hAnsi="Cambria Math" w:cs="Times New Roman"/>
          </w:rPr>
          <m:t>δ</m:t>
        </m:r>
      </m:oMath>
      <w:r>
        <w:rPr>
          <w:rFonts w:ascii="Times New Roman" w:hAnsi="Times New Roman" w:cs="Times New Roman"/>
        </w:rPr>
        <w:t xml:space="preserve"> for two adjacent years.</w:t>
      </w:r>
    </w:p>
    <w:p w14:paraId="60909970" w14:textId="77777777" w:rsidR="001904D9" w:rsidRDefault="001904D9" w:rsidP="001904D9">
      <w:pPr>
        <w:tabs>
          <w:tab w:val="left" w:pos="360"/>
          <w:tab w:val="left" w:pos="8640"/>
        </w:tabs>
        <w:rPr>
          <w:rFonts w:ascii="Times New Roman" w:hAnsi="Times New Roman" w:cs="Times New Roman"/>
        </w:rPr>
      </w:pPr>
    </w:p>
    <w:p w14:paraId="265B4757" w14:textId="77777777" w:rsidR="001904D9" w:rsidRPr="00864DA6" w:rsidRDefault="001904D9" w:rsidP="001904D9">
      <w:pPr>
        <w:tabs>
          <w:tab w:val="left" w:pos="360"/>
          <w:tab w:val="left" w:pos="8640"/>
        </w:tabs>
        <w:rPr>
          <w:rFonts w:ascii="Times New Roman" w:hAnsi="Times New Roman" w:cs="Times New Roman"/>
          <w:i/>
        </w:rPr>
      </w:pPr>
      <w:r w:rsidRPr="00864DA6">
        <w:rPr>
          <w:rFonts w:ascii="Times New Roman" w:hAnsi="Times New Roman" w:cs="Times New Roman"/>
          <w:i/>
        </w:rPr>
        <w:t>Ornstein-Uhlenbeck process for spatio-temporal variation</w:t>
      </w:r>
    </w:p>
    <w:p w14:paraId="16CC8C6E" w14:textId="2554129C" w:rsidR="001904D9" w:rsidRPr="004A7D19" w:rsidRDefault="001904D9" w:rsidP="001904D9">
      <w:pPr>
        <w:tabs>
          <w:tab w:val="left" w:pos="360"/>
          <w:tab w:val="left" w:pos="8640"/>
        </w:tabs>
        <w:rPr>
          <w:rFonts w:ascii="Times New Roman" w:hAnsi="Times New Roman" w:cs="Times New Roman"/>
        </w:rPr>
      </w:pPr>
      <w:r>
        <w:rPr>
          <w:rFonts w:ascii="Times New Roman" w:hAnsi="Times New Roman" w:cs="Times New Roman"/>
        </w:rPr>
        <w:lastRenderedPageBreak/>
        <w:tab/>
        <w:t xml:space="preserve">We similarly used the OU process to represent the spatio-temporal relationships along the network. We use the vector </w:t>
      </w: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t</w:t>
      </w:r>
      <w:r w:rsidR="00B27834">
        <w:rPr>
          <w:rFonts w:ascii="Times New Roman" w:hAnsi="Times New Roman" w:cs="Times New Roman"/>
        </w:rPr>
        <w:t xml:space="preserve">o represent the spatio-temporal </w:t>
      </w:r>
      <w:r>
        <w:rPr>
          <w:rFonts w:ascii="Times New Roman" w:hAnsi="Times New Roman" w:cs="Times New Roman"/>
        </w:rPr>
        <w:t xml:space="preserve">term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r>
          <w:rPr>
            <w:rFonts w:ascii="Cambria Math" w:hAnsi="Cambria Math" w:cs="Times New Roman"/>
          </w:rPr>
          <m:t>(s)</m:t>
        </m:r>
      </m:oMath>
      <w:r>
        <w:rPr>
          <w:rFonts w:ascii="Times New Roman" w:hAnsi="Times New Roman" w:cs="Times New Roman"/>
        </w:rPr>
        <w:t xml:space="preserve"> for all years </w:t>
      </w:r>
      <m:oMath>
        <m:r>
          <w:rPr>
            <w:rFonts w:ascii="Cambria Math" w:hAnsi="Cambria Math" w:cs="Times New Roman"/>
          </w:rPr>
          <m:t>t</m:t>
        </m:r>
      </m:oMath>
      <w:r>
        <w:rPr>
          <w:rFonts w:ascii="Times New Roman" w:hAnsi="Times New Roman" w:cs="Times New Roman"/>
        </w:rPr>
        <w:t>, and it varies along the network as an OU process:</w:t>
      </w:r>
    </w:p>
    <w:p w14:paraId="403417CD" w14:textId="77777777" w:rsidR="001904D9" w:rsidRDefault="001904D9" w:rsidP="001904D9">
      <w:pPr>
        <w:tabs>
          <w:tab w:val="left" w:pos="360"/>
          <w:tab w:val="left" w:pos="8640"/>
        </w:tabs>
        <w:rPr>
          <w:rFonts w:ascii="Times New Roman" w:hAnsi="Times New Roman" w:cs="Times New Roman"/>
        </w:rPr>
      </w:pPr>
    </w:p>
    <w:p w14:paraId="2981E406" w14:textId="77777777" w:rsidR="001904D9" w:rsidRPr="00C52D44" w:rsidRDefault="001904D9" w:rsidP="001904D9">
      <w:pPr>
        <w:tabs>
          <w:tab w:val="left" w:pos="360"/>
          <w:tab w:val="left" w:pos="8640"/>
        </w:tabs>
        <w:rPr>
          <w:rFonts w:ascii="Times New Roman" w:hAnsi="Times New Roman" w:cs="Times New Roman"/>
        </w:rPr>
      </w:pP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MVN(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r>
          <m:rPr>
            <m:sty m:val="b"/>
          </m:rPr>
          <w:rPr>
            <w:rFonts w:ascii="Cambria Math" w:hAnsi="Cambria Math" w:cs="Times New Roman"/>
          </w:rPr>
          <m:t>ν</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w:commentRangeStart w:id="102"/>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w:commentRangeEnd w:id="102"/>
        <m:r>
          <m:rPr>
            <m:sty m:val="p"/>
          </m:rPr>
          <w:rPr>
            <w:rStyle w:val="CommentReference"/>
          </w:rPr>
          <w:commentReference w:id="102"/>
        </m:r>
        <m:r>
          <w:rPr>
            <w:rFonts w:ascii="Cambria Math" w:hAnsi="Cambria Math" w:cs="Times New Roman"/>
          </w:rPr>
          <m:t>)</m:t>
        </m:r>
      </m:oMath>
      <w:r>
        <w:rPr>
          <w:rFonts w:ascii="Times New Roman" w:hAnsi="Times New Roman" w:cs="Times New Roman"/>
        </w:rPr>
        <w:tab/>
        <w:t>(9)</w:t>
      </w:r>
    </w:p>
    <w:p w14:paraId="771577C5" w14:textId="77777777" w:rsidR="001904D9" w:rsidRDefault="001904D9" w:rsidP="001904D9">
      <w:pPr>
        <w:tabs>
          <w:tab w:val="left" w:pos="360"/>
          <w:tab w:val="left" w:pos="8640"/>
        </w:tabs>
        <w:rPr>
          <w:rFonts w:ascii="Times New Roman" w:hAnsi="Times New Roman" w:cs="Times New Roman"/>
          <w:u w:val="single"/>
        </w:rPr>
      </w:pPr>
    </w:p>
    <w:p w14:paraId="0DA0A63F" w14:textId="77777777" w:rsidR="001904D9" w:rsidRDefault="001904D9" w:rsidP="001904D9">
      <w:pPr>
        <w:tabs>
          <w:tab w:val="left" w:pos="360"/>
          <w:tab w:val="left" w:pos="8640"/>
        </w:tabs>
        <w:rPr>
          <w:rFonts w:ascii="Times New Roman" w:hAnsi="Times New Roman" w:cs="Times New Roman"/>
        </w:rPr>
      </w:pPr>
      <w:r>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oMath>
      <w:r>
        <w:rPr>
          <w:rFonts w:ascii="Times New Roman" w:hAnsi="Times New Roman" w:cs="Times New Roman"/>
        </w:rPr>
        <w:t xml:space="preserve"> is again the spatio-temporal variance:</w:t>
      </w:r>
    </w:p>
    <w:p w14:paraId="67168518" w14:textId="77777777" w:rsidR="001904D9" w:rsidRDefault="001904D9" w:rsidP="001904D9">
      <w:pPr>
        <w:tabs>
          <w:tab w:val="left" w:pos="360"/>
          <w:tab w:val="left" w:pos="8640"/>
        </w:tabs>
        <w:rPr>
          <w:rFonts w:ascii="Times New Roman" w:hAnsi="Times New Roman" w:cs="Times New Roman"/>
        </w:rPr>
      </w:pPr>
    </w:p>
    <w:p w14:paraId="65FCCB20" w14:textId="77777777" w:rsidR="001904D9" w:rsidRDefault="001904D9" w:rsidP="001904D9">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υ</m:t>
                    </m:r>
                  </m:sub>
                </m:sSub>
              </m:e>
              <m:sup>
                <m:r>
                  <w:rPr>
                    <w:rFonts w:ascii="Cambria Math" w:hAnsi="Cambria Math" w:cs="Times New Roman"/>
                  </w:rPr>
                  <m:t>2</m:t>
                </m:r>
              </m:sup>
            </m:s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e>
        </m:d>
      </m:oMath>
      <w:r>
        <w:rPr>
          <w:rFonts w:ascii="Times New Roman" w:hAnsi="Times New Roman" w:cs="Times New Roman"/>
        </w:rPr>
        <w:tab/>
        <w:t>(10)</w:t>
      </w:r>
    </w:p>
    <w:p w14:paraId="2E096990" w14:textId="77777777" w:rsidR="001904D9" w:rsidRDefault="001904D9" w:rsidP="001904D9">
      <w:pPr>
        <w:tabs>
          <w:tab w:val="left" w:pos="360"/>
          <w:tab w:val="left" w:pos="8640"/>
        </w:tabs>
        <w:rPr>
          <w:rFonts w:ascii="Times New Roman" w:hAnsi="Times New Roman" w:cs="Times New Roman"/>
        </w:rPr>
      </w:pPr>
    </w:p>
    <w:p w14:paraId="3A23721C" w14:textId="77777777" w:rsidR="001904D9" w:rsidRDefault="001904D9" w:rsidP="001904D9">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oMath>
      <w:r>
        <w:rPr>
          <w:rFonts w:ascii="Times New Roman" w:hAnsi="Times New Roman" w:cs="Times New Roman"/>
        </w:rPr>
        <w:t xml:space="preserve"> is the correlation due to spatial similarity:</w:t>
      </w:r>
    </w:p>
    <w:p w14:paraId="7CDD69DE" w14:textId="77777777" w:rsidR="001904D9" w:rsidRDefault="001904D9" w:rsidP="001904D9">
      <w:pPr>
        <w:tabs>
          <w:tab w:val="left" w:pos="360"/>
          <w:tab w:val="left" w:pos="8640"/>
        </w:tabs>
        <w:rPr>
          <w:rFonts w:ascii="Times New Roman" w:hAnsi="Times New Roman" w:cs="Times New Roman"/>
        </w:rPr>
      </w:pPr>
    </w:p>
    <w:p w14:paraId="553377B6" w14:textId="77777777" w:rsidR="001904D9" w:rsidRDefault="001904D9" w:rsidP="001904D9">
      <w:pPr>
        <w:tabs>
          <w:tab w:val="left" w:pos="360"/>
          <w:tab w:val="left" w:pos="8640"/>
        </w:tabs>
        <w:rPr>
          <w:rFonts w:ascii="Times New Roman" w:hAnsi="Times New Roman" w:cs="Times New Roman"/>
        </w:rPr>
      </w:pPr>
      <w:r>
        <w:rPr>
          <w:rFonts w:ascii="Times New Roman" w:hAnsi="Times New Roman" w:cs="Times New Roman"/>
        </w:rPr>
        <w:t xml:space="preserve"> </w:t>
      </w:r>
      <w:commentRangeStart w:id="103"/>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w:commentRangeEnd w:id="103"/>
        <m:r>
          <m:rPr>
            <m:sty m:val="p"/>
          </m:rPr>
          <w:rPr>
            <w:rStyle w:val="CommentReference"/>
          </w:rPr>
          <w:commentReference w:id="103"/>
        </m:r>
      </m:oMath>
      <w:r>
        <w:rPr>
          <w:rFonts w:ascii="Times New Roman" w:hAnsi="Times New Roman" w:cs="Times New Roman"/>
        </w:rPr>
        <w:tab/>
        <w:t>(11)</w:t>
      </w:r>
    </w:p>
    <w:p w14:paraId="328469F1" w14:textId="77777777" w:rsidR="001904D9" w:rsidRDefault="001904D9" w:rsidP="001904D9">
      <w:pPr>
        <w:tabs>
          <w:tab w:val="left" w:pos="360"/>
          <w:tab w:val="left" w:pos="8640"/>
        </w:tabs>
        <w:rPr>
          <w:rFonts w:ascii="Times New Roman" w:hAnsi="Times New Roman" w:cs="Times New Roman"/>
        </w:rPr>
      </w:pPr>
    </w:p>
    <w:p w14:paraId="1CE120D0" w14:textId="2DB9110C" w:rsidR="001904D9" w:rsidRPr="007743AA" w:rsidRDefault="001904D9" w:rsidP="001904D9">
      <w:pPr>
        <w:tabs>
          <w:tab w:val="left" w:pos="360"/>
          <w:tab w:val="left" w:pos="8640"/>
        </w:tabs>
        <w:rPr>
          <w:rFonts w:ascii="Times New Roman" w:hAnsi="Times New Roman" w:cs="Times New Roman"/>
        </w:rPr>
      </w:pPr>
      <w:r>
        <w:rPr>
          <w:rFonts w:ascii="Times New Roman" w:hAnsi="Times New Roman" w:cs="Times New Roman"/>
        </w:rPr>
        <w:t xml:space="preserve">and </w:t>
      </w:r>
      <m:oMath>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m:oMath>
      <w:r>
        <w:rPr>
          <w:rFonts w:ascii="Times New Roman" w:hAnsi="Times New Roman" w:cs="Times New Roman"/>
        </w:rPr>
        <w:t xml:space="preserve"> is the correlation due to temporal similarity, which we assume follows first-order autocorrelation (eq. Eq. 8, but replacing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Pr>
          <w:rFonts w:ascii="Times New Roman" w:hAnsi="Times New Roman" w:cs="Times New Roman"/>
        </w:rPr>
        <w:t xml:space="preserve"> with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Pr>
          <w:rFonts w:ascii="Times New Roman" w:hAnsi="Times New Roman" w:cs="Times New Roman"/>
        </w:rPr>
        <w:t xml:space="preserve"> is an estimated parameter representing the temporal correlation between two adjacent years in spatio-temporal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r>
          <w:rPr>
            <w:rFonts w:ascii="Cambria Math" w:hAnsi="Cambria Math" w:cs="Times New Roman"/>
          </w:rPr>
          <m:t>(s)</m:t>
        </m:r>
      </m:oMath>
      <w:r>
        <w:rPr>
          <w:rFonts w:ascii="Times New Roman" w:hAnsi="Times New Roman" w:cs="Times New Roman"/>
        </w:rPr>
        <w:t xml:space="preserve">).  We assumed that the decorrelation distance was identical for spatial and spatio-temporal variation (i.e.,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Pr>
          <w:rFonts w:ascii="Times New Roman" w:hAnsi="Times New Roman" w:cs="Times New Roman"/>
        </w:rPr>
        <w:t xml:space="preserve">), but the variance in the OU process was independent for the spatial and spatiotemporal components. This assumption could be relaxed in the future but may require large networks with a </w:t>
      </w:r>
      <w:r w:rsidR="00536352">
        <w:rPr>
          <w:rFonts w:ascii="Times New Roman" w:hAnsi="Times New Roman" w:cs="Times New Roman"/>
        </w:rPr>
        <w:t>vast</w:t>
      </w:r>
      <w:r>
        <w:rPr>
          <w:rFonts w:ascii="Times New Roman" w:hAnsi="Times New Roman" w:cs="Times New Roman"/>
        </w:rPr>
        <w:t xml:space="preserve"> amount</w:t>
      </w:r>
      <w:bookmarkStart w:id="104" w:name="_GoBack"/>
      <w:bookmarkEnd w:id="104"/>
      <w:r>
        <w:rPr>
          <w:rFonts w:ascii="Times New Roman" w:hAnsi="Times New Roman" w:cs="Times New Roman"/>
        </w:rPr>
        <w:t xml:space="preserve"> of spatially and te</w:t>
      </w:r>
      <w:r w:rsidR="00536352">
        <w:rPr>
          <w:rFonts w:ascii="Times New Roman" w:hAnsi="Times New Roman" w:cs="Times New Roman"/>
        </w:rPr>
        <w:t>mporally replicated data to successfully model;</w:t>
      </w:r>
      <w:r>
        <w:rPr>
          <w:rFonts w:ascii="Times New Roman" w:hAnsi="Times New Roman" w:cs="Times New Roman"/>
        </w:rPr>
        <w:t xml:space="preserve"> potentially beyond what is available for most studies.</w:t>
      </w:r>
    </w:p>
    <w:p w14:paraId="554E3124" w14:textId="77777777" w:rsidR="001904D9" w:rsidRPr="007551FD" w:rsidRDefault="001904D9" w:rsidP="007551FD">
      <w:pPr>
        <w:tabs>
          <w:tab w:val="left" w:pos="360"/>
          <w:tab w:val="left" w:pos="8640"/>
        </w:tabs>
        <w:rPr>
          <w:rFonts w:ascii="Times New Roman" w:hAnsi="Times New Roman" w:cs="Times New Roman"/>
          <w:b/>
        </w:rPr>
      </w:pPr>
    </w:p>
    <w:p w14:paraId="0909CBA0" w14:textId="6EF92369" w:rsidR="00B17126" w:rsidRPr="00864DA6" w:rsidRDefault="004D5DA7" w:rsidP="007551FD">
      <w:pPr>
        <w:tabs>
          <w:tab w:val="left" w:pos="360"/>
          <w:tab w:val="left" w:pos="8640"/>
        </w:tabs>
        <w:rPr>
          <w:rFonts w:ascii="Times New Roman" w:hAnsi="Times New Roman" w:cs="Times New Roman"/>
          <w:i/>
        </w:rPr>
      </w:pPr>
      <w:r w:rsidRPr="007551FD">
        <w:rPr>
          <w:rStyle w:val="CommentReference"/>
          <w:b/>
        </w:rPr>
        <w:commentReference w:id="105"/>
      </w:r>
      <w:r w:rsidR="00423501" w:rsidRPr="00864DA6">
        <w:rPr>
          <w:rFonts w:ascii="Times New Roman" w:hAnsi="Times New Roman" w:cs="Times New Roman"/>
          <w:i/>
        </w:rPr>
        <w:t>Spatio-temporal correlations on a stream network</w:t>
      </w:r>
    </w:p>
    <w:p w14:paraId="2B73C70C" w14:textId="7F89C187" w:rsidR="00596234" w:rsidRPr="00031CAE" w:rsidRDefault="00E543E9" w:rsidP="007551FD">
      <w:pPr>
        <w:tabs>
          <w:tab w:val="left" w:pos="360"/>
          <w:tab w:val="left" w:pos="8640"/>
        </w:tabs>
        <w:rPr>
          <w:rFonts w:ascii="Times New Roman" w:hAnsi="Times New Roman" w:cs="Times New Roman"/>
        </w:rPr>
      </w:pPr>
      <w:r>
        <w:rPr>
          <w:rFonts w:ascii="Times New Roman" w:hAnsi="Times New Roman" w:cs="Times New Roman"/>
        </w:rPr>
        <w:tab/>
      </w:r>
      <w:r w:rsidR="00434E44" w:rsidRPr="00031CAE">
        <w:rPr>
          <w:rFonts w:ascii="Times New Roman" w:hAnsi="Times New Roman" w:cs="Times New Roman"/>
        </w:rPr>
        <w:t xml:space="preserve">Working within a dendritic stream network, Euclidean distances </w:t>
      </w:r>
      <w:r w:rsidR="00423501" w:rsidRPr="00031CAE">
        <w:rPr>
          <w:rFonts w:ascii="Times New Roman" w:hAnsi="Times New Roman" w:cs="Times New Roman"/>
        </w:rPr>
        <w:t xml:space="preserve">are </w:t>
      </w:r>
      <w:r w:rsidR="00434E44" w:rsidRPr="00031CAE">
        <w:rPr>
          <w:rFonts w:ascii="Times New Roman" w:hAnsi="Times New Roman" w:cs="Times New Roman"/>
        </w:rPr>
        <w:t xml:space="preserve">unlikely to represent the spatial </w:t>
      </w:r>
      <w:r w:rsidR="0011313E" w:rsidRPr="00031CAE">
        <w:rPr>
          <w:rFonts w:ascii="Times New Roman" w:hAnsi="Times New Roman" w:cs="Times New Roman"/>
        </w:rPr>
        <w:t xml:space="preserve">similarity of </w:t>
      </w:r>
      <w:r w:rsidR="00D01906">
        <w:rPr>
          <w:rFonts w:ascii="Times New Roman" w:hAnsi="Times New Roman" w:cs="Times New Roman"/>
        </w:rPr>
        <w:t xml:space="preserve">population </w:t>
      </w:r>
      <w:r w:rsidR="0011313E" w:rsidRPr="00031CAE">
        <w:rPr>
          <w:rFonts w:ascii="Times New Roman" w:hAnsi="Times New Roman" w:cs="Times New Roman"/>
        </w:rPr>
        <w:t>dynamics</w:t>
      </w:r>
      <w:r w:rsidR="00434E44" w:rsidRPr="00031CAE">
        <w:rPr>
          <w:rFonts w:ascii="Times New Roman" w:hAnsi="Times New Roman" w:cs="Times New Roman"/>
        </w:rPr>
        <w:t xml:space="preserve">. </w:t>
      </w:r>
      <w:r w:rsidR="0028590F" w:rsidRPr="00031CAE">
        <w:rPr>
          <w:rFonts w:ascii="Times New Roman" w:hAnsi="Times New Roman" w:cs="Times New Roman"/>
        </w:rPr>
        <w:t xml:space="preserve">Therefore, we </w:t>
      </w:r>
      <w:r w:rsidR="00423501" w:rsidRPr="00031CAE">
        <w:rPr>
          <w:rFonts w:ascii="Times New Roman" w:hAnsi="Times New Roman" w:cs="Times New Roman"/>
        </w:rPr>
        <w:t xml:space="preserve">instead approximate the similarity between two sites </w:t>
      </w:r>
      <w:r w:rsidR="00422934">
        <w:rPr>
          <w:rFonts w:ascii="Times New Roman" w:hAnsi="Times New Roman" w:cs="Times New Roman"/>
        </w:rPr>
        <w:t xml:space="preserve">(i.e., correlations in spatial variation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and spatio-temporal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w:t>
      </w:r>
      <w:r w:rsidR="00423501" w:rsidRPr="00031CAE">
        <w:rPr>
          <w:rFonts w:ascii="Times New Roman" w:hAnsi="Times New Roman" w:cs="Times New Roman"/>
        </w:rPr>
        <w:t xml:space="preserve">by the minimum distance </w:t>
      </w:r>
      <w:r w:rsidR="00C52D44">
        <w:rPr>
          <w:rFonts w:ascii="Times New Roman" w:hAnsi="Times New Roman" w:cs="Times New Roman"/>
        </w:rPr>
        <w:t>between sites</w:t>
      </w:r>
      <w:r w:rsidR="00423501" w:rsidRPr="00031CAE">
        <w:rPr>
          <w:rFonts w:ascii="Times New Roman" w:hAnsi="Times New Roman" w:cs="Times New Roman"/>
        </w:rPr>
        <w:t xml:space="preserve"> along the stream network</w:t>
      </w:r>
      <w:r w:rsidR="00C52D44">
        <w:rPr>
          <w:rFonts w:ascii="Times New Roman" w:hAnsi="Times New Roman" w:cs="Times New Roman"/>
        </w:rPr>
        <w:t xml:space="preserve"> (hydrologic distance)</w:t>
      </w:r>
      <w:r w:rsidR="0028590F" w:rsidRPr="00031CAE">
        <w:rPr>
          <w:rFonts w:ascii="Times New Roman" w:hAnsi="Times New Roman" w:cs="Times New Roman"/>
        </w:rPr>
        <w:t xml:space="preserve">. </w:t>
      </w:r>
      <w:r w:rsidR="00423501" w:rsidRPr="00031CAE">
        <w:rPr>
          <w:rFonts w:ascii="Times New Roman" w:hAnsi="Times New Roman" w:cs="Times New Roman"/>
        </w:rPr>
        <w:t xml:space="preserve"> To do so, we augment the set of sampled </w:t>
      </w:r>
      <w:r w:rsidR="0011313E" w:rsidRPr="00031CAE">
        <w:rPr>
          <w:rFonts w:ascii="Times New Roman" w:hAnsi="Times New Roman" w:cs="Times New Roman"/>
        </w:rPr>
        <w:t>sites</w:t>
      </w:r>
      <w:r w:rsidR="00423501" w:rsidRPr="00031CAE">
        <w:rPr>
          <w:rFonts w:ascii="Times New Roman" w:hAnsi="Times New Roman" w:cs="Times New Roman"/>
        </w:rPr>
        <w:t xml:space="preserve"> </w:t>
      </w:r>
      <w:r w:rsidR="0011313E" w:rsidRPr="00031CAE">
        <w:rPr>
          <w:rFonts w:ascii="Times New Roman" w:hAnsi="Times New Roman" w:cs="Times New Roman"/>
        </w:rPr>
        <w:t xml:space="preserve">(termed “sampling nodes”) </w:t>
      </w:r>
      <w:r w:rsidR="00423501" w:rsidRPr="00031CAE">
        <w:rPr>
          <w:rFonts w:ascii="Times New Roman" w:hAnsi="Times New Roman" w:cs="Times New Roman"/>
        </w:rPr>
        <w:t xml:space="preserve">with a </w:t>
      </w:r>
      <w:r w:rsidR="0011313E" w:rsidRPr="00031CAE">
        <w:rPr>
          <w:rFonts w:ascii="Times New Roman" w:hAnsi="Times New Roman" w:cs="Times New Roman"/>
        </w:rPr>
        <w:t xml:space="preserve">set of “branching </w:t>
      </w:r>
      <w:r w:rsidR="00031CAE" w:rsidRPr="00031CAE">
        <w:rPr>
          <w:rFonts w:ascii="Times New Roman" w:hAnsi="Times New Roman" w:cs="Times New Roman"/>
        </w:rPr>
        <w:t>sites</w:t>
      </w:r>
      <w:r w:rsidR="0011313E" w:rsidRPr="00031CAE">
        <w:rPr>
          <w:rFonts w:ascii="Times New Roman" w:hAnsi="Times New Roman" w:cs="Times New Roman"/>
        </w:rPr>
        <w:t xml:space="preserve">” (termed “branching nodes”) where two streams join, and note the direction of stream flow at each node.  We then identify the “root” of the network as the node </w:t>
      </w:r>
      <w:r w:rsidR="00596234" w:rsidRPr="00031CAE">
        <w:rPr>
          <w:rFonts w:ascii="Times New Roman" w:hAnsi="Times New Roman" w:cs="Times New Roman"/>
        </w:rPr>
        <w:t xml:space="preserve">that </w:t>
      </w:r>
      <w:r w:rsidR="0011313E" w:rsidRPr="00031CAE">
        <w:rPr>
          <w:rFonts w:ascii="Times New Roman" w:hAnsi="Times New Roman" w:cs="Times New Roman"/>
        </w:rPr>
        <w:t xml:space="preserve">is </w:t>
      </w:r>
      <w:r w:rsidR="00596234" w:rsidRPr="00031CAE">
        <w:rPr>
          <w:rFonts w:ascii="Times New Roman" w:hAnsi="Times New Roman" w:cs="Times New Roman"/>
        </w:rPr>
        <w:t>downstream of all other nodes in the network.  We then move upstream from this “root” node, and identify the nearest node along the network (or nearest nodes if the root is a branching node).  In this case, we label the root node as the “parent” and the nearest node (or nodes) as “children”.  Then starting from these children, we again move upstream to the nearest node or nodes, and again record the parent-child relation between these nodes.  This process is continued until we have reached the headwaters (or the highest sampling nodes) in each stream in the network.  This description of the network has the important characteristics that each node is the “child” in one and only one “parent-child” relationship.</w:t>
      </w:r>
      <w:r w:rsidR="00031CAE" w:rsidRPr="00031CAE">
        <w:rPr>
          <w:rFonts w:ascii="Times New Roman" w:hAnsi="Times New Roman" w:cs="Times New Roman"/>
        </w:rPr>
        <w:t xml:space="preserve">  </w:t>
      </w:r>
    </w:p>
    <w:p w14:paraId="3FC9015E" w14:textId="7EB575C2" w:rsidR="00031CAE" w:rsidRPr="00031CAE" w:rsidRDefault="00031CAE" w:rsidP="007551FD">
      <w:pPr>
        <w:tabs>
          <w:tab w:val="left" w:pos="360"/>
          <w:tab w:val="left" w:pos="8640"/>
        </w:tabs>
        <w:rPr>
          <w:rFonts w:ascii="Times New Roman" w:hAnsi="Times New Roman" w:cs="Times New Roman"/>
        </w:rPr>
      </w:pPr>
      <w:r w:rsidRPr="00031CAE">
        <w:rPr>
          <w:rFonts w:ascii="Times New Roman" w:hAnsi="Times New Roman" w:cs="Times New Roman"/>
        </w:rPr>
        <w:tab/>
        <w:t xml:space="preserve">We also assume that </w:t>
      </w:r>
      <w:r w:rsidR="00422934">
        <w:rPr>
          <w:rFonts w:ascii="Times New Roman" w:hAnsi="Times New Roman" w:cs="Times New Roman"/>
        </w:rPr>
        <w:t xml:space="preserve">changes in </w:t>
      </w:r>
      <w:r w:rsidRPr="00031CAE">
        <w:rPr>
          <w:rFonts w:ascii="Times New Roman" w:hAnsi="Times New Roman" w:cs="Times New Roman"/>
        </w:rPr>
        <w:t xml:space="preserve">variables along the network are “memory-less”, i.e., the value of a variable </w:t>
      </w:r>
      <m:oMath>
        <m:r>
          <m:rPr>
            <m:sty m:val="b"/>
          </m:rPr>
          <w:rPr>
            <w:rFonts w:ascii="Cambria Math" w:hAnsi="Cambria Math" w:cs="Times New Roman"/>
          </w:rPr>
          <m:t>ε</m:t>
        </m:r>
      </m:oMath>
      <w:r w:rsidRPr="007551FD">
        <w:rPr>
          <w:rFonts w:ascii="Times New Roman" w:hAnsi="Times New Roman" w:cs="Times New Roman"/>
        </w:rPr>
        <w:t xml:space="preserve"> defined at a set of points </w:t>
      </w:r>
      <w:r w:rsidR="00422934">
        <w:rPr>
          <w:rFonts w:ascii="Times New Roman" w:hAnsi="Times New Roman" w:cs="Times New Roman"/>
        </w:rPr>
        <w:t xml:space="preserve">along a stream segment </w:t>
      </w:r>
      <w:r w:rsidRPr="007551FD">
        <w:rPr>
          <w:rFonts w:ascii="Times New Roman" w:hAnsi="Times New Roman" w:cs="Times New Roman"/>
        </w:rPr>
        <w:t xml:space="preserve">follows a first-order Markov process where </w:t>
      </w:r>
      <w:r>
        <w:rPr>
          <w:rFonts w:ascii="Times New Roman" w:hAnsi="Times New Roman" w:cs="Times New Roman"/>
        </w:rPr>
        <w:t xml:space="preserve">sites that are not connected by a child-parent relationship are statistically independent (conditional on the 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at all other sites)</w:t>
      </w:r>
      <w:r w:rsidRPr="00031CAE">
        <w:rPr>
          <w:rFonts w:ascii="Times New Roman" w:hAnsi="Times New Roman" w:cs="Times New Roman"/>
        </w:rPr>
        <w:t xml:space="preserve">.  </w:t>
      </w:r>
      <w:r>
        <w:rPr>
          <w:rFonts w:ascii="Times New Roman" w:hAnsi="Times New Roman" w:cs="Times New Roman"/>
        </w:rPr>
        <w:t xml:space="preserve">This property arises from the </w:t>
      </w:r>
      <w:r w:rsidR="00975736">
        <w:rPr>
          <w:rFonts w:ascii="Times New Roman" w:hAnsi="Times New Roman" w:cs="Times New Roman"/>
        </w:rPr>
        <w:t xml:space="preserve">assumption that the </w:t>
      </w:r>
      <w:r>
        <w:rPr>
          <w:rFonts w:ascii="Times New Roman" w:hAnsi="Times New Roman" w:cs="Times New Roman"/>
        </w:rPr>
        <w:t xml:space="preserve">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 xml:space="preserve">varies while moving along a stream network following a </w:t>
      </w:r>
      <w:r w:rsidR="00975736">
        <w:rPr>
          <w:rFonts w:ascii="Times New Roman" w:hAnsi="Times New Roman" w:cs="Times New Roman"/>
        </w:rPr>
        <w:t>first-order stochastic differential equation</w:t>
      </w:r>
      <w:r>
        <w:rPr>
          <w:rFonts w:ascii="Times New Roman" w:hAnsi="Times New Roman" w:cs="Times New Roman"/>
        </w:rPr>
        <w:t xml:space="preserve">.  </w:t>
      </w:r>
    </w:p>
    <w:p w14:paraId="0FA2BDDD" w14:textId="739412F5" w:rsidR="00596234" w:rsidRDefault="00975736" w:rsidP="007551FD">
      <w:pPr>
        <w:tabs>
          <w:tab w:val="left" w:pos="360"/>
          <w:tab w:val="left" w:pos="8640"/>
        </w:tabs>
        <w:rPr>
          <w:rFonts w:ascii="Times New Roman" w:hAnsi="Times New Roman" w:cs="Times New Roman"/>
        </w:rPr>
      </w:pPr>
      <w:r>
        <w:rPr>
          <w:rFonts w:ascii="Times New Roman" w:hAnsi="Times New Roman" w:cs="Times New Roman"/>
        </w:rPr>
        <w:lastRenderedPageBreak/>
        <w:tab/>
        <w:t xml:space="preserve">Given these two properties (that the stream network is acyclic, and that spatial variation </w:t>
      </w:r>
      <w:r w:rsidR="00B255C7">
        <w:rPr>
          <w:rFonts w:ascii="Times New Roman" w:hAnsi="Times New Roman" w:cs="Times New Roman"/>
        </w:rPr>
        <w:t xml:space="preserve">is a </w:t>
      </w:r>
      <w:r>
        <w:rPr>
          <w:rFonts w:ascii="Times New Roman" w:hAnsi="Times New Roman" w:cs="Times New Roman"/>
        </w:rPr>
        <w:t>first-order Markov</w:t>
      </w:r>
      <w:r w:rsidR="00B255C7">
        <w:rPr>
          <w:rFonts w:ascii="Times New Roman" w:hAnsi="Times New Roman" w:cs="Times New Roman"/>
        </w:rPr>
        <w:t xml:space="preserve"> process</w:t>
      </w:r>
      <w:r>
        <w:rPr>
          <w:rFonts w:ascii="Times New Roman" w:hAnsi="Times New Roman" w:cs="Times New Roman"/>
        </w:rPr>
        <w:t xml:space="preserve">), we can calculate the probability distribution for </w:t>
      </w:r>
      <m:oMath>
        <m:r>
          <w:rPr>
            <w:rFonts w:ascii="Cambria Math" w:hAnsi="Cambria Math" w:cs="Times New Roman"/>
          </w:rPr>
          <m:t>ε(s)</m:t>
        </m:r>
      </m:oMath>
      <w:r>
        <w:rPr>
          <w:rFonts w:ascii="Times New Roman" w:hAnsi="Times New Roman" w:cs="Times New Roman"/>
        </w:rPr>
        <w:t xml:space="preserve"> each site as a function of its value </w:t>
      </w:r>
      <m:oMath>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at the parent node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for that site </w:t>
      </w:r>
      <m:oMath>
        <m:r>
          <w:rPr>
            <w:rFonts w:ascii="Cambria Math" w:hAnsi="Cambria Math" w:cs="Times New Roman"/>
          </w:rPr>
          <m:t>s</m:t>
        </m:r>
      </m:oMath>
      <w:r>
        <w:rPr>
          <w:rFonts w:ascii="Times New Roman" w:hAnsi="Times New Roman" w:cs="Times New Roman"/>
        </w:rPr>
        <w:t xml:space="preserve">, and the distance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between </w:t>
      </w:r>
      <m:oMath>
        <m:r>
          <w:rPr>
            <w:rFonts w:ascii="Cambria Math" w:hAnsi="Cambria Math" w:cs="Times New Roman"/>
          </w:rPr>
          <m:t>s</m:t>
        </m:r>
      </m:oMath>
      <w:r>
        <w:rPr>
          <w:rFonts w:ascii="Times New Roman" w:hAnsi="Times New Roman" w:cs="Times New Roman"/>
        </w:rPr>
        <w:t xml:space="preserve"> and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This allows us to factor the joint probability of a spatial variable </w:t>
      </w:r>
      <m:oMath>
        <m:r>
          <m:rPr>
            <m:sty m:val="p"/>
          </m:rPr>
          <w:rPr>
            <w:rFonts w:ascii="Cambria Math" w:hAnsi="Cambria Math" w:cs="Times New Roman"/>
          </w:rPr>
          <m:t>Pr</m:t>
        </m:r>
        <m:r>
          <w:rPr>
            <w:rFonts w:ascii="Cambria Math" w:hAnsi="Cambria Math" w:cs="Times New Roman"/>
          </w:rPr>
          <m:t>(</m:t>
        </m:r>
        <m:r>
          <m:rPr>
            <m:sty m:val="b"/>
          </m:rPr>
          <w:rPr>
            <w:rFonts w:ascii="Cambria Math" w:hAnsi="Cambria Math" w:cs="Times New Roman"/>
          </w:rPr>
          <m:t>ε</m:t>
        </m:r>
        <m:r>
          <w:rPr>
            <w:rFonts w:ascii="Cambria Math" w:hAnsi="Cambria Math" w:cs="Times New Roman"/>
          </w:rPr>
          <m:t>)</m:t>
        </m:r>
      </m:oMath>
      <w:r>
        <w:rPr>
          <w:rFonts w:ascii="Times New Roman" w:hAnsi="Times New Roman" w:cs="Times New Roman"/>
        </w:rPr>
        <w:t xml:space="preserve"> into a series of easy-to-calculat</w:t>
      </w:r>
      <w:r w:rsidR="006F707A">
        <w:rPr>
          <w:rFonts w:ascii="Times New Roman" w:hAnsi="Times New Roman" w:cs="Times New Roman"/>
        </w:rPr>
        <w:t>e</w:t>
      </w:r>
      <w:r>
        <w:rPr>
          <w:rFonts w:ascii="Times New Roman" w:hAnsi="Times New Roman" w:cs="Times New Roman"/>
        </w:rPr>
        <w:t xml:space="preserve"> conditional probabilities:</w:t>
      </w:r>
    </w:p>
    <w:p w14:paraId="255BC13E" w14:textId="4C112317" w:rsidR="00975736" w:rsidRDefault="00975736" w:rsidP="007551FD">
      <w:pPr>
        <w:tabs>
          <w:tab w:val="left" w:pos="360"/>
          <w:tab w:val="left" w:pos="8640"/>
        </w:tabs>
        <w:rPr>
          <w:rFonts w:ascii="Times New Roman" w:hAnsi="Times New Roman" w:cs="Times New Roman"/>
        </w:rPr>
      </w:pPr>
    </w:p>
    <w:p w14:paraId="487C12B4" w14:textId="5F37A722" w:rsidR="00975736" w:rsidRDefault="000F0AA3" w:rsidP="007551FD">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Pr</m:t>
            </m:r>
          </m:fName>
          <m:e>
            <m:d>
              <m:dPr>
                <m:ctrlPr>
                  <w:rPr>
                    <w:rFonts w:ascii="Cambria Math" w:hAnsi="Cambria Math" w:cs="Times New Roman"/>
                    <w:i/>
                  </w:rPr>
                </m:ctrlPr>
              </m:dPr>
              <m:e>
                <m:r>
                  <m:rPr>
                    <m:sty m:val="b"/>
                  </m:rPr>
                  <w:rPr>
                    <w:rFonts w:ascii="Cambria Math" w:hAnsi="Cambria Math" w:cs="Times New Roman"/>
                  </w:rPr>
                  <m:t>ε</m:t>
                </m:r>
              </m:e>
            </m:d>
          </m:e>
        </m:fun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s=1</m:t>
            </m:r>
          </m:sub>
          <m:sup>
            <m:r>
              <w:rPr>
                <w:rFonts w:ascii="Cambria Math" w:hAnsi="Cambria Math" w:cs="Times New Roman"/>
              </w:rPr>
              <m:t>S</m:t>
            </m:r>
          </m:sup>
          <m:e>
            <m:r>
              <m:rPr>
                <m:sty m:val="p"/>
              </m:rPr>
              <w:rPr>
                <w:rFonts w:ascii="Cambria Math" w:hAnsi="Cambria Math" w:cs="Times New Roman"/>
              </w:rPr>
              <m:t>Pr⁡</m:t>
            </m:r>
            <m:d>
              <m:dPr>
                <m:ctrlPr>
                  <w:rPr>
                    <w:rFonts w:ascii="Cambria Math" w:hAnsi="Cambria Math" w:cs="Times New Roman"/>
                    <w:i/>
                  </w:rPr>
                </m:ctrlPr>
              </m:dPr>
              <m:e>
                <m:r>
                  <w:rPr>
                    <w:rFonts w:ascii="Cambria Math" w:hAnsi="Cambria Math" w:cs="Times New Roman"/>
                  </w:rPr>
                  <m:t>ε(s)|ε(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e>
            </m:d>
          </m:e>
        </m:nary>
      </m:oMath>
      <w:r w:rsidR="00B1243A">
        <w:rPr>
          <w:rFonts w:ascii="Times New Roman" w:hAnsi="Times New Roman" w:cs="Times New Roman"/>
        </w:rPr>
        <w:tab/>
        <w:t>(12</w:t>
      </w:r>
      <w:r w:rsidR="00E543E9">
        <w:rPr>
          <w:rFonts w:ascii="Times New Roman" w:hAnsi="Times New Roman" w:cs="Times New Roman"/>
        </w:rPr>
        <w:t>)</w:t>
      </w:r>
    </w:p>
    <w:p w14:paraId="73D0977E" w14:textId="4CA43858" w:rsidR="00975736" w:rsidRDefault="00975736" w:rsidP="007551FD">
      <w:pPr>
        <w:tabs>
          <w:tab w:val="left" w:pos="360"/>
          <w:tab w:val="left" w:pos="8640"/>
        </w:tabs>
        <w:rPr>
          <w:rFonts w:ascii="Times New Roman" w:hAnsi="Times New Roman" w:cs="Times New Roman"/>
        </w:rPr>
      </w:pPr>
    </w:p>
    <w:p w14:paraId="7FA9C719" w14:textId="5249605A" w:rsidR="007743AA" w:rsidRDefault="00E543E9" w:rsidP="007551FD">
      <w:pPr>
        <w:tabs>
          <w:tab w:val="left" w:pos="360"/>
          <w:tab w:val="left" w:pos="8640"/>
        </w:tabs>
        <w:rPr>
          <w:rFonts w:ascii="Times New Roman" w:hAnsi="Times New Roman" w:cs="Times New Roman"/>
        </w:rPr>
      </w:pPr>
      <w:r>
        <w:rPr>
          <w:rFonts w:ascii="Times New Roman" w:hAnsi="Times New Roman" w:cs="Times New Roman"/>
        </w:rPr>
        <w:t xml:space="preserve">We further assume that </w:t>
      </w:r>
      <w:r w:rsidR="00B255C7">
        <w:rPr>
          <w:rFonts w:ascii="Times New Roman" w:hAnsi="Times New Roman" w:cs="Times New Roman"/>
        </w:rPr>
        <w:t xml:space="preserve">variation in </w:t>
      </w:r>
      <m:oMath>
        <m:r>
          <m:rPr>
            <m:sty m:val="b"/>
          </m:rPr>
          <w:rPr>
            <w:rFonts w:ascii="Cambria Math" w:hAnsi="Cambria Math" w:cs="Times New Roman"/>
          </w:rPr>
          <m:t>ε</m:t>
        </m:r>
      </m:oMath>
      <w:r>
        <w:rPr>
          <w:rFonts w:ascii="Times New Roman" w:hAnsi="Times New Roman" w:cs="Times New Roman"/>
          <w:b/>
        </w:rPr>
        <w:t xml:space="preserve"> </w:t>
      </w:r>
      <w:r w:rsidR="00B255C7">
        <w:rPr>
          <w:rFonts w:ascii="Times New Roman" w:hAnsi="Times New Roman" w:cs="Times New Roman"/>
        </w:rPr>
        <w:t xml:space="preserve">arises from </w:t>
      </w:r>
      <w:r>
        <w:rPr>
          <w:rFonts w:ascii="Times New Roman" w:hAnsi="Times New Roman" w:cs="Times New Roman"/>
        </w:rPr>
        <w:t xml:space="preserve">a mean-reverting Weiner process with movement along the network.  This results in an Ornstein-Uhlenbeck process for the right-hand side of Eq. </w:t>
      </w:r>
      <w:r w:rsidR="00B405BE">
        <w:rPr>
          <w:rFonts w:ascii="Times New Roman" w:hAnsi="Times New Roman" w:cs="Times New Roman"/>
        </w:rPr>
        <w:t>3</w:t>
      </w:r>
      <w:r>
        <w:rPr>
          <w:rFonts w:ascii="Times New Roman" w:hAnsi="Times New Roman" w:cs="Times New Roman"/>
        </w:rPr>
        <w:t xml:space="preserve">, as we now describe in detail.  </w:t>
      </w:r>
    </w:p>
    <w:p w14:paraId="7B805EC6" w14:textId="77777777" w:rsidR="00536352" w:rsidRDefault="00536352" w:rsidP="007551FD">
      <w:pPr>
        <w:tabs>
          <w:tab w:val="left" w:pos="360"/>
          <w:tab w:val="left" w:pos="8640"/>
        </w:tabs>
        <w:rPr>
          <w:rFonts w:ascii="Times New Roman" w:hAnsi="Times New Roman" w:cs="Times New Roman"/>
        </w:rPr>
      </w:pPr>
    </w:p>
    <w:p w14:paraId="21233DF0" w14:textId="77777777" w:rsidR="00536352" w:rsidRPr="001904D9" w:rsidRDefault="00536352" w:rsidP="007551FD">
      <w:pPr>
        <w:tabs>
          <w:tab w:val="left" w:pos="360"/>
          <w:tab w:val="left" w:pos="8640"/>
        </w:tabs>
        <w:rPr>
          <w:rFonts w:ascii="Times New Roman" w:hAnsi="Times New Roman" w:cs="Times New Roman"/>
        </w:rPr>
      </w:pPr>
    </w:p>
    <w:p w14:paraId="1F73F70B" w14:textId="50D7F064" w:rsidR="00DD6710" w:rsidRDefault="00DD6710" w:rsidP="007551FD">
      <w:pPr>
        <w:tabs>
          <w:tab w:val="left" w:pos="360"/>
          <w:tab w:val="left" w:pos="8640"/>
        </w:tabs>
        <w:rPr>
          <w:rFonts w:ascii="Times New Roman" w:hAnsi="Times New Roman" w:cs="Times New Roman"/>
          <w:i/>
        </w:rPr>
      </w:pPr>
      <w:r>
        <w:rPr>
          <w:rFonts w:ascii="Times New Roman" w:hAnsi="Times New Roman" w:cs="Times New Roman"/>
          <w:i/>
        </w:rPr>
        <w:t>Independent process for overdispersion</w:t>
      </w:r>
    </w:p>
    <w:p w14:paraId="072E0220" w14:textId="5EEB7C99" w:rsidR="00DD6710" w:rsidRDefault="00DD6710" w:rsidP="007551FD">
      <w:pPr>
        <w:tabs>
          <w:tab w:val="left" w:pos="360"/>
          <w:tab w:val="left" w:pos="8640"/>
        </w:tabs>
        <w:rPr>
          <w:rFonts w:ascii="Times New Roman" w:hAnsi="Times New Roman" w:cs="Times New Roman"/>
        </w:rPr>
      </w:pPr>
    </w:p>
    <w:p w14:paraId="7FADC359" w14:textId="4D575E85" w:rsidR="00DD6710" w:rsidRPr="00F21AEB" w:rsidRDefault="00DD6710" w:rsidP="007551FD">
      <w:pPr>
        <w:tabs>
          <w:tab w:val="left" w:pos="360"/>
          <w:tab w:val="left" w:pos="8640"/>
        </w:tabs>
        <w:rPr>
          <w:rFonts w:ascii="Times New Roman" w:hAnsi="Times New Roman" w:cs="Times New Roman"/>
        </w:rPr>
      </w:pPr>
      <w:r w:rsidRPr="00F21AEB">
        <w:rPr>
          <w:rFonts w:ascii="Times New Roman" w:hAnsi="Times New Roman" w:cs="Times New Roman"/>
          <w:highlight w:val="yellow"/>
        </w:rPr>
        <w:t xml:space="preserve">[Please add definition of </w:t>
      </w:r>
      <m:oMath>
        <m:sSub>
          <m:sSubPr>
            <m:ctrlPr>
              <w:rPr>
                <w:rFonts w:ascii="Cambria Math" w:hAnsi="Cambria Math" w:cs="Times New Roman"/>
                <w:i/>
                <w:highlight w:val="yellow"/>
              </w:rPr>
            </m:ctrlPr>
          </m:sSubPr>
          <m:e>
            <m:r>
              <w:rPr>
                <w:rFonts w:ascii="Cambria Math" w:hAnsi="Cambria Math" w:cs="Times New Roman"/>
                <w:highlight w:val="yellow"/>
              </w:rPr>
              <m:t>α</m:t>
            </m:r>
          </m:e>
          <m:sub>
            <m:r>
              <w:rPr>
                <w:rFonts w:ascii="Cambria Math" w:hAnsi="Cambria Math" w:cs="Times New Roman"/>
                <w:highlight w:val="yellow"/>
              </w:rPr>
              <m:t>t</m:t>
            </m:r>
          </m:sub>
        </m:sSub>
        <m:r>
          <w:rPr>
            <w:rFonts w:ascii="Cambria Math" w:hAnsi="Cambria Math" w:cs="Times New Roman"/>
            <w:highlight w:val="yellow"/>
          </w:rPr>
          <m:t>(s)</m:t>
        </m:r>
      </m:oMath>
      <w:r w:rsidRPr="00F21AEB">
        <w:rPr>
          <w:rFonts w:ascii="Times New Roman" w:hAnsi="Times New Roman" w:cs="Times New Roman"/>
          <w:highlight w:val="yellow"/>
        </w:rPr>
        <w:t xml:space="preserve"> and sigmaIID]</w:t>
      </w:r>
    </w:p>
    <w:p w14:paraId="1E1CAFEA" w14:textId="77777777" w:rsidR="00544A79" w:rsidRDefault="00544A79" w:rsidP="007551FD">
      <w:pPr>
        <w:tabs>
          <w:tab w:val="left" w:pos="360"/>
          <w:tab w:val="left" w:pos="8640"/>
        </w:tabs>
        <w:rPr>
          <w:rFonts w:ascii="Times New Roman" w:hAnsi="Times New Roman" w:cs="Times New Roman"/>
          <w:b/>
        </w:rPr>
      </w:pPr>
    </w:p>
    <w:p w14:paraId="62133AAE" w14:textId="0A1D38E7" w:rsidR="00D5230F" w:rsidRPr="007551FD" w:rsidRDefault="00D5230F" w:rsidP="007551FD">
      <w:pPr>
        <w:tabs>
          <w:tab w:val="left" w:pos="360"/>
          <w:tab w:val="left" w:pos="8640"/>
        </w:tabs>
        <w:rPr>
          <w:rFonts w:ascii="Times New Roman" w:hAnsi="Times New Roman" w:cs="Times New Roman"/>
          <w:b/>
        </w:rPr>
      </w:pPr>
      <w:r w:rsidRPr="007551FD">
        <w:rPr>
          <w:rFonts w:ascii="Times New Roman" w:hAnsi="Times New Roman" w:cs="Times New Roman"/>
          <w:b/>
        </w:rPr>
        <w:t xml:space="preserve">Spatial </w:t>
      </w:r>
      <w:commentRangeStart w:id="106"/>
      <w:r w:rsidRPr="007551FD">
        <w:rPr>
          <w:rFonts w:ascii="Times New Roman" w:hAnsi="Times New Roman" w:cs="Times New Roman"/>
          <w:b/>
        </w:rPr>
        <w:t>Simulations</w:t>
      </w:r>
      <w:commentRangeEnd w:id="106"/>
      <w:r w:rsidR="00452AFB">
        <w:rPr>
          <w:rStyle w:val="CommentReference"/>
        </w:rPr>
        <w:commentReference w:id="106"/>
      </w:r>
    </w:p>
    <w:p w14:paraId="3F4365D4" w14:textId="416ABC4C"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D5230F">
        <w:rPr>
          <w:rFonts w:ascii="Times New Roman" w:hAnsi="Times New Roman" w:cs="Times New Roman"/>
        </w:rPr>
        <w:t xml:space="preserve">We conducted simulations to evaluate model performance. The first set of simulations was designed to test the ability to estimate spatial correlations and how well the model estimated abundance with varying levels of spatial autocorrelation compared with a non-spatial model. To accomplish this, we </w:t>
      </w:r>
      <w:r w:rsidR="003A37EB">
        <w:rPr>
          <w:rFonts w:ascii="Times New Roman" w:hAnsi="Times New Roman" w:cs="Times New Roman"/>
        </w:rPr>
        <w:t xml:space="preserve">simulated data with all combinations of </w:t>
      </w:r>
      <m:oMath>
        <m:r>
          <w:rPr>
            <w:rFonts w:ascii="Cambria Math" w:hAnsi="Cambria Math" w:cs="Times New Roman"/>
          </w:rPr>
          <m:t>θ</m:t>
        </m:r>
      </m:oMath>
      <w:r w:rsidR="00876574">
        <w:rPr>
          <w:rFonts w:ascii="Times New Roman" w:hAnsi="Times New Roman" w:cs="Times New Roman"/>
        </w:rPr>
        <w:t xml:space="preserve"> in {0.1</w:t>
      </w:r>
      <w:r w:rsidR="003A37EB">
        <w:rPr>
          <w:rFonts w:ascii="Times New Roman" w:hAnsi="Times New Roman" w:cs="Times New Roman"/>
        </w:rPr>
        <w:t>,</w:t>
      </w:r>
      <w:r w:rsidR="00876574">
        <w:rPr>
          <w:rFonts w:ascii="Times New Roman" w:hAnsi="Times New Roman" w:cs="Times New Roman"/>
        </w:rPr>
        <w:t xml:space="preserve"> 0.5,</w:t>
      </w:r>
      <w:r w:rsidR="003A37EB">
        <w:rPr>
          <w:rFonts w:ascii="Times New Roman" w:hAnsi="Times New Roman" w:cs="Times New Roman"/>
        </w:rPr>
        <w:t xml:space="preserve"> 1, 2, 3} and </w:t>
      </w:r>
      <m:oMath>
        <m:r>
          <w:rPr>
            <w:rFonts w:ascii="Cambria Math" w:hAnsi="Cambria Math" w:cs="Times New Roman"/>
          </w:rPr>
          <m:t>σ</m:t>
        </m:r>
      </m:oMath>
      <w:r w:rsidR="00876574">
        <w:rPr>
          <w:rFonts w:ascii="Times New Roman" w:hAnsi="Times New Roman" w:cs="Times New Roman"/>
        </w:rPr>
        <w:t xml:space="preserve"> in {0.1, 0.25, 0.5, 0.75, 1.0</w:t>
      </w:r>
      <w:r w:rsidR="003A37EB">
        <w:rPr>
          <w:rFonts w:ascii="Times New Roman" w:hAnsi="Times New Roman" w:cs="Times New Roman"/>
        </w:rPr>
        <w:t xml:space="preserve">}. These values of </w:t>
      </w:r>
      <m:oMath>
        <m:r>
          <w:rPr>
            <w:rFonts w:ascii="Cambria Math" w:hAnsi="Cambria Math" w:cs="Times New Roman"/>
          </w:rPr>
          <m:t>θ</m:t>
        </m:r>
      </m:oMath>
      <w:r w:rsidR="003A37EB">
        <w:rPr>
          <w:rFonts w:ascii="Times New Roman" w:hAnsi="Times New Roman" w:cs="Times New Roman"/>
        </w:rPr>
        <w:t xml:space="preserve"> represent a large range in correlations such that when </w:t>
      </w:r>
      <m:oMath>
        <m:r>
          <w:rPr>
            <w:rFonts w:ascii="Cambria Math" w:hAnsi="Cambria Math" w:cs="Times New Roman"/>
          </w:rPr>
          <m:t>θ</m:t>
        </m:r>
      </m:oMath>
      <w:r w:rsidR="008F1CC6">
        <w:rPr>
          <w:rFonts w:ascii="Times New Roman" w:hAnsi="Times New Roman" w:cs="Times New Roman"/>
        </w:rPr>
        <w:t xml:space="preserve"> </w:t>
      </w:r>
      <w:r w:rsidR="003A37EB">
        <w:rPr>
          <w:rFonts w:ascii="Times New Roman" w:hAnsi="Times New Roman" w:cs="Times New Roman"/>
        </w:rPr>
        <w:t>=</w:t>
      </w:r>
      <w:r w:rsidR="008F1CC6">
        <w:rPr>
          <w:rFonts w:ascii="Times New Roman" w:hAnsi="Times New Roman" w:cs="Times New Roman"/>
        </w:rPr>
        <w:t xml:space="preserve"> </w:t>
      </w:r>
      <w:r w:rsidR="00876574">
        <w:rPr>
          <w:rFonts w:ascii="Times New Roman" w:hAnsi="Times New Roman" w:cs="Times New Roman"/>
        </w:rPr>
        <w:t>0.1</w:t>
      </w:r>
      <w:r w:rsidR="003A37EB">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r>
          <w:rPr>
            <w:rFonts w:ascii="Cambria Math" w:hAnsi="Cambria Math" w:cs="Times New Roman"/>
          </w:rPr>
          <m:t>=0.905</m:t>
        </m:r>
      </m:oMath>
      <w:r w:rsidR="00876574">
        <w:rPr>
          <w:rFonts w:ascii="Times New Roman" w:hAnsi="Times New Roman" w:cs="Times New Roman"/>
        </w:rPr>
        <w:t xml:space="preserve"> (90.5</w:t>
      </w:r>
      <w:r w:rsidR="003A37EB">
        <w:rPr>
          <w:rFonts w:ascii="Times New Roman" w:hAnsi="Times New Roman" w:cs="Times New Roman"/>
        </w:rPr>
        <w:t xml:space="preserve">% correlation) whereas when </w:t>
      </w:r>
      <m:oMath>
        <m:r>
          <w:rPr>
            <w:rFonts w:ascii="Cambria Math" w:hAnsi="Cambria Math" w:cs="Times New Roman"/>
          </w:rPr>
          <m:t>θ=3</m:t>
        </m:r>
      </m:oMath>
      <w:r w:rsidR="003A37EB">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r>
          <w:rPr>
            <w:rFonts w:ascii="Cambria Math" w:hAnsi="Cambria Math" w:cs="Times New Roman"/>
          </w:rPr>
          <m:t>=0.050</m:t>
        </m:r>
      </m:oMath>
      <w:r w:rsidR="003A37EB">
        <w:rPr>
          <w:rFonts w:ascii="Times New Roman" w:hAnsi="Times New Roman" w:cs="Times New Roman"/>
        </w:rPr>
        <w:t xml:space="preserve"> </w:t>
      </w:r>
      <w:r w:rsidR="00876574">
        <w:rPr>
          <w:rFonts w:ascii="Times New Roman" w:hAnsi="Times New Roman" w:cs="Times New Roman"/>
        </w:rPr>
        <w:t>(5</w:t>
      </w:r>
      <w:r w:rsidR="00724C1B">
        <w:rPr>
          <w:rFonts w:ascii="Times New Roman" w:hAnsi="Times New Roman" w:cs="Times New Roman"/>
        </w:rPr>
        <w:t>.0</w:t>
      </w:r>
      <w:r w:rsidR="00876574">
        <w:rPr>
          <w:rFonts w:ascii="Times New Roman" w:hAnsi="Times New Roman" w:cs="Times New Roman"/>
        </w:rPr>
        <w:t xml:space="preserve">% correlation) </w:t>
      </w:r>
      <w:r w:rsidR="003A37EB">
        <w:rPr>
          <w:rFonts w:ascii="Times New Roman" w:hAnsi="Times New Roman" w:cs="Times New Roman"/>
        </w:rPr>
        <w:t>at points 1 km apart</w:t>
      </w:r>
      <w:r w:rsidR="00695998">
        <w:rPr>
          <w:rFonts w:ascii="Times New Roman" w:hAnsi="Times New Roman" w:cs="Times New Roman"/>
        </w:rPr>
        <w:t xml:space="preserve">. We also included a single covariate on abundance that differed by location but was not spatially autocorrelated </w:t>
      </w:r>
      <m:oMath>
        <m:d>
          <m:dPr>
            <m:ctrlPr>
              <w:rPr>
                <w:rFonts w:ascii="Cambria Math" w:hAnsi="Cambria Math" w:cs="Times New Roman"/>
                <w:i/>
              </w:rPr>
            </m:ctrlPr>
          </m:dPr>
          <m:e>
            <m:r>
              <w:rPr>
                <w:rFonts w:ascii="Cambria Math" w:hAnsi="Cambria Math" w:cs="Times New Roman"/>
              </w:rPr>
              <m:t>γ=0.5</m:t>
            </m:r>
          </m:e>
        </m:d>
        <m:r>
          <w:rPr>
            <w:rFonts w:ascii="Cambria Math" w:hAnsi="Cambria Math" w:cs="Times New Roman"/>
          </w:rPr>
          <m:t>.</m:t>
        </m:r>
      </m:oMath>
      <w:r w:rsidR="00695998">
        <w:rPr>
          <w:rFonts w:ascii="Times New Roman" w:hAnsi="Times New Roman" w:cs="Times New Roman"/>
        </w:rPr>
        <w:t xml:space="preserve"> We ran 200 simulations for each combination of </w:t>
      </w:r>
      <m:oMath>
        <m:r>
          <w:rPr>
            <w:rFonts w:ascii="Cambria Math" w:hAnsi="Cambria Math" w:cs="Times New Roman"/>
          </w:rPr>
          <m:t>θ</m:t>
        </m:r>
      </m:oMath>
      <w:r w:rsidR="00695998">
        <w:rPr>
          <w:rFonts w:ascii="Times New Roman" w:hAnsi="Times New Roman" w:cs="Times New Roman"/>
        </w:rPr>
        <w:t xml:space="preserve"> and </w:t>
      </w:r>
      <m:oMath>
        <m:r>
          <w:rPr>
            <w:rFonts w:ascii="Cambria Math" w:hAnsi="Cambria Math" w:cs="Times New Roman"/>
          </w:rPr>
          <m:t>σ</m:t>
        </m:r>
      </m:oMath>
      <w:r w:rsidR="00695998">
        <w:rPr>
          <w:rFonts w:ascii="Times New Roman" w:hAnsi="Times New Roman" w:cs="Times New Roman"/>
        </w:rPr>
        <w:t xml:space="preserve"> and </w:t>
      </w:r>
      <w:r w:rsidR="00876574">
        <w:rPr>
          <w:rFonts w:ascii="Times New Roman" w:hAnsi="Times New Roman" w:cs="Times New Roman"/>
        </w:rPr>
        <w:t>fit</w:t>
      </w:r>
      <w:r w:rsidR="00695998">
        <w:rPr>
          <w:rFonts w:ascii="Times New Roman" w:hAnsi="Times New Roman" w:cs="Times New Roman"/>
        </w:rPr>
        <w:t xml:space="preserve"> each simulated dataset with the spatial model described (single year with no temporal or spatiotemporal variation) and with a non-spatial model. Both models accounted for imperfect detection, observed following a 3-pass depletion survey and were identical except for the inclusion of the spatial component of the model.</w:t>
      </w:r>
      <w:r w:rsidR="00724C1B">
        <w:rPr>
          <w:rFonts w:ascii="Times New Roman" w:hAnsi="Times New Roman" w:cs="Times New Roman"/>
        </w:rPr>
        <w:t xml:space="preserve"> The probability of detecting an individual that remained in the stream on any given pass was 50%.</w:t>
      </w:r>
      <w:r w:rsidR="007743AA">
        <w:rPr>
          <w:rFonts w:ascii="Times New Roman" w:hAnsi="Times New Roman" w:cs="Times New Roman"/>
        </w:rPr>
        <w:t xml:space="preserve"> We ran the simulation using </w:t>
      </w:r>
      <w:r w:rsidR="007743AA" w:rsidRPr="006B546D">
        <w:rPr>
          <w:rFonts w:ascii="Times New Roman" w:hAnsi="Times New Roman" w:cs="Times New Roman"/>
        </w:rPr>
        <w:t>the White River</w:t>
      </w:r>
      <w:r w:rsidR="007743AA">
        <w:rPr>
          <w:rFonts w:ascii="Times New Roman" w:hAnsi="Times New Roman" w:cs="Times New Roman"/>
        </w:rPr>
        <w:t xml:space="preserve"> watershed in Vermont with 359 nodes</w:t>
      </w:r>
      <w:r w:rsidR="008760EF">
        <w:rPr>
          <w:rFonts w:ascii="Times New Roman" w:hAnsi="Times New Roman" w:cs="Times New Roman"/>
        </w:rPr>
        <w:t>. Distances between child and parent nodes ranged from 0.17 km to 5.13 km with a mean of 1.13 km.</w:t>
      </w:r>
      <w:r w:rsidR="00695998">
        <w:rPr>
          <w:rFonts w:ascii="Times New Roman" w:hAnsi="Times New Roman" w:cs="Times New Roman"/>
        </w:rPr>
        <w:t xml:space="preserve"> T</w:t>
      </w:r>
      <w:r w:rsidR="00277AAD">
        <w:rPr>
          <w:rFonts w:ascii="Times New Roman" w:hAnsi="Times New Roman" w:cs="Times New Roman"/>
        </w:rPr>
        <w:t xml:space="preserve">he R code for simulating the data can be found at </w:t>
      </w:r>
      <w:hyperlink r:id="rId10" w:history="1">
        <w:r w:rsidR="00277AAD" w:rsidRPr="00796424">
          <w:rPr>
            <w:rStyle w:val="Hyperlink"/>
            <w:rFonts w:ascii="Times New Roman" w:hAnsi="Times New Roman" w:cs="Times New Roman"/>
          </w:rPr>
          <w:t>https://github.com/djhocking/Trout_GRF/blob/master/Code/Spatial_Simulations.R</w:t>
        </w:r>
      </w:hyperlink>
    </w:p>
    <w:p w14:paraId="17A65BC5" w14:textId="77777777" w:rsidR="00D5230F" w:rsidRDefault="00D5230F" w:rsidP="007551FD">
      <w:pPr>
        <w:tabs>
          <w:tab w:val="left" w:pos="360"/>
          <w:tab w:val="left" w:pos="8640"/>
        </w:tabs>
        <w:rPr>
          <w:rFonts w:ascii="Times New Roman" w:hAnsi="Times New Roman" w:cs="Times New Roman"/>
        </w:rPr>
      </w:pPr>
    </w:p>
    <w:p w14:paraId="3B6D6350" w14:textId="346E152A" w:rsidR="00D5230F" w:rsidRPr="00025340" w:rsidRDefault="00D5230F" w:rsidP="007551FD">
      <w:pPr>
        <w:tabs>
          <w:tab w:val="left" w:pos="360"/>
          <w:tab w:val="left" w:pos="8640"/>
        </w:tabs>
        <w:rPr>
          <w:rFonts w:ascii="Times New Roman" w:hAnsi="Times New Roman" w:cs="Times New Roman"/>
          <w:b/>
        </w:rPr>
      </w:pPr>
      <w:r w:rsidRPr="00025340">
        <w:rPr>
          <w:rFonts w:ascii="Times New Roman" w:hAnsi="Times New Roman" w:cs="Times New Roman"/>
          <w:b/>
        </w:rPr>
        <w:t>Spatiotemporal Power Analysis</w:t>
      </w:r>
    </w:p>
    <w:p w14:paraId="007DA54E" w14:textId="0BBBF279" w:rsidR="00440888" w:rsidRPr="007743AA"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8760EF">
        <w:rPr>
          <w:rFonts w:ascii="Times New Roman" w:hAnsi="Times New Roman" w:cs="Times New Roman"/>
        </w:rPr>
        <w:t xml:space="preserve">We also wanted to understand the effect of spatial and temporal replication on model performance. </w:t>
      </w:r>
      <w:r w:rsidR="007743AA">
        <w:rPr>
          <w:rFonts w:ascii="Times New Roman" w:hAnsi="Times New Roman" w:cs="Times New Roman"/>
        </w:rPr>
        <w:t xml:space="preserve">We </w:t>
      </w:r>
      <w:r w:rsidR="008760EF">
        <w:rPr>
          <w:rFonts w:ascii="Times New Roman" w:hAnsi="Times New Roman" w:cs="Times New Roman"/>
        </w:rPr>
        <w:t>simulated</w:t>
      </w:r>
      <w:r w:rsidR="001F4413">
        <w:rPr>
          <w:rFonts w:ascii="Times New Roman" w:hAnsi="Times New Roman" w:cs="Times New Roman"/>
        </w:rPr>
        <w:t xml:space="preserve"> 200 independent</w:t>
      </w:r>
      <w:r w:rsidR="008760EF">
        <w:rPr>
          <w:rFonts w:ascii="Times New Roman" w:hAnsi="Times New Roman" w:cs="Times New Roman"/>
        </w:rPr>
        <w:t xml:space="preserve"> data</w:t>
      </w:r>
      <w:r w:rsidR="001F4413">
        <w:rPr>
          <w:rFonts w:ascii="Times New Roman" w:hAnsi="Times New Roman" w:cs="Times New Roman"/>
        </w:rPr>
        <w:t xml:space="preserve"> sets</w:t>
      </w:r>
      <w:r w:rsidR="006B546D" w:rsidRPr="006B546D">
        <w:rPr>
          <w:rFonts w:ascii="Times New Roman" w:hAnsi="Times New Roman" w:cs="Times New Roman"/>
        </w:rPr>
        <w:t xml:space="preserve"> for the White River in Vermon</w:t>
      </w:r>
      <w:r w:rsidR="007743AA">
        <w:rPr>
          <w:rFonts w:ascii="Times New Roman" w:hAnsi="Times New Roman" w:cs="Times New Roman"/>
        </w:rPr>
        <w:t xml:space="preserve">t </w:t>
      </w:r>
      <w:r w:rsidR="008760EF">
        <w:rPr>
          <w:rFonts w:ascii="Times New Roman" w:hAnsi="Times New Roman" w:cs="Times New Roman"/>
        </w:rPr>
        <w:t>over 20 years for each of the 359 nodes</w:t>
      </w:r>
      <w:r w:rsidR="006B546D" w:rsidRPr="006B546D">
        <w:rPr>
          <w:rFonts w:ascii="Times New Roman" w:hAnsi="Times New Roman" w:cs="Times New Roman"/>
        </w:rPr>
        <w:t xml:space="preserve">. For each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w:t>
      </w:r>
      <w:r w:rsidR="001F4413">
        <w:rPr>
          <w:rFonts w:ascii="Times New Roman" w:hAnsi="Times New Roman" w:cs="Times New Roman"/>
        </w:rPr>
        <w:t xml:space="preserve">randomly </w:t>
      </w:r>
      <w:r w:rsidR="006B546D" w:rsidRPr="006B546D">
        <w:rPr>
          <w:rFonts w:ascii="Times New Roman" w:hAnsi="Times New Roman" w:cs="Times New Roman"/>
        </w:rPr>
        <w:t xml:space="preserve">sampled the data to </w:t>
      </w:r>
      <w:r w:rsidR="001F4413">
        <w:rPr>
          <w:rFonts w:ascii="Times New Roman" w:hAnsi="Times New Roman" w:cs="Times New Roman"/>
        </w:rPr>
        <w:t>represent</w:t>
      </w:r>
      <w:r w:rsidR="006B546D" w:rsidRPr="006B546D">
        <w:rPr>
          <w:rFonts w:ascii="Times New Roman" w:hAnsi="Times New Roman" w:cs="Times New Roman"/>
        </w:rPr>
        <w:t xml:space="preserve"> surveying various numbers of sites </w:t>
      </w:r>
      <w:r w:rsidR="001F4413">
        <w:rPr>
          <w:rFonts w:ascii="Times New Roman" w:hAnsi="Times New Roman" w:cs="Times New Roman"/>
        </w:rPr>
        <w:t>and</w:t>
      </w:r>
      <w:r w:rsidR="006B546D" w:rsidRPr="006B546D">
        <w:rPr>
          <w:rFonts w:ascii="Times New Roman" w:hAnsi="Times New Roman" w:cs="Times New Roman"/>
        </w:rPr>
        <w:t xml:space="preserve"> years (all combinations of 4, 8, 10, 15, </w:t>
      </w:r>
      <w:r w:rsidR="001F4413">
        <w:rPr>
          <w:rFonts w:ascii="Times New Roman" w:hAnsi="Times New Roman" w:cs="Times New Roman"/>
        </w:rPr>
        <w:t xml:space="preserve">and </w:t>
      </w:r>
      <w:r w:rsidR="006B546D" w:rsidRPr="006B546D">
        <w:rPr>
          <w:rFonts w:ascii="Times New Roman" w:hAnsi="Times New Roman" w:cs="Times New Roman"/>
        </w:rPr>
        <w:t xml:space="preserve">20 years </w:t>
      </w:r>
      <w:r w:rsidR="001F4413">
        <w:rPr>
          <w:rFonts w:ascii="Times New Roman" w:hAnsi="Times New Roman" w:cs="Times New Roman"/>
        </w:rPr>
        <w:t>with</w:t>
      </w:r>
      <w:r w:rsidR="006B546D" w:rsidRPr="006B546D">
        <w:rPr>
          <w:rFonts w:ascii="Times New Roman" w:hAnsi="Times New Roman" w:cs="Times New Roman"/>
        </w:rPr>
        <w:t xml:space="preserve"> 25, 50, 100, </w:t>
      </w:r>
      <w:r w:rsidR="001F4413">
        <w:rPr>
          <w:rFonts w:ascii="Times New Roman" w:hAnsi="Times New Roman" w:cs="Times New Roman"/>
        </w:rPr>
        <w:t xml:space="preserve">and </w:t>
      </w:r>
      <w:r w:rsidR="006B546D" w:rsidRPr="006B546D">
        <w:rPr>
          <w:rFonts w:ascii="Times New Roman" w:hAnsi="Times New Roman" w:cs="Times New Roman"/>
        </w:rPr>
        <w:t>359 sites). For</w:t>
      </w:r>
      <w:r w:rsidR="00117244">
        <w:rPr>
          <w:rFonts w:ascii="Times New Roman" w:hAnsi="Times New Roman" w:cs="Times New Roman"/>
        </w:rPr>
        <w:t xml:space="preserve"> each survey combination and</w:t>
      </w:r>
      <w:r w:rsidR="006B546D" w:rsidRPr="006B546D">
        <w:rPr>
          <w:rFonts w:ascii="Times New Roman" w:hAnsi="Times New Roman" w:cs="Times New Roman"/>
        </w:rPr>
        <w:t xml:space="preserve">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fit the </w:t>
      </w:r>
      <w:r w:rsidR="001F4413">
        <w:rPr>
          <w:rFonts w:ascii="Times New Roman" w:hAnsi="Times New Roman" w:cs="Times New Roman"/>
        </w:rPr>
        <w:t xml:space="preserve">spatiotemporal </w:t>
      </w:r>
      <w:r w:rsidR="006B546D" w:rsidRPr="006B546D">
        <w:rPr>
          <w:rFonts w:ascii="Times New Roman" w:hAnsi="Times New Roman" w:cs="Times New Roman"/>
        </w:rPr>
        <w:t xml:space="preserve">model </w:t>
      </w:r>
      <w:r w:rsidR="001F4413">
        <w:rPr>
          <w:rFonts w:ascii="Times New Roman" w:hAnsi="Times New Roman" w:cs="Times New Roman"/>
        </w:rPr>
        <w:t>including</w:t>
      </w:r>
      <w:r w:rsidR="006B546D" w:rsidRPr="006B546D">
        <w:rPr>
          <w:rFonts w:ascii="Times New Roman" w:hAnsi="Times New Roman" w:cs="Times New Roman"/>
        </w:rPr>
        <w:t xml:space="preserve"> spatial, temporal, and spatiotemporal dynamics (</w:t>
      </w:r>
      <w:r w:rsidR="001F4413">
        <w:rPr>
          <w:rFonts w:ascii="Times New Roman" w:hAnsi="Times New Roman" w:cs="Times New Roman"/>
        </w:rPr>
        <w:t xml:space="preserve">matching </w:t>
      </w:r>
      <w:r w:rsidR="006B546D" w:rsidRPr="006B546D">
        <w:rPr>
          <w:rFonts w:ascii="Times New Roman" w:hAnsi="Times New Roman" w:cs="Times New Roman"/>
        </w:rPr>
        <w:t xml:space="preserve">the data generating model) </w:t>
      </w:r>
      <w:r w:rsidR="001F4413">
        <w:rPr>
          <w:rFonts w:ascii="Times New Roman" w:hAnsi="Times New Roman" w:cs="Times New Roman"/>
        </w:rPr>
        <w:t>and</w:t>
      </w:r>
      <w:r w:rsidR="006B546D" w:rsidRPr="006B546D">
        <w:rPr>
          <w:rFonts w:ascii="Times New Roman" w:hAnsi="Times New Roman" w:cs="Times New Roman"/>
        </w:rPr>
        <w:t xml:space="preserve"> a temporal model with no spatial or spatiotemporal dynamics.</w:t>
      </w:r>
      <w:r w:rsidR="001F4413">
        <w:rPr>
          <w:rFonts w:ascii="Times New Roman" w:hAnsi="Times New Roman" w:cs="Times New Roman"/>
        </w:rPr>
        <w:t xml:space="preserve"> For each simulation, we used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st</m:t>
            </m:r>
          </m:sub>
        </m:sSub>
        <m:r>
          <w:rPr>
            <w:rFonts w:ascii="Cambria Math" w:hAnsi="Cambria Math" w:cs="Times New Roman"/>
          </w:rPr>
          <m:t>= θ=0.3</m:t>
        </m:r>
      </m:oMath>
      <w:r w:rsidR="001F4413">
        <w:rPr>
          <w:rFonts w:ascii="Times New Roman" w:hAnsi="Times New Roman" w:cs="Times New Roman"/>
        </w:rPr>
        <w:t xml:space="preserve">, </w:t>
      </w:r>
      <m:oMath>
        <m:r>
          <w:rPr>
            <w:rFonts w:ascii="Cambria Math" w:hAnsi="Cambria Math" w:cs="Times New Roman"/>
          </w:rPr>
          <m:t>σ=0.5</m:t>
        </m:r>
      </m:oMath>
      <w:r w:rsidR="001F441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t</m:t>
            </m:r>
          </m:sub>
        </m:sSub>
        <m:r>
          <w:rPr>
            <w:rFonts w:ascii="Cambria Math" w:hAnsi="Cambria Math" w:cs="Times New Roman"/>
          </w:rPr>
          <m:t>=0.6</m:t>
        </m:r>
      </m:oMath>
      <w:r w:rsidR="001F4413">
        <w:rPr>
          <w:rFonts w:ascii="Times New Roman" w:hAnsi="Times New Roman" w:cs="Times New Roman"/>
        </w:rPr>
        <w:t>,</w:t>
      </w:r>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=0.2</m:t>
        </m:r>
      </m:oMath>
      <w:r w:rsidR="00440888">
        <w:rPr>
          <w:rFonts w:ascii="Times New Roman" w:hAnsi="Times New Roman" w:cs="Times New Roman"/>
        </w:rPr>
        <w:t>,</w:t>
      </w:r>
      <w:r w:rsidR="001F441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r>
          <w:rPr>
            <w:rFonts w:ascii="Cambria Math" w:hAnsi="Cambria Math" w:cs="Times New Roman"/>
          </w:rPr>
          <m:t>=0.4</m:t>
        </m:r>
      </m:oMath>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r>
          <w:rPr>
            <w:rFonts w:ascii="Cambria Math" w:hAnsi="Cambria Math" w:cs="Times New Roman"/>
          </w:rPr>
          <m:t>=0.7</m:t>
        </m:r>
      </m:oMath>
      <w:r w:rsidR="00440888">
        <w:rPr>
          <w:rFonts w:ascii="Times New Roman" w:hAnsi="Times New Roman" w:cs="Times New Roman"/>
        </w:rPr>
        <w:t xml:space="preserve">, </w:t>
      </w:r>
      <w:r w:rsidR="00440888">
        <w:rPr>
          <w:rFonts w:ascii="Times New Roman" w:hAnsi="Times New Roman" w:cs="Times New Roman"/>
        </w:rPr>
        <w:lastRenderedPageBreak/>
        <w:t xml:space="preserve">detection probability </w:t>
      </w:r>
      <m:oMath>
        <m:r>
          <w:rPr>
            <w:rFonts w:ascii="Cambria Math" w:hAnsi="Cambria Math" w:cs="Times New Roman"/>
          </w:rPr>
          <m:t>p=0.5</m:t>
        </m:r>
      </m:oMath>
      <w:r w:rsidR="00440888">
        <w:rPr>
          <w:rFonts w:ascii="Times New Roman" w:hAnsi="Times New Roman" w:cs="Times New Roman"/>
        </w:rPr>
        <w:t xml:space="preserve">, site-level covariate on abundance </w:t>
      </w:r>
      <m:oMath>
        <m:r>
          <w:rPr>
            <w:rFonts w:ascii="Cambria Math" w:hAnsi="Cambria Math" w:cs="Times New Roman"/>
          </w:rPr>
          <m:t>γ=0.2</m:t>
        </m:r>
      </m:oMath>
      <w:r w:rsidR="00440888">
        <w:rPr>
          <w:rFonts w:ascii="Times New Roman" w:hAnsi="Times New Roman" w:cs="Times New Roman"/>
        </w:rPr>
        <w:t xml:space="preserve">, and </w:t>
      </w:r>
      <w:commentRangeStart w:id="107"/>
      <w:r w:rsidR="00440888">
        <w:rPr>
          <w:rFonts w:ascii="Times New Roman" w:hAnsi="Times New Roman" w:cs="Times New Roman"/>
        </w:rPr>
        <w:t xml:space="preserve">mean abundance </w:t>
      </w:r>
      <w:commentRangeEnd w:id="107"/>
      <w:r w:rsidR="00452AFB">
        <w:rPr>
          <w:rStyle w:val="CommentReference"/>
        </w:rPr>
        <w:commentReference w:id="107"/>
      </w:r>
      <w:r w:rsidR="00440888">
        <w:rPr>
          <w:rFonts w:ascii="Times New Roman" w:hAnsi="Times New Roman" w:cs="Times New Roman"/>
        </w:rPr>
        <w:t>= 10.</w:t>
      </w:r>
    </w:p>
    <w:p w14:paraId="6E57C97F" w14:textId="77777777" w:rsidR="006B546D" w:rsidRDefault="006B546D" w:rsidP="007551FD">
      <w:pPr>
        <w:tabs>
          <w:tab w:val="left" w:pos="360"/>
          <w:tab w:val="left" w:pos="8640"/>
        </w:tabs>
        <w:rPr>
          <w:rFonts w:ascii="Times New Roman" w:hAnsi="Times New Roman" w:cs="Times New Roman"/>
        </w:rPr>
      </w:pPr>
    </w:p>
    <w:p w14:paraId="6B0CC76C" w14:textId="0DCE3203" w:rsidR="00D5230F" w:rsidRPr="007551FD" w:rsidRDefault="00876574" w:rsidP="007551FD">
      <w:pPr>
        <w:tabs>
          <w:tab w:val="left" w:pos="360"/>
          <w:tab w:val="left" w:pos="8640"/>
        </w:tabs>
        <w:rPr>
          <w:rFonts w:ascii="Times New Roman" w:hAnsi="Times New Roman" w:cs="Times New Roman"/>
          <w:b/>
        </w:rPr>
      </w:pPr>
      <w:r w:rsidRPr="007551FD">
        <w:rPr>
          <w:rFonts w:ascii="Times New Roman" w:hAnsi="Times New Roman" w:cs="Times New Roman"/>
          <w:b/>
        </w:rPr>
        <w:t>Brook Trout</w:t>
      </w:r>
      <w:r w:rsidR="00D5230F" w:rsidRPr="007551FD">
        <w:rPr>
          <w:rFonts w:ascii="Times New Roman" w:hAnsi="Times New Roman" w:cs="Times New Roman"/>
          <w:b/>
        </w:rPr>
        <w:t xml:space="preserve"> Case Study</w:t>
      </w:r>
    </w:p>
    <w:p w14:paraId="19A301E2" w14:textId="381CBF2D" w:rsidR="00E46A10" w:rsidRDefault="00025340" w:rsidP="007551FD">
      <w:pPr>
        <w:tabs>
          <w:tab w:val="left" w:pos="360"/>
          <w:tab w:val="left" w:pos="8640"/>
        </w:tabs>
        <w:rPr>
          <w:rFonts w:ascii="Times New Roman" w:hAnsi="Times New Roman" w:cs="Times New Roman"/>
        </w:rPr>
      </w:pPr>
      <w:r>
        <w:rPr>
          <w:rFonts w:ascii="Times New Roman" w:hAnsi="Times New Roman" w:cs="Times New Roman"/>
          <w:b/>
        </w:rPr>
        <w:tab/>
      </w:r>
      <w:r w:rsidR="00E46A10">
        <w:rPr>
          <w:rFonts w:ascii="Times New Roman" w:hAnsi="Times New Roman" w:cs="Times New Roman"/>
        </w:rPr>
        <w:t xml:space="preserve">As the only trout native to eastern U.S. streams and rivers, Brook Trout are a species of social and economic importance in the region. State and federal agencies as well as organizations such as Trout Unlimited and the Eastern Brook Trout Joint Venture (EBTJV) have particular interest in supporting viable populations of Brook Trout. As such, there have been numerous recent modeling efforts to estimate occupancy, abundance, and population dynamics in response to landscape conditions, climate change, and management actions (refs: Wagner, Letcher, Kanno). However, beyond using random regional, watershed, or sub-basin effects, these models generally do not account for spatial correlations. </w:t>
      </w:r>
    </w:p>
    <w:p w14:paraId="644B7B55" w14:textId="3D00FB48"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BD68BF">
        <w:rPr>
          <w:rFonts w:ascii="Times New Roman" w:hAnsi="Times New Roman" w:cs="Times New Roman"/>
        </w:rPr>
        <w:t xml:space="preserve">We </w:t>
      </w:r>
      <w:r w:rsidR="00E46A10">
        <w:rPr>
          <w:rFonts w:ascii="Times New Roman" w:hAnsi="Times New Roman" w:cs="Times New Roman"/>
        </w:rPr>
        <w:t>identified</w:t>
      </w:r>
      <w:r w:rsidR="00BD68BF">
        <w:rPr>
          <w:rFonts w:ascii="Times New Roman" w:hAnsi="Times New Roman" w:cs="Times New Roman"/>
        </w:rPr>
        <w:t xml:space="preserve"> the West Susquehanna watershed for our case study because it was a moderately-large network with a high density of good quality stream fish data over a long time period. The electrofishing data were collected by the state of Pennsylvania Boat and Fish Commission using standard methods common across agencies and researchers throughout the eastern U.S.</w:t>
      </w:r>
      <w:r w:rsidR="001B7E73">
        <w:rPr>
          <w:rFonts w:ascii="Times New Roman" w:hAnsi="Times New Roman" w:cs="Times New Roman"/>
        </w:rPr>
        <w:t xml:space="preserve"> </w:t>
      </w:r>
      <w:r w:rsidR="00D5230F">
        <w:rPr>
          <w:rFonts w:ascii="Times New Roman" w:hAnsi="Times New Roman" w:cs="Times New Roman"/>
        </w:rPr>
        <w:t>We did not use the West Susquehanna watershed in our simulations</w:t>
      </w:r>
      <w:r w:rsidR="00BD68BF">
        <w:rPr>
          <w:rFonts w:ascii="Times New Roman" w:hAnsi="Times New Roman" w:cs="Times New Roman"/>
        </w:rPr>
        <w:t xml:space="preserve"> because it is much larger than the White River network, with many more confluences, which would greatly slow the data simulation. Doing hundreds of simulations on such a large network under many conditions would have been prohibitively slow.</w:t>
      </w:r>
    </w:p>
    <w:p w14:paraId="32446679" w14:textId="58EACB7E" w:rsidR="005C4C88" w:rsidRPr="005C4C88"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5C4C88" w:rsidRPr="005C4C88">
        <w:rPr>
          <w:rFonts w:ascii="Times New Roman" w:hAnsi="Times New Roman" w:cs="Times New Roman"/>
        </w:rPr>
        <w:t>The West Susquehanna watershed contained 11</w:t>
      </w:r>
      <w:r w:rsidR="00FB30CE">
        <w:rPr>
          <w:rFonts w:ascii="Times New Roman" w:hAnsi="Times New Roman" w:cs="Times New Roman"/>
        </w:rPr>
        <w:t>,</w:t>
      </w:r>
      <w:r w:rsidR="005C4C88" w:rsidRPr="005C4C88">
        <w:rPr>
          <w:rFonts w:ascii="Times New Roman" w:hAnsi="Times New Roman" w:cs="Times New Roman"/>
        </w:rPr>
        <w:t>220 nodes, comprised of 349 survey sites and 10</w:t>
      </w:r>
      <w:r w:rsidR="00FB30CE">
        <w:rPr>
          <w:rFonts w:ascii="Times New Roman" w:hAnsi="Times New Roman" w:cs="Times New Roman"/>
        </w:rPr>
        <w:t>,</w:t>
      </w:r>
      <w:r w:rsidR="005C4C88" w:rsidRPr="005C4C88">
        <w:rPr>
          <w:rFonts w:ascii="Times New Roman" w:hAnsi="Times New Roman" w:cs="Times New Roman"/>
        </w:rPr>
        <w:t xml:space="preserve">871 stream reaches. Sites were survey in a total of 34 from 1981 and 2014. There were a total of 683 site visits with a mean of </w:t>
      </w:r>
      <w:r w:rsidR="00F00A1A">
        <w:rPr>
          <w:rFonts w:ascii="Times New Roman" w:hAnsi="Times New Roman" w:cs="Times New Roman"/>
        </w:rPr>
        <w:t>2.0</w:t>
      </w:r>
      <w:r w:rsidR="005C4C88" w:rsidRPr="005C4C88">
        <w:rPr>
          <w:rFonts w:ascii="Times New Roman" w:hAnsi="Times New Roman" w:cs="Times New Roman"/>
        </w:rPr>
        <w:t xml:space="preserve"> and a range of 1 to 21 visits per site.</w:t>
      </w:r>
      <w:r w:rsidR="00FB30CE">
        <w:rPr>
          <w:rFonts w:ascii="Times New Roman" w:hAnsi="Times New Roman" w:cs="Times New Roman"/>
        </w:rPr>
        <w:t xml:space="preserve"> </w:t>
      </w:r>
      <w:r w:rsidR="00F245EB" w:rsidRPr="00F245EB">
        <w:rPr>
          <w:rFonts w:ascii="Times New Roman" w:hAnsi="Times New Roman" w:cs="Times New Roman"/>
        </w:rPr>
        <w:t>The total drain</w:t>
      </w:r>
      <w:r w:rsidR="00F245EB">
        <w:rPr>
          <w:rFonts w:ascii="Times New Roman" w:hAnsi="Times New Roman" w:cs="Times New Roman"/>
        </w:rPr>
        <w:t>age area of the watershed was 1</w:t>
      </w:r>
      <w:r w:rsidR="00F245EB" w:rsidRPr="00F245EB">
        <w:rPr>
          <w:rFonts w:ascii="Times New Roman" w:hAnsi="Times New Roman" w:cs="Times New Roman"/>
        </w:rPr>
        <w:t>8</w:t>
      </w:r>
      <w:r w:rsidR="00F245EB">
        <w:rPr>
          <w:rFonts w:ascii="Times New Roman" w:hAnsi="Times New Roman" w:cs="Times New Roman"/>
        </w:rPr>
        <w:t>,</w:t>
      </w:r>
      <w:r w:rsidR="00F245EB" w:rsidRPr="00F245EB">
        <w:rPr>
          <w:rFonts w:ascii="Times New Roman" w:hAnsi="Times New Roman" w:cs="Times New Roman"/>
        </w:rPr>
        <w:t>068</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Pr>
          <w:rFonts w:ascii="Times New Roman" w:hAnsi="Times New Roman" w:cs="Times New Roman"/>
        </w:rPr>
        <w:t xml:space="preserve"> </w:t>
      </w:r>
      <w:r w:rsidR="00F245EB" w:rsidRPr="00F245EB">
        <w:rPr>
          <w:rFonts w:ascii="Times New Roman" w:hAnsi="Times New Roman" w:cs="Times New Roman"/>
        </w:rPr>
        <w:t>and the smallest stream had a cumulative drainage area of 0.4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median drainage area was 4.4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mean distance between no</w:t>
      </w:r>
      <w:r w:rsidR="0093713B">
        <w:rPr>
          <w:rFonts w:ascii="Times New Roman" w:hAnsi="Times New Roman" w:cs="Times New Roman"/>
        </w:rPr>
        <w:t>des in the network was 1.373 km</w:t>
      </w:r>
      <w:r w:rsidR="00F245EB">
        <w:rPr>
          <w:rFonts w:ascii="Times New Roman" w:hAnsi="Times New Roman" w:cs="Times New Roman"/>
        </w:rPr>
        <w:t xml:space="preserve"> </w:t>
      </w:r>
      <w:r w:rsidR="00F245EB" w:rsidRPr="00F245EB">
        <w:rPr>
          <w:rFonts w:ascii="Times New Roman" w:hAnsi="Times New Roman" w:cs="Times New Roman"/>
        </w:rPr>
        <w:t>and ranged from 0.001 to 11.613 km with a median of 1.114 km.</w:t>
      </w:r>
    </w:p>
    <w:p w14:paraId="2333D81D" w14:textId="10E10EBF" w:rsidR="00030A7D" w:rsidRDefault="00025340" w:rsidP="007551FD">
      <w:pPr>
        <w:tabs>
          <w:tab w:val="left" w:pos="360"/>
          <w:tab w:val="left" w:pos="8640"/>
        </w:tabs>
        <w:rPr>
          <w:rFonts w:ascii="Times New Roman" w:hAnsi="Times New Roman" w:cs="Times New Roman"/>
        </w:rPr>
      </w:pPr>
      <w:r w:rsidRPr="007C1E5E">
        <w:rPr>
          <w:rFonts w:ascii="Times New Roman" w:hAnsi="Times New Roman" w:cs="Times New Roman"/>
        </w:rPr>
        <w:tab/>
      </w:r>
      <w:r w:rsidR="001B7E73">
        <w:rPr>
          <w:rFonts w:ascii="Times New Roman" w:hAnsi="Times New Roman" w:cs="Times New Roman"/>
        </w:rPr>
        <w:t xml:space="preserve">The watershed was primarily forest (mean percent forest cover = 79%) but with a range from 0 to 100% within </w:t>
      </w:r>
      <w:r w:rsidR="00B740F2">
        <w:rPr>
          <w:rFonts w:ascii="Times New Roman" w:hAnsi="Times New Roman" w:cs="Times New Roman"/>
        </w:rPr>
        <w:t>individual</w:t>
      </w:r>
      <w:r w:rsidR="001B7E73">
        <w:rPr>
          <w:rFonts w:ascii="Times New Roman" w:hAnsi="Times New Roman" w:cs="Times New Roman"/>
        </w:rPr>
        <w:t xml:space="preserve"> stream catchments.</w:t>
      </w:r>
      <w:r w:rsidR="00B740F2">
        <w:rPr>
          <w:rFonts w:ascii="Times New Roman" w:hAnsi="Times New Roman" w:cs="Times New Roman"/>
        </w:rPr>
        <w:t xml:space="preserve"> We used percent forest cover as a fixed effect covariate in our model</w:t>
      </w:r>
      <w:r w:rsidR="00030A7D">
        <w:rPr>
          <w:rFonts w:ascii="Times New Roman" w:hAnsi="Times New Roman" w:cs="Times New Roman"/>
        </w:rPr>
        <w:t xml:space="preserve"> along with su</w:t>
      </w:r>
      <w:r w:rsidR="003D00BB">
        <w:rPr>
          <w:rFonts w:ascii="Times New Roman" w:hAnsi="Times New Roman" w:cs="Times New Roman"/>
        </w:rPr>
        <w:t>r</w:t>
      </w:r>
      <w:r w:rsidR="00030A7D">
        <w:rPr>
          <w:rFonts w:ascii="Times New Roman" w:hAnsi="Times New Roman" w:cs="Times New Roman"/>
        </w:rPr>
        <w:t>fic</w:t>
      </w:r>
      <w:r w:rsidR="003D00BB">
        <w:rPr>
          <w:rFonts w:ascii="Times New Roman" w:hAnsi="Times New Roman" w:cs="Times New Roman"/>
        </w:rPr>
        <w:t>i</w:t>
      </w:r>
      <w:r w:rsidR="00030A7D">
        <w:rPr>
          <w:rFonts w:ascii="Times New Roman" w:hAnsi="Times New Roman" w:cs="Times New Roman"/>
        </w:rPr>
        <w:t>al coarseness</w:t>
      </w:r>
      <w:r w:rsidR="00BE29D6">
        <w:rPr>
          <w:rFonts w:ascii="Times New Roman" w:hAnsi="Times New Roman" w:cs="Times New Roman"/>
        </w:rPr>
        <w:t xml:space="preserve">, mean air temperatures from the summer (previous year), fall (previous year), winter, and spring prior to summer fish surveys, </w:t>
      </w:r>
      <w:r w:rsidR="00E676AA">
        <w:rPr>
          <w:rFonts w:ascii="Times New Roman" w:hAnsi="Times New Roman" w:cs="Times New Roman"/>
        </w:rPr>
        <w:t>and mean daily precipitation for the same seasons</w:t>
      </w:r>
      <w:r w:rsidR="003D00BB">
        <w:rPr>
          <w:rFonts w:ascii="Times New Roman" w:hAnsi="Times New Roman" w:cs="Times New Roman"/>
        </w:rPr>
        <w:t>. Daily temperature and precipitation data were obtained from daymet (</w:t>
      </w:r>
      <w:commentRangeStart w:id="108"/>
      <w:r w:rsidR="003D00BB">
        <w:rPr>
          <w:rFonts w:ascii="Times New Roman" w:hAnsi="Times New Roman" w:cs="Times New Roman"/>
        </w:rPr>
        <w:t>refs</w:t>
      </w:r>
      <w:commentRangeEnd w:id="108"/>
      <w:r w:rsidR="003D00BB">
        <w:rPr>
          <w:rStyle w:val="CommentReference"/>
        </w:rPr>
        <w:commentReference w:id="108"/>
      </w:r>
      <w:r w:rsidR="003D00BB">
        <w:rPr>
          <w:rFonts w:ascii="Times New Roman" w:hAnsi="Times New Roman" w:cs="Times New Roman"/>
        </w:rPr>
        <w:t>) and spatially aggregated to the catchment scale. The surficial coarseness is the percentage of the catchment area covered by a parent soil material with texture described as sandy, gravelly, or a combination of the two. These classifications were obtained from the USDA National Resources Conservation Sciences Soil Survey Geographic Database (SSURGO; ref).</w:t>
      </w:r>
      <w:r w:rsidR="009500C2">
        <w:rPr>
          <w:rFonts w:ascii="Times New Roman" w:hAnsi="Times New Roman" w:cs="Times New Roman"/>
        </w:rPr>
        <w:t xml:space="preserve"> Forest cover data was obtained from the 2011 National Land Cover Database (NLCD; </w:t>
      </w:r>
      <w:commentRangeStart w:id="109"/>
      <w:r w:rsidR="009500C2">
        <w:rPr>
          <w:rFonts w:ascii="Times New Roman" w:hAnsi="Times New Roman" w:cs="Times New Roman"/>
        </w:rPr>
        <w:t>ref</w:t>
      </w:r>
      <w:commentRangeEnd w:id="109"/>
      <w:r w:rsidR="009500C2">
        <w:rPr>
          <w:rStyle w:val="CommentReference"/>
        </w:rPr>
        <w:commentReference w:id="109"/>
      </w:r>
      <w:r w:rsidR="009500C2">
        <w:rPr>
          <w:rFonts w:ascii="Times New Roman" w:hAnsi="Times New Roman" w:cs="Times New Roman"/>
        </w:rPr>
        <w:t>).</w:t>
      </w:r>
      <w:r w:rsidR="003D00BB">
        <w:rPr>
          <w:rFonts w:ascii="Times New Roman" w:hAnsi="Times New Roman" w:cs="Times New Roman"/>
        </w:rPr>
        <w:t xml:space="preserve"> All</w:t>
      </w:r>
      <w:r w:rsidR="00030A7D">
        <w:rPr>
          <w:rFonts w:ascii="Times New Roman" w:hAnsi="Times New Roman" w:cs="Times New Roman"/>
        </w:rPr>
        <w:t xml:space="preserve"> basin characteristics were calculated as spatial sums (precipitation) or means within each zonal catchment layer as delineated based on the truncated NHDHRDV2 flowlines. All details and ArcPython scripts can be found at </w:t>
      </w:r>
      <w:hyperlink r:id="rId11" w:history="1">
        <w:r w:rsidR="00030A7D" w:rsidRPr="004A2B9B">
          <w:rPr>
            <w:rStyle w:val="Hyperlink"/>
            <w:rFonts w:ascii="Times New Roman" w:hAnsi="Times New Roman" w:cs="Times New Roman"/>
          </w:rPr>
          <w:t>http://conte-ecology.github.io/shedsGisData/</w:t>
        </w:r>
      </w:hyperlink>
      <w:r w:rsidR="00030A7D">
        <w:rPr>
          <w:rFonts w:ascii="Times New Roman" w:hAnsi="Times New Roman" w:cs="Times New Roman"/>
        </w:rPr>
        <w:t xml:space="preserve">. </w:t>
      </w:r>
      <w:r w:rsidR="003D00BB">
        <w:rPr>
          <w:rFonts w:ascii="Times New Roman" w:hAnsi="Times New Roman" w:cs="Times New Roman"/>
        </w:rPr>
        <w:t xml:space="preserve">The </w:t>
      </w:r>
      <w:r w:rsidR="009500C2">
        <w:rPr>
          <w:rFonts w:ascii="Times New Roman" w:hAnsi="Times New Roman" w:cs="Times New Roman"/>
        </w:rPr>
        <w:t xml:space="preserve">covariate </w:t>
      </w:r>
      <w:r w:rsidR="003D00BB">
        <w:rPr>
          <w:rFonts w:ascii="Times New Roman" w:hAnsi="Times New Roman" w:cs="Times New Roman"/>
        </w:rPr>
        <w:t xml:space="preserve">summary statistics for </w:t>
      </w:r>
      <w:r w:rsidR="009500C2">
        <w:rPr>
          <w:rFonts w:ascii="Times New Roman" w:hAnsi="Times New Roman" w:cs="Times New Roman"/>
        </w:rPr>
        <w:t>the West Susquehanna watershed are presented in table ##.</w:t>
      </w:r>
    </w:p>
    <w:p w14:paraId="748195A5" w14:textId="61E22B5E" w:rsidR="00423501" w:rsidRDefault="00025340" w:rsidP="00423501">
      <w:pPr>
        <w:tabs>
          <w:tab w:val="left" w:pos="360"/>
          <w:tab w:val="left" w:pos="8640"/>
        </w:tabs>
        <w:rPr>
          <w:rFonts w:ascii="Times New Roman" w:hAnsi="Times New Roman" w:cs="Times New Roman"/>
        </w:rPr>
      </w:pPr>
      <w:r>
        <w:rPr>
          <w:rFonts w:ascii="Times New Roman" w:hAnsi="Times New Roman" w:cs="Times New Roman"/>
        </w:rPr>
        <w:tab/>
      </w:r>
      <w:r w:rsidR="00423501">
        <w:rPr>
          <w:rFonts w:ascii="Times New Roman" w:hAnsi="Times New Roman" w:cs="Times New Roman"/>
        </w:rPr>
        <w:t xml:space="preserve">We </w:t>
      </w:r>
      <w:commentRangeStart w:id="110"/>
      <w:r w:rsidR="00423501">
        <w:rPr>
          <w:rFonts w:ascii="Times New Roman" w:hAnsi="Times New Roman" w:cs="Times New Roman"/>
        </w:rPr>
        <w:t>used the National Hydrography Dataset high resolution flowlines (ref) truncated to &gt;0.75 km</w:t>
      </w:r>
      <w:r w:rsidR="00423501">
        <w:rPr>
          <w:rFonts w:ascii="Times New Roman" w:hAnsi="Times New Roman" w:cs="Times New Roman"/>
          <w:vertAlign w:val="superscript"/>
        </w:rPr>
        <w:t>2</w:t>
      </w:r>
      <w:r w:rsidR="00423501">
        <w:rPr>
          <w:rFonts w:ascii="Times New Roman" w:hAnsi="Times New Roman" w:cs="Times New Roman"/>
        </w:rPr>
        <w:t xml:space="preserve"> drainage area for spatial consistency and exclusion of highly ephemeral streams (ref: kyle github pages – he should really publish it as a data paper at the least). Any survey locations or other points of interest were then snapped to the flowlines. All survey points and confluences, including the base of the network and the terminal headwaters, were considered network nodes. Except for the base node, the distance from each child node was calculated to its downstream </w:t>
      </w:r>
      <w:r w:rsidR="00423501">
        <w:rPr>
          <w:rFonts w:ascii="Times New Roman" w:hAnsi="Times New Roman" w:cs="Times New Roman"/>
        </w:rPr>
        <w:lastRenderedPageBreak/>
        <w:t>parent node to define the network relationships and distances. All hydrography processing was done using ArcPython (ref). The full description of the process, scripts, and links to the hydrography data is archived at (ref: gihub repo link).</w:t>
      </w:r>
      <w:commentRangeEnd w:id="110"/>
      <w:r w:rsidR="00423501">
        <w:rPr>
          <w:rStyle w:val="CommentReference"/>
        </w:rPr>
        <w:commentReference w:id="110"/>
      </w:r>
      <w:r w:rsidR="00423501">
        <w:rPr>
          <w:rFonts w:ascii="Times New Roman" w:hAnsi="Times New Roman" w:cs="Times New Roman"/>
        </w:rPr>
        <w:t xml:space="preserve"> The hydrography for the region from Maine to Virginia, USA can be downloaded by hydrologic unit code 2 at </w:t>
      </w:r>
      <w:hyperlink r:id="rId12" w:history="1">
        <w:r w:rsidR="00423501" w:rsidRPr="004A2B9B">
          <w:rPr>
            <w:rStyle w:val="Hyperlink"/>
            <w:rFonts w:ascii="Times New Roman" w:hAnsi="Times New Roman" w:cs="Times New Roman"/>
          </w:rPr>
          <w:t>http://ecosheds.org/assets/nhdhrd/v2/</w:t>
        </w:r>
      </w:hyperlink>
    </w:p>
    <w:p w14:paraId="2F998246" w14:textId="77777777" w:rsidR="001B7E73" w:rsidRDefault="001B7E73" w:rsidP="007551FD">
      <w:pPr>
        <w:tabs>
          <w:tab w:val="left" w:pos="360"/>
          <w:tab w:val="left" w:pos="8640"/>
        </w:tabs>
        <w:rPr>
          <w:rFonts w:ascii="Times New Roman" w:hAnsi="Times New Roman" w:cs="Times New Roman"/>
          <w:u w:val="single"/>
        </w:rPr>
      </w:pPr>
    </w:p>
    <w:p w14:paraId="3298B41F" w14:textId="07878B11" w:rsidR="00CF1471" w:rsidRPr="0064703D" w:rsidRDefault="0064703D" w:rsidP="007551FD">
      <w:pPr>
        <w:tabs>
          <w:tab w:val="left" w:pos="360"/>
          <w:tab w:val="left" w:pos="8640"/>
        </w:tabs>
        <w:rPr>
          <w:rFonts w:ascii="Times New Roman" w:hAnsi="Times New Roman" w:cs="Times New Roman"/>
          <w:i/>
        </w:rPr>
      </w:pPr>
      <w:r>
        <w:rPr>
          <w:rFonts w:ascii="Times New Roman" w:hAnsi="Times New Roman" w:cs="Times New Roman"/>
          <w:i/>
        </w:rPr>
        <w:t>Model</w:t>
      </w:r>
      <w:r w:rsidR="00CF1471" w:rsidRPr="0064703D">
        <w:rPr>
          <w:rFonts w:ascii="Times New Roman" w:hAnsi="Times New Roman" w:cs="Times New Roman"/>
          <w:i/>
        </w:rPr>
        <w:t xml:space="preserve"> </w:t>
      </w:r>
      <w:r>
        <w:rPr>
          <w:rFonts w:ascii="Times New Roman" w:hAnsi="Times New Roman" w:cs="Times New Roman"/>
          <w:i/>
        </w:rPr>
        <w:t>Selection</w:t>
      </w:r>
    </w:p>
    <w:p w14:paraId="2742E6D9" w14:textId="28AA26FA" w:rsidR="00CF1471" w:rsidRDefault="007C1E5E" w:rsidP="007551FD">
      <w:pPr>
        <w:tabs>
          <w:tab w:val="left" w:pos="360"/>
          <w:tab w:val="left" w:pos="8640"/>
        </w:tabs>
        <w:rPr>
          <w:rFonts w:ascii="Times New Roman" w:hAnsi="Times New Roman" w:cs="Times New Roman"/>
        </w:rPr>
      </w:pPr>
      <w:r>
        <w:rPr>
          <w:rFonts w:ascii="Times New Roman" w:hAnsi="Times New Roman" w:cs="Times New Roman"/>
        </w:rPr>
        <w:tab/>
      </w:r>
      <w:r w:rsidR="00CF1471" w:rsidRPr="0064703D">
        <w:rPr>
          <w:rFonts w:ascii="Times New Roman" w:hAnsi="Times New Roman" w:cs="Times New Roman"/>
        </w:rPr>
        <w:t xml:space="preserve">For </w:t>
      </w:r>
      <w:r w:rsidR="0064703D">
        <w:rPr>
          <w:rFonts w:ascii="Times New Roman" w:hAnsi="Times New Roman" w:cs="Times New Roman"/>
        </w:rPr>
        <w:t>young of the year (</w:t>
      </w:r>
      <w:r w:rsidR="00CF1471" w:rsidRPr="0064703D">
        <w:rPr>
          <w:rFonts w:ascii="Times New Roman" w:hAnsi="Times New Roman" w:cs="Times New Roman"/>
        </w:rPr>
        <w:t>YOY</w:t>
      </w:r>
      <w:r w:rsidR="0064703D">
        <w:rPr>
          <w:rFonts w:ascii="Times New Roman" w:hAnsi="Times New Roman" w:cs="Times New Roman"/>
        </w:rPr>
        <w:t>) and adult Brook Trout independently, we compared eight models with different combinations of spatial, temporal, and spatiotemporal correlations</w:t>
      </w:r>
      <w:r>
        <w:rPr>
          <w:rFonts w:ascii="Times New Roman" w:hAnsi="Times New Roman" w:cs="Times New Roman"/>
        </w:rPr>
        <w:t xml:space="preserve"> (Table 3)</w:t>
      </w:r>
      <w:r w:rsidR="0064703D">
        <w:rPr>
          <w:rFonts w:ascii="Times New Roman" w:hAnsi="Times New Roman" w:cs="Times New Roman"/>
        </w:rPr>
        <w:t>. All other components of the model including fixed effect covariates were identical in all models. Meteorological conditions during the previous summer were used in the adult models but were excluded in the YOY models because spawning does not occur until the fall.</w:t>
      </w:r>
      <w:r w:rsidR="007354A3">
        <w:rPr>
          <w:rFonts w:ascii="Times New Roman" w:hAnsi="Times New Roman" w:cs="Times New Roman"/>
        </w:rPr>
        <w:t xml:space="preserve"> We used Akaike’s Information Criterion (</w:t>
      </w:r>
      <w:r>
        <w:rPr>
          <w:rFonts w:ascii="Times New Roman" w:hAnsi="Times New Roman" w:cs="Times New Roman"/>
        </w:rPr>
        <w:t>AIC) to select the best model</w:t>
      </w:r>
      <w:r w:rsidR="007354A3">
        <w:rPr>
          <w:rFonts w:ascii="Times New Roman" w:hAnsi="Times New Roman" w:cs="Times New Roman"/>
        </w:rPr>
        <w:t xml:space="preserve"> balancing model fit and model complexity (refs).</w:t>
      </w:r>
    </w:p>
    <w:p w14:paraId="239B8E64" w14:textId="77777777" w:rsidR="00CF1471" w:rsidRPr="00D5230F" w:rsidRDefault="00CF1471" w:rsidP="007551FD">
      <w:pPr>
        <w:tabs>
          <w:tab w:val="left" w:pos="360"/>
          <w:tab w:val="left" w:pos="8640"/>
        </w:tabs>
        <w:rPr>
          <w:rFonts w:ascii="Times New Roman" w:hAnsi="Times New Roman" w:cs="Times New Roman"/>
        </w:rPr>
      </w:pPr>
    </w:p>
    <w:p w14:paraId="587FE32D" w14:textId="77777777" w:rsidR="00E225E7" w:rsidRPr="007551FD" w:rsidRDefault="00E225E7" w:rsidP="007551FD">
      <w:pPr>
        <w:tabs>
          <w:tab w:val="left" w:pos="360"/>
          <w:tab w:val="left" w:pos="8640"/>
        </w:tabs>
        <w:rPr>
          <w:rFonts w:ascii="Times New Roman" w:hAnsi="Times New Roman" w:cs="Times New Roman"/>
          <w:b/>
          <w:sz w:val="28"/>
          <w:szCs w:val="28"/>
        </w:rPr>
      </w:pPr>
      <w:r w:rsidRPr="007551FD">
        <w:rPr>
          <w:rFonts w:ascii="Times New Roman" w:hAnsi="Times New Roman" w:cs="Times New Roman"/>
          <w:b/>
          <w:sz w:val="28"/>
          <w:szCs w:val="28"/>
        </w:rPr>
        <w:t>Results</w:t>
      </w:r>
    </w:p>
    <w:p w14:paraId="3D3B1987" w14:textId="77777777" w:rsidR="00E225E7" w:rsidRDefault="00E225E7" w:rsidP="007551FD">
      <w:pPr>
        <w:tabs>
          <w:tab w:val="left" w:pos="360"/>
          <w:tab w:val="left" w:pos="8640"/>
        </w:tabs>
        <w:rPr>
          <w:rFonts w:ascii="Times New Roman" w:hAnsi="Times New Roman" w:cs="Times New Roman"/>
          <w:b/>
        </w:rPr>
      </w:pPr>
    </w:p>
    <w:p w14:paraId="5D0EE804" w14:textId="2EEC317A"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t>Spatial Simulations</w:t>
      </w:r>
    </w:p>
    <w:p w14:paraId="70396270" w14:textId="7FC9B23B" w:rsidR="00277AAD"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77AAD">
        <w:rPr>
          <w:rFonts w:ascii="Times New Roman" w:hAnsi="Times New Roman" w:cs="Times New Roman"/>
        </w:rPr>
        <w:t>We found that the spatial model did a good job estimating the spatial correlation decay rate (</w:t>
      </w:r>
      <m:oMath>
        <m:r>
          <w:rPr>
            <w:rFonts w:ascii="Cambria Math" w:hAnsi="Cambria Math" w:cs="Times New Roman"/>
          </w:rPr>
          <m:t>θ</m:t>
        </m:r>
      </m:oMath>
      <w:r w:rsidR="00277AAD">
        <w:rPr>
          <w:rFonts w:ascii="Times New Roman" w:hAnsi="Times New Roman" w:cs="Times New Roman"/>
        </w:rPr>
        <w:t xml:space="preserve">) when there was strong spatial correlation but </w:t>
      </w:r>
      <w:r w:rsidR="00D610F4">
        <w:rPr>
          <w:rFonts w:ascii="Times New Roman" w:hAnsi="Times New Roman" w:cs="Times New Roman"/>
        </w:rPr>
        <w:t xml:space="preserve">tended to </w:t>
      </w:r>
      <w:r w:rsidR="007C1E5E">
        <w:rPr>
          <w:rFonts w:ascii="Times New Roman" w:hAnsi="Times New Roman" w:cs="Times New Roman"/>
        </w:rPr>
        <w:t xml:space="preserve">slightly </w:t>
      </w:r>
      <w:r w:rsidR="00D610F4">
        <w:rPr>
          <w:rFonts w:ascii="Times New Roman" w:hAnsi="Times New Roman" w:cs="Times New Roman"/>
        </w:rPr>
        <w:t>underestimate</w:t>
      </w:r>
      <w:r w:rsidR="00277AAD">
        <w:rPr>
          <w:rFonts w:ascii="Times New Roman" w:hAnsi="Times New Roman" w:cs="Times New Roman"/>
        </w:rPr>
        <w:t xml:space="preserve"> the decay rate when the correlation was low (</w:t>
      </w:r>
      <m:oMath>
        <m:r>
          <w:rPr>
            <w:rFonts w:ascii="Cambria Math" w:hAnsi="Cambria Math" w:cs="Times New Roman"/>
          </w:rPr>
          <m:t>θ</m:t>
        </m:r>
      </m:oMath>
      <w:r w:rsidR="00277AAD">
        <w:rPr>
          <w:rFonts w:ascii="Times New Roman" w:hAnsi="Times New Roman" w:cs="Times New Roman"/>
        </w:rPr>
        <w:t xml:space="preserve"> large; Figure 2</w:t>
      </w:r>
      <w:r w:rsidR="00FB061A">
        <w:rPr>
          <w:rFonts w:ascii="Times New Roman" w:hAnsi="Times New Roman" w:cs="Times New Roman"/>
        </w:rPr>
        <w:t>a</w:t>
      </w:r>
      <w:r w:rsidR="00277AAD">
        <w:rPr>
          <w:rFonts w:ascii="Times New Roman" w:hAnsi="Times New Roman" w:cs="Times New Roman"/>
        </w:rPr>
        <w:t xml:space="preserve">). Similarly, the </w:t>
      </w:r>
      <w:commentRangeStart w:id="111"/>
      <w:r w:rsidR="00F02E16">
        <w:rPr>
          <w:rFonts w:ascii="Times New Roman" w:hAnsi="Times New Roman" w:cs="Times New Roman"/>
        </w:rPr>
        <w:t>variability</w:t>
      </w:r>
      <w:r w:rsidR="00277AAD">
        <w:rPr>
          <w:rFonts w:ascii="Times New Roman" w:hAnsi="Times New Roman" w:cs="Times New Roman"/>
        </w:rPr>
        <w:t xml:space="preserve"> </w:t>
      </w:r>
      <w:commentRangeEnd w:id="111"/>
      <w:r w:rsidR="00F02E16">
        <w:rPr>
          <w:rStyle w:val="CommentReference"/>
        </w:rPr>
        <w:commentReference w:id="111"/>
      </w:r>
      <w:r w:rsidR="00277AAD">
        <w:rPr>
          <w:rFonts w:ascii="Times New Roman" w:hAnsi="Times New Roman" w:cs="Times New Roman"/>
        </w:rPr>
        <w:t xml:space="preserve">in the estimation of </w:t>
      </w:r>
      <m:oMath>
        <m:r>
          <w:rPr>
            <w:rFonts w:ascii="Cambria Math" w:hAnsi="Cambria Math" w:cs="Times New Roman"/>
          </w:rPr>
          <m:t>θ</m:t>
        </m:r>
      </m:oMath>
      <w:r w:rsidR="00277AAD">
        <w:rPr>
          <w:rFonts w:ascii="Times New Roman" w:hAnsi="Times New Roman" w:cs="Times New Roman"/>
        </w:rPr>
        <w:t xml:space="preserve"> was larger as the value of </w:t>
      </w:r>
      <m:oMath>
        <m:r>
          <w:rPr>
            <w:rFonts w:ascii="Cambria Math" w:hAnsi="Cambria Math" w:cs="Times New Roman"/>
          </w:rPr>
          <m:t>θ</m:t>
        </m:r>
      </m:oMath>
      <w:r w:rsidR="00277AAD">
        <w:rPr>
          <w:rFonts w:ascii="Times New Roman" w:hAnsi="Times New Roman" w:cs="Times New Roman"/>
        </w:rPr>
        <w:t xml:space="preserve"> increased (Figure 2</w:t>
      </w:r>
      <w:r w:rsidR="00FB061A">
        <w:rPr>
          <w:rFonts w:ascii="Times New Roman" w:hAnsi="Times New Roman" w:cs="Times New Roman"/>
        </w:rPr>
        <w:t>a</w:t>
      </w:r>
      <w:r w:rsidR="00277AAD">
        <w:rPr>
          <w:rFonts w:ascii="Times New Roman" w:hAnsi="Times New Roman" w:cs="Times New Roman"/>
        </w:rPr>
        <w:t xml:space="preserve">).  </w:t>
      </w:r>
      <w:commentRangeStart w:id="112"/>
      <w:r w:rsidR="00277AAD">
        <w:rPr>
          <w:rFonts w:ascii="Times New Roman" w:hAnsi="Times New Roman" w:cs="Times New Roman"/>
        </w:rPr>
        <w:t>The spatial model estimated the mean abundance across the</w:t>
      </w:r>
      <w:r w:rsidR="00F02E16">
        <w:rPr>
          <w:rFonts w:ascii="Times New Roman" w:hAnsi="Times New Roman" w:cs="Times New Roman"/>
        </w:rPr>
        <w:t xml:space="preserve"> watershed </w:t>
      </w:r>
      <w:r w:rsidR="0067001E">
        <w:rPr>
          <w:rFonts w:ascii="Times New Roman" w:hAnsi="Times New Roman" w:cs="Times New Roman"/>
        </w:rPr>
        <w:t>much better than the non-spatial model</w:t>
      </w:r>
      <w:r w:rsidR="00F02E16">
        <w:rPr>
          <w:rFonts w:ascii="Times New Roman" w:hAnsi="Times New Roman" w:cs="Times New Roman"/>
        </w:rPr>
        <w:t xml:space="preserve"> </w:t>
      </w:r>
      <w:commentRangeEnd w:id="112"/>
      <w:r w:rsidR="0067001E">
        <w:rPr>
          <w:rStyle w:val="CommentReference"/>
        </w:rPr>
        <w:commentReference w:id="112"/>
      </w:r>
      <w:r w:rsidR="00F02E16">
        <w:rPr>
          <w:rFonts w:ascii="Times New Roman" w:hAnsi="Times New Roman" w:cs="Times New Roman"/>
        </w:rPr>
        <w:t xml:space="preserve">(Figure 2b) and the mean </w:t>
      </w:r>
      <w:commentRangeStart w:id="113"/>
      <w:r w:rsidR="00F02E16">
        <w:rPr>
          <w:rFonts w:ascii="Times New Roman" w:hAnsi="Times New Roman" w:cs="Times New Roman"/>
        </w:rPr>
        <w:t xml:space="preserve">uncertainty </w:t>
      </w:r>
      <w:commentRangeEnd w:id="113"/>
      <w:r w:rsidR="00F02E16">
        <w:rPr>
          <w:rStyle w:val="CommentReference"/>
        </w:rPr>
        <w:commentReference w:id="113"/>
      </w:r>
      <w:r w:rsidR="00F02E16">
        <w:rPr>
          <w:rFonts w:ascii="Times New Roman" w:hAnsi="Times New Roman" w:cs="Times New Roman"/>
        </w:rPr>
        <w:t xml:space="preserve">of the overall abundance was </w:t>
      </w:r>
      <w:r w:rsidR="007C1E5E">
        <w:rPr>
          <w:rFonts w:ascii="Times New Roman" w:hAnsi="Times New Roman" w:cs="Times New Roman"/>
        </w:rPr>
        <w:t xml:space="preserve">relatively </w:t>
      </w:r>
      <w:r w:rsidR="00F02E16">
        <w:rPr>
          <w:rFonts w:ascii="Times New Roman" w:hAnsi="Times New Roman" w:cs="Times New Roman"/>
        </w:rPr>
        <w:t xml:space="preserve">similar among models, but the </w:t>
      </w:r>
      <w:commentRangeStart w:id="114"/>
      <w:r w:rsidR="00F02E16">
        <w:rPr>
          <w:rFonts w:ascii="Times New Roman" w:hAnsi="Times New Roman" w:cs="Times New Roman"/>
        </w:rPr>
        <w:t xml:space="preserve">variation in this uncertainty </w:t>
      </w:r>
      <w:commentRangeEnd w:id="114"/>
      <w:r w:rsidR="00F02E16">
        <w:rPr>
          <w:rStyle w:val="CommentReference"/>
        </w:rPr>
        <w:commentReference w:id="114"/>
      </w:r>
      <w:r w:rsidR="00F02E16">
        <w:rPr>
          <w:rFonts w:ascii="Times New Roman" w:hAnsi="Times New Roman" w:cs="Times New Roman"/>
        </w:rPr>
        <w:t>was</w:t>
      </w:r>
      <w:r w:rsidR="00D610F4">
        <w:rPr>
          <w:rFonts w:ascii="Times New Roman" w:hAnsi="Times New Roman" w:cs="Times New Roman"/>
        </w:rPr>
        <w:t xml:space="preserve"> much</w:t>
      </w:r>
      <w:r w:rsidR="00F02E16">
        <w:rPr>
          <w:rFonts w:ascii="Times New Roman" w:hAnsi="Times New Roman" w:cs="Times New Roman"/>
        </w:rPr>
        <w:t xml:space="preserve"> larger for the non-spatial model compared with the spatial model when the spatial correlation was large (Figure 2c). The root mean squared error (RMSE) was </w:t>
      </w:r>
      <w:r w:rsidR="00D610F4">
        <w:rPr>
          <w:rFonts w:ascii="Times New Roman" w:hAnsi="Times New Roman" w:cs="Times New Roman"/>
        </w:rPr>
        <w:t>far</w:t>
      </w:r>
      <w:r w:rsidR="00F02E16">
        <w:rPr>
          <w:rFonts w:ascii="Times New Roman" w:hAnsi="Times New Roman" w:cs="Times New Roman"/>
        </w:rPr>
        <w:t xml:space="preserve"> larger for the non-spatial model compared with the spatial model across all values of </w:t>
      </w:r>
      <m:oMath>
        <m:r>
          <w:rPr>
            <w:rFonts w:ascii="Cambria Math" w:hAnsi="Cambria Math" w:cs="Times New Roman"/>
          </w:rPr>
          <m:t>θ</m:t>
        </m:r>
      </m:oMath>
      <w:r w:rsidR="00F02E16">
        <w:rPr>
          <w:rFonts w:ascii="Times New Roman" w:hAnsi="Times New Roman" w:cs="Times New Roman"/>
        </w:rPr>
        <w:t xml:space="preserve"> (Figure 2d), indicating that, although the average abundance across the watershed was estimated well, the individual location abundance estimates were much more accurate for the spatial model.</w:t>
      </w:r>
      <w:r w:rsidR="00D610F4">
        <w:rPr>
          <w:rFonts w:ascii="Times New Roman" w:hAnsi="Times New Roman" w:cs="Times New Roman"/>
        </w:rPr>
        <w:t xml:space="preserve"> This difference in uncertainty was largest with high levels of spatial correlation.</w:t>
      </w:r>
      <w:r w:rsidR="00F02E16">
        <w:rPr>
          <w:rFonts w:ascii="Times New Roman" w:hAnsi="Times New Roman" w:cs="Times New Roman"/>
        </w:rPr>
        <w:t xml:space="preserve"> The fixed effect coefficient for the single covariate (</w:t>
      </w:r>
      <m:oMath>
        <m:r>
          <w:rPr>
            <w:rFonts w:ascii="Cambria Math" w:hAnsi="Cambria Math" w:cs="Times New Roman"/>
          </w:rPr>
          <m:t>γ</m:t>
        </m:r>
      </m:oMath>
      <w:r w:rsidR="00F02E16">
        <w:rPr>
          <w:rFonts w:ascii="Times New Roman" w:hAnsi="Times New Roman" w:cs="Times New Roman"/>
        </w:rPr>
        <w:t xml:space="preserve">) was estimated well across all values of </w:t>
      </w:r>
      <m:oMath>
        <m:r>
          <w:rPr>
            <w:rFonts w:ascii="Cambria Math" w:hAnsi="Cambria Math" w:cs="Times New Roman"/>
          </w:rPr>
          <m:t>θ</m:t>
        </m:r>
      </m:oMath>
      <w:r w:rsidR="00F02E16">
        <w:rPr>
          <w:rFonts w:ascii="Times New Roman" w:hAnsi="Times New Roman" w:cs="Times New Roman"/>
        </w:rPr>
        <w:t xml:space="preserve">, but the variation in this estimate was </w:t>
      </w:r>
      <w:r w:rsidR="00D610F4">
        <w:rPr>
          <w:rFonts w:ascii="Times New Roman" w:hAnsi="Times New Roman" w:cs="Times New Roman"/>
        </w:rPr>
        <w:t>slightly</w:t>
      </w:r>
      <w:r w:rsidR="00FB061A">
        <w:rPr>
          <w:rFonts w:ascii="Times New Roman" w:hAnsi="Times New Roman" w:cs="Times New Roman"/>
        </w:rPr>
        <w:t xml:space="preserve"> smaller for the spatial model, especially at higher levels of spatial correlation (Figure 2e).</w:t>
      </w:r>
    </w:p>
    <w:p w14:paraId="2097B7E0" w14:textId="0A36CE48" w:rsidR="001D7EA2"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8F1CD3">
        <w:rPr>
          <w:rFonts w:ascii="Times New Roman" w:hAnsi="Times New Roman" w:cs="Times New Roman"/>
        </w:rPr>
        <w:t xml:space="preserve">The range of </w:t>
      </w:r>
      <m:oMath>
        <m:r>
          <w:rPr>
            <w:rFonts w:ascii="Cambria Math" w:hAnsi="Cambria Math" w:cs="Times New Roman"/>
          </w:rPr>
          <m:t>σ</m:t>
        </m:r>
      </m:oMath>
      <w:r w:rsidR="008F1CD3">
        <w:rPr>
          <w:rFonts w:ascii="Times New Roman" w:hAnsi="Times New Roman" w:cs="Times New Roman"/>
        </w:rPr>
        <w:t xml:space="preserve"> </w:t>
      </w:r>
      <w:r w:rsidR="00D610F4">
        <w:rPr>
          <w:rFonts w:ascii="Times New Roman" w:hAnsi="Times New Roman" w:cs="Times New Roman"/>
        </w:rPr>
        <w:t>also significantly influenced</w:t>
      </w:r>
      <w:r w:rsidR="008F1CD3">
        <w:rPr>
          <w:rFonts w:ascii="Times New Roman" w:hAnsi="Times New Roman" w:cs="Times New Roman"/>
        </w:rPr>
        <w:t xml:space="preserve"> the</w:t>
      </w:r>
      <w:r w:rsidR="00D610F4">
        <w:rPr>
          <w:rFonts w:ascii="Times New Roman" w:hAnsi="Times New Roman" w:cs="Times New Roman"/>
        </w:rPr>
        <w:t xml:space="preserve"> parameter</w:t>
      </w:r>
      <w:r w:rsidR="008F1CD3">
        <w:rPr>
          <w:rFonts w:ascii="Times New Roman" w:hAnsi="Times New Roman" w:cs="Times New Roman"/>
        </w:rPr>
        <w:t xml:space="preserve"> estimates and the differences between spatial and non-spatial models. At all levels, </w:t>
      </w:r>
      <m:oMath>
        <m:r>
          <w:rPr>
            <w:rFonts w:ascii="Cambria Math" w:hAnsi="Cambria Math" w:cs="Times New Roman"/>
          </w:rPr>
          <m:t>σ</m:t>
        </m:r>
      </m:oMath>
      <w:r w:rsidR="008F1CD3">
        <w:rPr>
          <w:rFonts w:ascii="Times New Roman" w:hAnsi="Times New Roman" w:cs="Times New Roman"/>
        </w:rPr>
        <w:t xml:space="preserve"> was recovered well using the spatial model with very slight underestimation on average (Figure 3a). The spatial and non-spatial models performed similarly in the estimation of mean abundance across the watershed</w:t>
      </w:r>
      <w:r w:rsidR="00D610F4">
        <w:rPr>
          <w:rFonts w:ascii="Times New Roman" w:hAnsi="Times New Roman" w:cs="Times New Roman"/>
        </w:rPr>
        <w:t xml:space="preserve"> when the true value of </w:t>
      </w:r>
      <m:oMath>
        <m:r>
          <w:rPr>
            <w:rFonts w:ascii="Cambria Math" w:hAnsi="Cambria Math" w:cs="Times New Roman"/>
          </w:rPr>
          <m:t>σ</m:t>
        </m:r>
      </m:oMath>
      <w:r w:rsidR="00D610F4">
        <w:rPr>
          <w:rFonts w:ascii="Times New Roman" w:hAnsi="Times New Roman" w:cs="Times New Roman"/>
        </w:rPr>
        <w:t xml:space="preserve"> was sma</w:t>
      </w:r>
      <w:r w:rsidR="00204703">
        <w:rPr>
          <w:rFonts w:ascii="Times New Roman" w:hAnsi="Times New Roman" w:cs="Times New Roman"/>
        </w:rPr>
        <w:t xml:space="preserve">ll but the spatial model was more accurate and more precise compared with the non-spatial model as the level of </w:t>
      </w:r>
      <m:oMath>
        <m:r>
          <w:rPr>
            <w:rFonts w:ascii="Cambria Math" w:hAnsi="Cambria Math" w:cs="Times New Roman"/>
          </w:rPr>
          <m:t>σ</m:t>
        </m:r>
      </m:oMath>
      <w:r w:rsidR="00204703">
        <w:rPr>
          <w:rFonts w:ascii="Times New Roman" w:hAnsi="Times New Roman" w:cs="Times New Roman"/>
        </w:rPr>
        <w:t xml:space="preserve"> increased (Figure 3b)</w:t>
      </w:r>
      <w:r w:rsidR="008F1CD3">
        <w:rPr>
          <w:rFonts w:ascii="Times New Roman" w:hAnsi="Times New Roman" w:cs="Times New Roman"/>
        </w:rPr>
        <w:t>. The uncertainty</w:t>
      </w:r>
      <w:r w:rsidR="00204703">
        <w:rPr>
          <w:rFonts w:ascii="Times New Roman" w:hAnsi="Times New Roman" w:cs="Times New Roman"/>
        </w:rPr>
        <w:t xml:space="preserve"> in mean network abundance</w:t>
      </w:r>
      <w:r w:rsidR="008F1CD3">
        <w:rPr>
          <w:rFonts w:ascii="Times New Roman" w:hAnsi="Times New Roman" w:cs="Times New Roman"/>
        </w:rPr>
        <w:t xml:space="preserve"> went up </w:t>
      </w:r>
      <w:r w:rsidR="00204703">
        <w:rPr>
          <w:rFonts w:ascii="Times New Roman" w:hAnsi="Times New Roman" w:cs="Times New Roman"/>
        </w:rPr>
        <w:t xml:space="preserve">for the non-spatial model as </w:t>
      </w:r>
      <m:oMath>
        <m:r>
          <w:rPr>
            <w:rFonts w:ascii="Cambria Math" w:hAnsi="Cambria Math" w:cs="Times New Roman"/>
          </w:rPr>
          <m:t>σ</m:t>
        </m:r>
      </m:oMath>
      <w:r w:rsidR="00204703">
        <w:rPr>
          <w:rFonts w:ascii="Times New Roman" w:hAnsi="Times New Roman" w:cs="Times New Roman"/>
        </w:rPr>
        <w:t xml:space="preserve"> increased but was constant for the spatial model across levels of </w:t>
      </w:r>
      <m:oMath>
        <m:r>
          <w:rPr>
            <w:rFonts w:ascii="Cambria Math" w:hAnsi="Cambria Math" w:cs="Times New Roman"/>
          </w:rPr>
          <m:t>σ</m:t>
        </m:r>
      </m:oMath>
      <w:r w:rsidR="00204703">
        <w:rPr>
          <w:rFonts w:ascii="Times New Roman" w:hAnsi="Times New Roman" w:cs="Times New Roman"/>
        </w:rPr>
        <w:t xml:space="preserve"> (Figure 3</w:t>
      </w:r>
      <w:r w:rsidR="008F1CD3">
        <w:rPr>
          <w:rFonts w:ascii="Times New Roman" w:hAnsi="Times New Roman" w:cs="Times New Roman"/>
        </w:rPr>
        <w:t>c). The RMSE was again much smaller for the spatial model compared with the non-spatial model</w:t>
      </w:r>
      <w:r w:rsidR="00204703">
        <w:rPr>
          <w:rFonts w:ascii="Times New Roman" w:hAnsi="Times New Roman" w:cs="Times New Roman"/>
        </w:rPr>
        <w:t xml:space="preserve"> as </w:t>
      </w:r>
      <m:oMath>
        <m:r>
          <w:rPr>
            <w:rFonts w:ascii="Cambria Math" w:hAnsi="Cambria Math" w:cs="Times New Roman"/>
          </w:rPr>
          <m:t>σ</m:t>
        </m:r>
      </m:oMath>
      <w:r w:rsidR="00204703">
        <w:rPr>
          <w:rFonts w:ascii="Times New Roman" w:hAnsi="Times New Roman" w:cs="Times New Roman"/>
        </w:rPr>
        <w:t xml:space="preserve"> increased</w:t>
      </w:r>
      <w:r w:rsidR="008F1CD3">
        <w:rPr>
          <w:rFonts w:ascii="Times New Roman" w:hAnsi="Times New Roman" w:cs="Times New Roman"/>
        </w:rPr>
        <w:t>. The variability in the RMSE</w:t>
      </w:r>
      <w:r w:rsidR="00204703">
        <w:rPr>
          <w:rFonts w:ascii="Times New Roman" w:hAnsi="Times New Roman" w:cs="Times New Roman"/>
        </w:rPr>
        <w:t xml:space="preserve"> also</w:t>
      </w:r>
      <w:r w:rsidR="008F1CD3">
        <w:rPr>
          <w:rFonts w:ascii="Times New Roman" w:hAnsi="Times New Roman" w:cs="Times New Roman"/>
        </w:rPr>
        <w:t xml:space="preserve"> increased greatly for the non-spatial model as </w:t>
      </w:r>
      <m:oMath>
        <m:r>
          <w:rPr>
            <w:rFonts w:ascii="Cambria Math" w:hAnsi="Cambria Math" w:cs="Times New Roman"/>
          </w:rPr>
          <m:t>σ</m:t>
        </m:r>
      </m:oMath>
      <w:r w:rsidR="008F1CD3">
        <w:rPr>
          <w:rFonts w:ascii="Times New Roman" w:hAnsi="Times New Roman" w:cs="Times New Roman"/>
        </w:rPr>
        <w:t xml:space="preserve"> increased (Figure 3d). The fixed effect coefficient was estimated well for both model</w:t>
      </w:r>
      <w:r w:rsidR="00EF7C9A">
        <w:rPr>
          <w:rFonts w:ascii="Times New Roman" w:hAnsi="Times New Roman" w:cs="Times New Roman"/>
        </w:rPr>
        <w:t xml:space="preserve">s but the uncertainty increased in the non-spatial model as </w:t>
      </w:r>
      <m:oMath>
        <m:r>
          <w:rPr>
            <w:rFonts w:ascii="Cambria Math" w:hAnsi="Cambria Math" w:cs="Times New Roman"/>
          </w:rPr>
          <m:t>σ</m:t>
        </m:r>
      </m:oMath>
      <w:r w:rsidR="00EF7C9A">
        <w:rPr>
          <w:rFonts w:ascii="Times New Roman" w:hAnsi="Times New Roman" w:cs="Times New Roman"/>
        </w:rPr>
        <w:t xml:space="preserve"> increased (Figure 3e).</w:t>
      </w:r>
    </w:p>
    <w:p w14:paraId="7775C1A5" w14:textId="77777777" w:rsidR="001D7EA2" w:rsidRDefault="001D7EA2" w:rsidP="007551FD">
      <w:pPr>
        <w:tabs>
          <w:tab w:val="left" w:pos="360"/>
          <w:tab w:val="left" w:pos="8640"/>
        </w:tabs>
        <w:rPr>
          <w:rFonts w:ascii="Times New Roman" w:hAnsi="Times New Roman" w:cs="Times New Roman"/>
        </w:rPr>
      </w:pPr>
    </w:p>
    <w:p w14:paraId="3BB58EB3" w14:textId="16914BC7"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lastRenderedPageBreak/>
        <w:t>Spatiotemporal Power Analysis</w:t>
      </w:r>
    </w:p>
    <w:p w14:paraId="4FD73F73" w14:textId="44419E4D" w:rsidR="00F751F0" w:rsidRDefault="007551FD" w:rsidP="007551FD">
      <w:pPr>
        <w:tabs>
          <w:tab w:val="left" w:pos="360"/>
          <w:tab w:val="left" w:pos="8640"/>
        </w:tabs>
        <w:rPr>
          <w:rFonts w:ascii="Times New Roman" w:hAnsi="Times New Roman" w:cs="Times New Roman"/>
        </w:rPr>
      </w:pPr>
      <w:r>
        <w:rPr>
          <w:rFonts w:ascii="Times New Roman" w:hAnsi="Times New Roman" w:cs="Times New Roman"/>
          <w:b/>
        </w:rPr>
        <w:tab/>
      </w:r>
      <w:r w:rsidR="001C52D5">
        <w:rPr>
          <w:rFonts w:ascii="Times New Roman" w:hAnsi="Times New Roman" w:cs="Times New Roman"/>
        </w:rPr>
        <w:t xml:space="preserve">We found the mean network abundance was estimated fairly well for both the spatial and non-spatial models, but the spatial model tended to underestimate abundance slightly when few years were surveyed (Figure 4). However, the RMSE was lower for the spatial model compared with the non-spatial model and the difference increased with the number </w:t>
      </w:r>
      <w:r w:rsidR="00CF6696">
        <w:rPr>
          <w:rFonts w:ascii="Times New Roman" w:hAnsi="Times New Roman" w:cs="Times New Roman"/>
        </w:rPr>
        <w:t xml:space="preserve">of years surveyed. </w:t>
      </w:r>
      <w:r w:rsidR="00A26989">
        <w:rPr>
          <w:rFonts w:ascii="Times New Roman" w:hAnsi="Times New Roman" w:cs="Times New Roman"/>
        </w:rPr>
        <w:t xml:space="preserve">The value of </w:t>
      </w:r>
      <m:oMath>
        <m:r>
          <w:rPr>
            <w:rFonts w:ascii="Cambria Math" w:hAnsi="Cambria Math" w:cs="Times New Roman"/>
          </w:rPr>
          <m:t>θ</m:t>
        </m:r>
      </m:oMath>
      <w:r w:rsidR="00A26989">
        <w:rPr>
          <w:rFonts w:ascii="Times New Roman" w:hAnsi="Times New Roman" w:cs="Times New Roman"/>
        </w:rPr>
        <w:t xml:space="preserve"> was recovered well regardless of the number of years sampled, but the variability in the accuracy of estimating </w:t>
      </w:r>
      <m:oMath>
        <m:r>
          <w:rPr>
            <w:rFonts w:ascii="Cambria Math" w:hAnsi="Cambria Math" w:cs="Times New Roman"/>
          </w:rPr>
          <m:t>θ</m:t>
        </m:r>
      </m:oMath>
      <w:r w:rsidR="00A26989">
        <w:rPr>
          <w:rFonts w:ascii="Times New Roman" w:hAnsi="Times New Roman" w:cs="Times New Roman"/>
        </w:rPr>
        <w:t xml:space="preserve"> decreased (improved) with the number of years sampled (Figure 4) and even more dramatically with the number of sites sampled (Figure 5). The variance in the spatial process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m:t>
            </m:r>
          </m:sub>
        </m:sSub>
        <m:r>
          <w:rPr>
            <w:rFonts w:ascii="Cambria Math" w:hAnsi="Cambria Math" w:cs="Times New Roman"/>
          </w:rPr>
          <m:t>=0.4)</m:t>
        </m:r>
      </m:oMath>
      <w:r w:rsidR="00A26989">
        <w:rPr>
          <w:rFonts w:ascii="Times New Roman" w:hAnsi="Times New Roman" w:cs="Times New Roman"/>
        </w:rPr>
        <w:t xml:space="preserve"> was underestimated</w:t>
      </w:r>
      <w:r w:rsidR="002373E3">
        <w:rPr>
          <w:rFonts w:ascii="Times New Roman" w:hAnsi="Times New Roman" w:cs="Times New Roman"/>
        </w:rPr>
        <w:t xml:space="preserve"> and the spatiotemporal variance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r>
          <w:rPr>
            <w:rFonts w:ascii="Cambria Math" w:hAnsi="Cambria Math" w:cs="Times New Roman"/>
          </w:rPr>
          <m:t>=0.4</m:t>
        </m:r>
      </m:oMath>
      <w:r w:rsidR="002373E3">
        <w:rPr>
          <w:rFonts w:ascii="Times New Roman" w:hAnsi="Times New Roman" w:cs="Times New Roman"/>
        </w:rPr>
        <w:t xml:space="preserve">) overestimated when sites were sampled for 10 or fewer years (Figure 4). Similarly, for both the spatial and non-spatial model it took 10-15 years to accurately recover the temporal autocorrelation, although the variability in the temporal process was recovered with approximately 8 years of sampling in the non-spatial model and possibly as little as 4 years with the spatial model (Figure 5). The value of the fixed effect covariate, </w:t>
      </w:r>
      <m:oMath>
        <m:r>
          <w:rPr>
            <w:rFonts w:ascii="Cambria Math" w:hAnsi="Cambria Math" w:cs="Times New Roman"/>
          </w:rPr>
          <m:t>γ</m:t>
        </m:r>
      </m:oMath>
      <w:r w:rsidR="002373E3">
        <w:rPr>
          <w:rFonts w:ascii="Times New Roman" w:hAnsi="Times New Roman" w:cs="Times New Roman"/>
        </w:rPr>
        <w:t>, was estimated well for both models regardless of the number of years sites were sampled but the variation in the estimation was consistently lower f</w:t>
      </w:r>
      <w:r w:rsidR="00F751F0">
        <w:rPr>
          <w:rFonts w:ascii="Times New Roman" w:hAnsi="Times New Roman" w:cs="Times New Roman"/>
        </w:rPr>
        <w:t>or the spatiotemporal model (Fi</w:t>
      </w:r>
      <w:r w:rsidR="002373E3">
        <w:rPr>
          <w:rFonts w:ascii="Times New Roman" w:hAnsi="Times New Roman" w:cs="Times New Roman"/>
        </w:rPr>
        <w:t xml:space="preserve">gure 4). </w:t>
      </w:r>
    </w:p>
    <w:p w14:paraId="0966D553" w14:textId="58DCABE5" w:rsidR="00204703" w:rsidRPr="00F751F0"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373E3">
        <w:rPr>
          <w:rFonts w:ascii="Times New Roman" w:hAnsi="Times New Roman" w:cs="Times New Roman"/>
        </w:rPr>
        <w:t xml:space="preserve">The number of sites sampled similarly influenced the estimation of the </w:t>
      </w:r>
      <w:r w:rsidR="00F751F0">
        <w:rPr>
          <w:rFonts w:ascii="Times New Roman" w:hAnsi="Times New Roman" w:cs="Times New Roman"/>
        </w:rPr>
        <w:t>spatial and spatiotemporal variance terms, with an increasing number of sites improving the spatial variance estimation and to a lesser extent, the spatiotemporal variance (Figure 5). The RMSE of the spatial model improved with an increasing number of sites sampled but it did not significantly improve for the non-spatial model (Figure 5). The fixed effect coefficient was recovered well for both models and the precision improved with the number of sites sampled.</w:t>
      </w:r>
    </w:p>
    <w:p w14:paraId="49127D49" w14:textId="77777777" w:rsidR="00204703" w:rsidRPr="0068685E" w:rsidRDefault="00204703" w:rsidP="007551FD">
      <w:pPr>
        <w:tabs>
          <w:tab w:val="left" w:pos="360"/>
          <w:tab w:val="left" w:pos="8640"/>
        </w:tabs>
        <w:rPr>
          <w:rFonts w:ascii="Times New Roman" w:hAnsi="Times New Roman" w:cs="Times New Roman"/>
          <w:b/>
        </w:rPr>
      </w:pPr>
    </w:p>
    <w:p w14:paraId="326F2289" w14:textId="77777777" w:rsid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Brook Trout</w:t>
      </w:r>
      <w:r w:rsidRPr="007551FD">
        <w:rPr>
          <w:rFonts w:ascii="Times New Roman" w:hAnsi="Times New Roman" w:cs="Times New Roman"/>
          <w:b/>
        </w:rPr>
        <w:t xml:space="preserve"> Case Study</w:t>
      </w:r>
    </w:p>
    <w:p w14:paraId="2D30772B" w14:textId="0B4EDBCE" w:rsidR="00B7640E" w:rsidRP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ab/>
      </w:r>
      <w:r w:rsidR="00B7640E">
        <w:rPr>
          <w:rFonts w:ascii="Times New Roman" w:hAnsi="Times New Roman" w:cs="Times New Roman"/>
        </w:rPr>
        <w:t>The top YOY model included temporal and spatiotemporal components. The null model was the worst and any model with a spatial or spatiotemporal component performed better than the temporal-only model (Table ##). For adult Brook Trout, the spatiotemporal model and the temporal plus spatiotemporal model were the top two models with a delta AIC of only 0.3 (Table ##). We chose to draw inference from the temporal plus spatiotemporal model for the easiest direct comparison with the YOY. As with the YOY models, the null and temporal-only models performed the worst, although the two models that included both spatial and spatiotemporal components did not converge and were excluded from model selection (Table ##).</w:t>
      </w:r>
    </w:p>
    <w:p w14:paraId="37587E72" w14:textId="77777777" w:rsidR="00B7640E" w:rsidRDefault="00B7640E" w:rsidP="007551FD">
      <w:pPr>
        <w:tabs>
          <w:tab w:val="left" w:pos="360"/>
          <w:tab w:val="left" w:pos="8640"/>
        </w:tabs>
        <w:rPr>
          <w:rFonts w:ascii="Times New Roman" w:hAnsi="Times New Roman" w:cs="Times New Roman"/>
        </w:rPr>
      </w:pPr>
    </w:p>
    <w:p w14:paraId="0AF7673C" w14:textId="77777777" w:rsidR="007E0472" w:rsidRPr="00C856F1" w:rsidRDefault="007E0472" w:rsidP="007551FD">
      <w:pPr>
        <w:tabs>
          <w:tab w:val="left" w:pos="360"/>
          <w:tab w:val="left" w:pos="8640"/>
        </w:tabs>
        <w:rPr>
          <w:rFonts w:ascii="Times New Roman" w:hAnsi="Times New Roman" w:cs="Times New Roman"/>
        </w:rPr>
      </w:pPr>
    </w:p>
    <w:p w14:paraId="2C1F2E32" w14:textId="77777777" w:rsidR="00117244" w:rsidRDefault="00117244" w:rsidP="007551FD">
      <w:pPr>
        <w:tabs>
          <w:tab w:val="left" w:pos="360"/>
          <w:tab w:val="left" w:pos="8640"/>
        </w:tabs>
        <w:rPr>
          <w:rFonts w:ascii="Times New Roman" w:hAnsi="Times New Roman" w:cs="Times New Roman"/>
        </w:rPr>
      </w:pPr>
    </w:p>
    <w:p w14:paraId="2431A34C" w14:textId="77777777" w:rsidR="007551FD" w:rsidRDefault="007551FD" w:rsidP="007551FD">
      <w:pPr>
        <w:tabs>
          <w:tab w:val="left" w:pos="360"/>
          <w:tab w:val="left" w:pos="8640"/>
        </w:tabs>
        <w:rPr>
          <w:rFonts w:ascii="Times New Roman" w:hAnsi="Times New Roman" w:cs="Times New Roman"/>
          <w:u w:val="single"/>
        </w:rPr>
      </w:pPr>
    </w:p>
    <w:p w14:paraId="610AF8EE" w14:textId="2BF9ED5F" w:rsidR="00B030C6" w:rsidRDefault="007E0472" w:rsidP="007551FD">
      <w:pPr>
        <w:tabs>
          <w:tab w:val="left" w:pos="360"/>
          <w:tab w:val="left" w:pos="8640"/>
        </w:tabs>
        <w:rPr>
          <w:rFonts w:ascii="Times New Roman" w:hAnsi="Times New Roman" w:cs="Times New Roman"/>
          <w:u w:val="single"/>
        </w:rPr>
      </w:pPr>
      <w:r>
        <w:rPr>
          <w:rFonts w:ascii="Times New Roman" w:hAnsi="Times New Roman" w:cs="Times New Roman"/>
          <w:u w:val="single"/>
        </w:rPr>
        <w:t>Coefficient Tables</w:t>
      </w:r>
    </w:p>
    <w:p w14:paraId="3A215656" w14:textId="77777777" w:rsidR="007E0472" w:rsidRDefault="007E0472" w:rsidP="007551FD">
      <w:pPr>
        <w:tabs>
          <w:tab w:val="left" w:pos="360"/>
          <w:tab w:val="left" w:pos="8640"/>
        </w:tabs>
        <w:rPr>
          <w:rFonts w:ascii="Times New Roman" w:hAnsi="Times New Roman" w:cs="Times New Roman"/>
        </w:rPr>
      </w:pPr>
    </w:p>
    <w:p w14:paraId="6458FF91" w14:textId="313E7E10" w:rsidR="007E0472" w:rsidRPr="00221B95" w:rsidRDefault="00000C62" w:rsidP="007551FD">
      <w:pPr>
        <w:tabs>
          <w:tab w:val="left" w:pos="360"/>
          <w:tab w:val="left" w:pos="8640"/>
        </w:tabs>
        <w:rPr>
          <w:rFonts w:ascii="Times New Roman" w:hAnsi="Times New Roman" w:cs="Times New Roman"/>
        </w:rPr>
      </w:pPr>
      <w:r>
        <w:rPr>
          <w:rFonts w:ascii="Times New Roman" w:hAnsi="Times New Roman" w:cs="Times New Roman"/>
        </w:rPr>
        <w:t xml:space="preserve">The estimated values of theta_st for both YOY and adults were at the lower end of what we tested with simulations. Similarly, the values of sigma_st were high for YOY (0.65) and adults (0.59). The combination of the two parameters indicate extremely high spatiotemporal autocorrelation, which is revealed by the estimate of rho_st of 0.98 and 0.97 for YOY and adults, respectively (Table ##). Adults also exhibited strong temporal autocorrelation (rhot = 0.59) with low variability (sigmat = 0.16), whereas YOY exhibited no temporal autocorrelation (rhot = -0.05) but high stochastic temporal variability (sigmat = 0.76). Forest cover, the previous year’s mean summer temperature, spring temperature, and to a lesser extent the previous fall’s mean </w:t>
      </w:r>
      <w:r>
        <w:rPr>
          <w:rFonts w:ascii="Times New Roman" w:hAnsi="Times New Roman" w:cs="Times New Roman"/>
        </w:rPr>
        <w:lastRenderedPageBreak/>
        <w:t>temperature were all significant predictors of adult abundance. For YOY, only forest cover and mean spring temperature had significant effects on abundance</w:t>
      </w:r>
      <w:r w:rsidR="00221B95">
        <w:rPr>
          <w:rFonts w:ascii="Times New Roman" w:hAnsi="Times New Roman" w:cs="Times New Roman"/>
        </w:rPr>
        <w:t>. Precipitation in any season did not have a significant effect on abundance for YOY or adults</w:t>
      </w:r>
      <w:r>
        <w:rPr>
          <w:rFonts w:ascii="Times New Roman" w:hAnsi="Times New Roman" w:cs="Times New Roman"/>
        </w:rPr>
        <w:t xml:space="preserve"> (Table ##). </w:t>
      </w:r>
    </w:p>
    <w:p w14:paraId="6F48FC69" w14:textId="77777777" w:rsidR="00C856F1" w:rsidRDefault="00C856F1" w:rsidP="007551FD">
      <w:pPr>
        <w:tabs>
          <w:tab w:val="left" w:pos="360"/>
          <w:tab w:val="left" w:pos="8640"/>
        </w:tabs>
        <w:rPr>
          <w:rFonts w:ascii="Times New Roman" w:hAnsi="Times New Roman" w:cs="Times New Roman"/>
        </w:rPr>
      </w:pPr>
    </w:p>
    <w:p w14:paraId="725B3428" w14:textId="77777777" w:rsidR="00C856F1" w:rsidRPr="00EB6AD1" w:rsidRDefault="00C856F1" w:rsidP="007551FD">
      <w:pPr>
        <w:tabs>
          <w:tab w:val="left" w:pos="360"/>
          <w:tab w:val="left" w:pos="8640"/>
        </w:tabs>
        <w:rPr>
          <w:rFonts w:ascii="Times New Roman" w:hAnsi="Times New Roman" w:cs="Times New Roman"/>
        </w:rPr>
      </w:pPr>
    </w:p>
    <w:p w14:paraId="6D001FA0" w14:textId="38CA3AEE" w:rsidR="007E0472" w:rsidRPr="007E0472" w:rsidRDefault="007E0472" w:rsidP="007551FD">
      <w:pPr>
        <w:tabs>
          <w:tab w:val="left" w:pos="360"/>
          <w:tab w:val="left" w:pos="8640"/>
        </w:tabs>
        <w:rPr>
          <w:rFonts w:ascii="Times New Roman" w:hAnsi="Times New Roman" w:cs="Times New Roman"/>
          <w:u w:val="single"/>
        </w:rPr>
      </w:pPr>
      <w:r>
        <w:rPr>
          <w:rFonts w:ascii="Times New Roman" w:hAnsi="Times New Roman" w:cs="Times New Roman"/>
          <w:u w:val="single"/>
        </w:rPr>
        <w:t>Other Results?</w:t>
      </w:r>
    </w:p>
    <w:p w14:paraId="1F4F2444" w14:textId="6798C2C7" w:rsidR="00CC1EC5" w:rsidRPr="008C531D" w:rsidRDefault="00117244" w:rsidP="007551FD">
      <w:pPr>
        <w:tabs>
          <w:tab w:val="left" w:pos="360"/>
          <w:tab w:val="left" w:pos="8640"/>
        </w:tabs>
        <w:rPr>
          <w:rFonts w:ascii="Times New Roman" w:hAnsi="Times New Roman" w:cs="Times New Roman"/>
        </w:rPr>
      </w:pPr>
      <w:r>
        <w:rPr>
          <w:rFonts w:ascii="Times New Roman" w:hAnsi="Times New Roman" w:cs="Times New Roman"/>
        </w:rPr>
        <w:t>Semivariograms/</w:t>
      </w:r>
      <w:r w:rsidR="00CC1EC5" w:rsidRPr="008C531D">
        <w:rPr>
          <w:rFonts w:ascii="Times New Roman" w:hAnsi="Times New Roman" w:cs="Times New Roman"/>
        </w:rPr>
        <w:t>Torgegrams</w:t>
      </w:r>
    </w:p>
    <w:p w14:paraId="3A2EFE79" w14:textId="77777777" w:rsidR="007400D8" w:rsidRPr="008C531D" w:rsidRDefault="007400D8" w:rsidP="007551FD">
      <w:pPr>
        <w:pStyle w:val="ListParagraph"/>
        <w:numPr>
          <w:ilvl w:val="0"/>
          <w:numId w:val="4"/>
        </w:numPr>
        <w:tabs>
          <w:tab w:val="left" w:pos="360"/>
          <w:tab w:val="left" w:pos="8640"/>
        </w:tabs>
        <w:rPr>
          <w:rFonts w:ascii="Times New Roman" w:hAnsi="Times New Roman" w:cs="Times New Roman"/>
        </w:rPr>
      </w:pPr>
      <w:r w:rsidRPr="008C531D">
        <w:rPr>
          <w:rFonts w:ascii="Times New Roman" w:hAnsi="Times New Roman" w:cs="Times New Roman"/>
        </w:rPr>
        <w:t>Of modeled abundance</w:t>
      </w:r>
    </w:p>
    <w:p w14:paraId="37E54385" w14:textId="77777777" w:rsidR="007400D8" w:rsidRPr="008C531D" w:rsidRDefault="007400D8" w:rsidP="007551FD">
      <w:pPr>
        <w:pStyle w:val="ListParagraph"/>
        <w:numPr>
          <w:ilvl w:val="0"/>
          <w:numId w:val="4"/>
        </w:numPr>
        <w:tabs>
          <w:tab w:val="left" w:pos="360"/>
          <w:tab w:val="left" w:pos="8640"/>
        </w:tabs>
        <w:rPr>
          <w:rFonts w:ascii="Times New Roman" w:hAnsi="Times New Roman" w:cs="Times New Roman"/>
        </w:rPr>
      </w:pPr>
      <w:r w:rsidRPr="008C531D">
        <w:rPr>
          <w:rFonts w:ascii="Times New Roman" w:hAnsi="Times New Roman" w:cs="Times New Roman"/>
        </w:rPr>
        <w:t>Of residuals</w:t>
      </w:r>
    </w:p>
    <w:p w14:paraId="715C1DCE" w14:textId="77777777" w:rsidR="00CC1EC5" w:rsidRDefault="00CC1EC5" w:rsidP="007551FD">
      <w:pPr>
        <w:tabs>
          <w:tab w:val="left" w:pos="360"/>
          <w:tab w:val="left" w:pos="8640"/>
        </w:tabs>
        <w:rPr>
          <w:rFonts w:ascii="Times New Roman" w:hAnsi="Times New Roman" w:cs="Times New Roman"/>
        </w:rPr>
      </w:pPr>
    </w:p>
    <w:p w14:paraId="7CFCAD9B" w14:textId="77777777" w:rsidR="00B030C6" w:rsidRDefault="00B030C6" w:rsidP="007551FD">
      <w:pPr>
        <w:tabs>
          <w:tab w:val="left" w:pos="360"/>
          <w:tab w:val="left" w:pos="8640"/>
        </w:tabs>
        <w:rPr>
          <w:rFonts w:ascii="Times New Roman" w:hAnsi="Times New Roman" w:cs="Times New Roman"/>
        </w:rPr>
      </w:pPr>
    </w:p>
    <w:p w14:paraId="6428E082" w14:textId="061D52CF" w:rsidR="00402DF0" w:rsidRDefault="00402DF0" w:rsidP="007551FD">
      <w:pPr>
        <w:tabs>
          <w:tab w:val="left" w:pos="360"/>
          <w:tab w:val="left" w:pos="8640"/>
        </w:tabs>
        <w:rPr>
          <w:rFonts w:ascii="Times New Roman" w:hAnsi="Times New Roman" w:cs="Times New Roman"/>
        </w:rPr>
      </w:pPr>
      <w:r>
        <w:rPr>
          <w:rFonts w:ascii="Times New Roman" w:hAnsi="Times New Roman" w:cs="Times New Roman"/>
        </w:rPr>
        <w:t xml:space="preserve">Figure: </w:t>
      </w:r>
      <w:commentRangeStart w:id="115"/>
      <w:r>
        <w:rPr>
          <w:rFonts w:ascii="Times New Roman" w:hAnsi="Times New Roman" w:cs="Times New Roman"/>
        </w:rPr>
        <w:t>Panel of maps of abundance over time to show dynamics in space (YOY and Adults)</w:t>
      </w:r>
      <w:commentRangeEnd w:id="115"/>
      <w:r w:rsidR="00221B95">
        <w:rPr>
          <w:rStyle w:val="CommentReference"/>
        </w:rPr>
        <w:commentReference w:id="115"/>
      </w:r>
    </w:p>
    <w:p w14:paraId="0F39C4F4" w14:textId="77777777" w:rsidR="00402DF0" w:rsidRDefault="00402DF0" w:rsidP="007551FD">
      <w:pPr>
        <w:tabs>
          <w:tab w:val="left" w:pos="360"/>
          <w:tab w:val="left" w:pos="8640"/>
        </w:tabs>
        <w:rPr>
          <w:rFonts w:ascii="Times New Roman" w:hAnsi="Times New Roman" w:cs="Times New Roman"/>
        </w:rPr>
      </w:pPr>
    </w:p>
    <w:p w14:paraId="23CFF50B" w14:textId="2DFE79FC" w:rsidR="00402DF0" w:rsidRDefault="00402DF0" w:rsidP="007551FD">
      <w:pPr>
        <w:tabs>
          <w:tab w:val="left" w:pos="360"/>
          <w:tab w:val="left" w:pos="8640"/>
        </w:tabs>
        <w:rPr>
          <w:rFonts w:ascii="Times New Roman" w:hAnsi="Times New Roman" w:cs="Times New Roman"/>
        </w:rPr>
      </w:pPr>
      <w:r>
        <w:rPr>
          <w:rFonts w:ascii="Times New Roman" w:hAnsi="Times New Roman" w:cs="Times New Roman"/>
        </w:rPr>
        <w:t>Figure</w:t>
      </w:r>
      <w:commentRangeStart w:id="116"/>
      <w:r>
        <w:rPr>
          <w:rFonts w:ascii="Times New Roman" w:hAnsi="Times New Roman" w:cs="Times New Roman"/>
        </w:rPr>
        <w:t>: Line plot of abundance over time to show dynamics over time (YOY and Adults</w:t>
      </w:r>
      <w:commentRangeEnd w:id="116"/>
      <w:r w:rsidR="00221B95">
        <w:rPr>
          <w:rStyle w:val="CommentReference"/>
        </w:rPr>
        <w:commentReference w:id="116"/>
      </w:r>
      <w:r>
        <w:rPr>
          <w:rFonts w:ascii="Times New Roman" w:hAnsi="Times New Roman" w:cs="Times New Roman"/>
        </w:rPr>
        <w:t>)</w:t>
      </w:r>
    </w:p>
    <w:p w14:paraId="3304F71B" w14:textId="77777777" w:rsidR="004358C6" w:rsidRDefault="004358C6" w:rsidP="007551FD">
      <w:pPr>
        <w:tabs>
          <w:tab w:val="left" w:pos="360"/>
          <w:tab w:val="left" w:pos="8640"/>
        </w:tabs>
        <w:rPr>
          <w:rFonts w:ascii="Times New Roman" w:hAnsi="Times New Roman" w:cs="Times New Roman"/>
        </w:rPr>
      </w:pPr>
    </w:p>
    <w:p w14:paraId="60889016" w14:textId="77777777" w:rsidR="004358C6" w:rsidRPr="008C531D" w:rsidRDefault="004358C6" w:rsidP="007551FD">
      <w:pPr>
        <w:tabs>
          <w:tab w:val="left" w:pos="360"/>
          <w:tab w:val="left" w:pos="8640"/>
        </w:tabs>
        <w:rPr>
          <w:rFonts w:ascii="Times New Roman" w:hAnsi="Times New Roman" w:cs="Times New Roman"/>
        </w:rPr>
      </w:pPr>
    </w:p>
    <w:p w14:paraId="75F05587" w14:textId="77777777"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Discussion</w:t>
      </w:r>
    </w:p>
    <w:p w14:paraId="1F45C5AA" w14:textId="77777777" w:rsidR="00270DFB" w:rsidRDefault="00270DFB" w:rsidP="007551FD">
      <w:pPr>
        <w:tabs>
          <w:tab w:val="left" w:pos="360"/>
          <w:tab w:val="left" w:pos="8640"/>
        </w:tabs>
        <w:rPr>
          <w:rFonts w:ascii="Times New Roman" w:hAnsi="Times New Roman" w:cs="Times New Roman"/>
          <w:b/>
        </w:rPr>
      </w:pPr>
    </w:p>
    <w:p w14:paraId="52BCC281" w14:textId="77777777" w:rsidR="00270DFB" w:rsidRDefault="00270DFB" w:rsidP="007551FD">
      <w:pPr>
        <w:tabs>
          <w:tab w:val="left" w:pos="360"/>
          <w:tab w:val="left" w:pos="8640"/>
        </w:tabs>
        <w:rPr>
          <w:rFonts w:ascii="Times New Roman" w:hAnsi="Times New Roman" w:cs="Times New Roman"/>
        </w:rPr>
      </w:pPr>
    </w:p>
    <w:p w14:paraId="2E7EAE19" w14:textId="0ACC32A3" w:rsidR="00270DFB" w:rsidRDefault="00270DFB" w:rsidP="007551FD">
      <w:pPr>
        <w:tabs>
          <w:tab w:val="left" w:pos="360"/>
          <w:tab w:val="left" w:pos="8640"/>
        </w:tabs>
        <w:rPr>
          <w:rFonts w:ascii="Times New Roman" w:hAnsi="Times New Roman" w:cs="Times New Roman"/>
        </w:rPr>
      </w:pPr>
      <w:r>
        <w:rPr>
          <w:rFonts w:ascii="Times New Roman" w:hAnsi="Times New Roman" w:cs="Times New Roman"/>
        </w:rPr>
        <w:t>Temporal interpretation – adds absolute number of fish each year to each site rather than relative change</w:t>
      </w:r>
    </w:p>
    <w:p w14:paraId="0E383E8C" w14:textId="77777777" w:rsidR="00A26989" w:rsidRDefault="00A26989" w:rsidP="007551FD">
      <w:pPr>
        <w:tabs>
          <w:tab w:val="left" w:pos="360"/>
          <w:tab w:val="left" w:pos="8640"/>
        </w:tabs>
        <w:rPr>
          <w:rFonts w:ascii="Times New Roman" w:hAnsi="Times New Roman" w:cs="Times New Roman"/>
        </w:rPr>
      </w:pPr>
    </w:p>
    <w:p w14:paraId="1EC427AD" w14:textId="77777777" w:rsidR="00A26989" w:rsidRDefault="00A26989" w:rsidP="007551FD">
      <w:pPr>
        <w:tabs>
          <w:tab w:val="left" w:pos="360"/>
          <w:tab w:val="left" w:pos="8640"/>
        </w:tabs>
        <w:rPr>
          <w:rFonts w:ascii="Times New Roman" w:hAnsi="Times New Roman" w:cs="Times New Roman"/>
        </w:rPr>
      </w:pPr>
    </w:p>
    <w:p w14:paraId="46333AE0" w14:textId="0C2B8343" w:rsidR="00A26989" w:rsidRDefault="00A26989" w:rsidP="007551FD">
      <w:pPr>
        <w:tabs>
          <w:tab w:val="left" w:pos="360"/>
          <w:tab w:val="left" w:pos="8640"/>
        </w:tabs>
        <w:rPr>
          <w:rFonts w:ascii="Times New Roman" w:hAnsi="Times New Roman" w:cs="Times New Roman"/>
        </w:rPr>
      </w:pPr>
      <w:r>
        <w:rPr>
          <w:rFonts w:ascii="Times New Roman" w:hAnsi="Times New Roman" w:cs="Times New Roman"/>
        </w:rPr>
        <w:t>The fact that the non-spatial model was just as good as the spatial model at recovering the mean network abundance but had higher (worse) RMSE indicates that the non-spatial model does okay on average but is not as good at estimating abundance at individual locations.</w:t>
      </w:r>
      <w:r w:rsidR="00816A82">
        <w:rPr>
          <w:rFonts w:ascii="Times New Roman" w:hAnsi="Times New Roman" w:cs="Times New Roman"/>
        </w:rPr>
        <w:t xml:space="preserve"> This pattern of over homogenization of abundance estimates from the non-spatial model can be observed in figure 6.</w:t>
      </w:r>
      <w:r>
        <w:rPr>
          <w:rFonts w:ascii="Times New Roman" w:hAnsi="Times New Roman" w:cs="Times New Roman"/>
        </w:rPr>
        <w:t xml:space="preserve"> Many management actions occur at small scales and therefore understanding local population dynamics is important for prioritizing local actions and understanding the effects of those actions, particularly in an adaptive management framework. Such a situation could occur for decisions that are repeated and adjusted based on population responses such as stocking programs or setting stream-level fishing regulations (e.g. barbless hooks, catch-and-release, take limits). Even for one-time decisions such as in-stream habitat modification, and dam or culvert removal at a local site, it is important to have good estimates of local, rather than just watershed, abundance because the local change in abundance can help prioritize the location of the next project.</w:t>
      </w:r>
    </w:p>
    <w:p w14:paraId="36667F03" w14:textId="77777777" w:rsidR="00A26989" w:rsidRPr="001C52D5" w:rsidRDefault="00A26989" w:rsidP="007551FD">
      <w:pPr>
        <w:tabs>
          <w:tab w:val="left" w:pos="360"/>
          <w:tab w:val="left" w:pos="8640"/>
        </w:tabs>
        <w:rPr>
          <w:rFonts w:ascii="Times New Roman" w:hAnsi="Times New Roman" w:cs="Times New Roman"/>
        </w:rPr>
      </w:pPr>
    </w:p>
    <w:p w14:paraId="6632CEC5" w14:textId="77777777" w:rsidR="00A26989" w:rsidRPr="00270DFB" w:rsidRDefault="00A26989" w:rsidP="007551FD">
      <w:pPr>
        <w:tabs>
          <w:tab w:val="left" w:pos="360"/>
          <w:tab w:val="left" w:pos="8640"/>
        </w:tabs>
        <w:rPr>
          <w:rFonts w:ascii="Times New Roman" w:hAnsi="Times New Roman" w:cs="Times New Roman"/>
        </w:rPr>
      </w:pPr>
    </w:p>
    <w:p w14:paraId="200E1940" w14:textId="43691459" w:rsidR="00E225E7" w:rsidRPr="00221B95" w:rsidRDefault="00221B95" w:rsidP="007551FD">
      <w:pPr>
        <w:tabs>
          <w:tab w:val="left" w:pos="360"/>
          <w:tab w:val="left" w:pos="8640"/>
        </w:tabs>
        <w:rPr>
          <w:rFonts w:ascii="Times New Roman" w:hAnsi="Times New Roman" w:cs="Times New Roman"/>
        </w:rPr>
      </w:pPr>
      <w:r>
        <w:rPr>
          <w:rFonts w:ascii="Times New Roman" w:hAnsi="Times New Roman" w:cs="Times New Roman"/>
        </w:rPr>
        <w:t>Reasons why precip not significant</w:t>
      </w:r>
    </w:p>
    <w:p w14:paraId="405EAD1E" w14:textId="77777777" w:rsidR="004358C6" w:rsidRDefault="004358C6" w:rsidP="007551FD">
      <w:pPr>
        <w:tabs>
          <w:tab w:val="left" w:pos="360"/>
          <w:tab w:val="left" w:pos="8640"/>
        </w:tabs>
        <w:rPr>
          <w:rFonts w:ascii="Times New Roman" w:hAnsi="Times New Roman" w:cs="Times New Roman"/>
          <w:b/>
        </w:rPr>
      </w:pPr>
    </w:p>
    <w:p w14:paraId="0B242168" w14:textId="77777777" w:rsidR="004358C6" w:rsidRDefault="004358C6" w:rsidP="007551FD">
      <w:pPr>
        <w:tabs>
          <w:tab w:val="left" w:pos="360"/>
          <w:tab w:val="left" w:pos="8640"/>
        </w:tabs>
        <w:rPr>
          <w:rFonts w:ascii="Times New Roman" w:hAnsi="Times New Roman" w:cs="Times New Roman"/>
          <w:b/>
        </w:rPr>
      </w:pPr>
    </w:p>
    <w:p w14:paraId="04224D87" w14:textId="77777777" w:rsidR="004358C6" w:rsidRPr="008C531D" w:rsidRDefault="004358C6" w:rsidP="007551FD">
      <w:pPr>
        <w:tabs>
          <w:tab w:val="left" w:pos="360"/>
          <w:tab w:val="left" w:pos="8640"/>
        </w:tabs>
        <w:rPr>
          <w:rFonts w:ascii="Times New Roman" w:hAnsi="Times New Roman" w:cs="Times New Roman"/>
          <w:b/>
        </w:rPr>
      </w:pPr>
    </w:p>
    <w:p w14:paraId="57EB73CE" w14:textId="77FD4BAD"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Acknowledg</w:t>
      </w:r>
      <w:r w:rsidR="007C1E88">
        <w:rPr>
          <w:rFonts w:ascii="Times New Roman" w:hAnsi="Times New Roman" w:cs="Times New Roman"/>
          <w:b/>
          <w:sz w:val="28"/>
          <w:szCs w:val="28"/>
        </w:rPr>
        <w:t>e</w:t>
      </w:r>
      <w:r w:rsidRPr="007C1E88">
        <w:rPr>
          <w:rFonts w:ascii="Times New Roman" w:hAnsi="Times New Roman" w:cs="Times New Roman"/>
          <w:b/>
          <w:sz w:val="28"/>
          <w:szCs w:val="28"/>
        </w:rPr>
        <w:t>ments</w:t>
      </w:r>
    </w:p>
    <w:p w14:paraId="7EC69194" w14:textId="77777777" w:rsidR="00E225E7" w:rsidRDefault="00E225E7" w:rsidP="007551FD">
      <w:pPr>
        <w:tabs>
          <w:tab w:val="left" w:pos="360"/>
          <w:tab w:val="left" w:pos="8640"/>
        </w:tabs>
        <w:rPr>
          <w:rFonts w:ascii="Times New Roman" w:hAnsi="Times New Roman" w:cs="Times New Roman"/>
          <w:b/>
        </w:rPr>
      </w:pPr>
    </w:p>
    <w:p w14:paraId="01B4E9C1" w14:textId="6AB05CC3" w:rsidR="00BD68BF" w:rsidRPr="00BD68BF" w:rsidRDefault="00BD68BF" w:rsidP="007551FD">
      <w:pPr>
        <w:tabs>
          <w:tab w:val="left" w:pos="360"/>
          <w:tab w:val="left" w:pos="8640"/>
        </w:tabs>
        <w:rPr>
          <w:rFonts w:ascii="Times New Roman" w:hAnsi="Times New Roman" w:cs="Times New Roman"/>
        </w:rPr>
      </w:pPr>
      <w:r>
        <w:rPr>
          <w:rFonts w:ascii="Times New Roman" w:hAnsi="Times New Roman" w:cs="Times New Roman"/>
        </w:rPr>
        <w:t>Pennsylvania Boat a</w:t>
      </w:r>
      <w:r w:rsidR="00804588">
        <w:rPr>
          <w:rFonts w:ascii="Times New Roman" w:hAnsi="Times New Roman" w:cs="Times New Roman"/>
        </w:rPr>
        <w:t>nd Fish Commission. E.</w:t>
      </w:r>
      <w:r>
        <w:rPr>
          <w:rFonts w:ascii="Times New Roman" w:hAnsi="Times New Roman" w:cs="Times New Roman"/>
        </w:rPr>
        <w:t xml:space="preserve"> Childress for discussions related to the use of data and inference from the models.</w:t>
      </w:r>
    </w:p>
    <w:p w14:paraId="14783D79" w14:textId="77777777" w:rsidR="00BD68BF" w:rsidRDefault="00BD68BF" w:rsidP="007551FD">
      <w:pPr>
        <w:tabs>
          <w:tab w:val="left" w:pos="360"/>
          <w:tab w:val="left" w:pos="8640"/>
        </w:tabs>
        <w:rPr>
          <w:rFonts w:ascii="Times New Roman" w:hAnsi="Times New Roman" w:cs="Times New Roman"/>
          <w:b/>
        </w:rPr>
      </w:pPr>
    </w:p>
    <w:p w14:paraId="1C27CF08" w14:textId="345738E9" w:rsidR="007C1E88" w:rsidRPr="007C1E88" w:rsidRDefault="007C1E88"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 xml:space="preserve">Data Accessibility </w:t>
      </w:r>
    </w:p>
    <w:p w14:paraId="720C8E8E" w14:textId="423831E7" w:rsidR="004358C6" w:rsidRDefault="007C1E88" w:rsidP="007551FD">
      <w:pPr>
        <w:tabs>
          <w:tab w:val="left" w:pos="360"/>
          <w:tab w:val="left" w:pos="8640"/>
        </w:tabs>
        <w:rPr>
          <w:rStyle w:val="Emphasis"/>
          <w:rFonts w:eastAsia="Times New Roman" w:cs="Times New Roman"/>
        </w:rPr>
      </w:pPr>
      <w:r>
        <w:rPr>
          <w:rFonts w:eastAsia="Times New Roman" w:cs="Times New Roman"/>
        </w:rPr>
        <w:t>To enable readers to locate archived data, authors should list the database and the respective accession numbers or DOIs for all data from the manuscript that has been made publicly available in this section. E.g:</w:t>
      </w:r>
      <w:r>
        <w:rPr>
          <w:rFonts w:eastAsia="Times New Roman" w:cs="Times New Roman"/>
        </w:rPr>
        <w:br/>
      </w:r>
      <w:r>
        <w:rPr>
          <w:rStyle w:val="Emphasis"/>
          <w:rFonts w:eastAsia="Times New Roman" w:cs="Times New Roman"/>
        </w:rPr>
        <w:t>- Species descriptions: uploaded as online supporting information</w:t>
      </w:r>
      <w:r>
        <w:rPr>
          <w:rFonts w:eastAsia="Times New Roman" w:cs="Times New Roman"/>
          <w:i/>
          <w:iCs/>
        </w:rPr>
        <w:br/>
      </w:r>
      <w:r>
        <w:rPr>
          <w:rStyle w:val="Emphasis"/>
          <w:rFonts w:eastAsia="Times New Roman" w:cs="Times New Roman"/>
        </w:rPr>
        <w:t>- Phylogenetic data: TreeBASE Study accession no. Sxxxx</w:t>
      </w:r>
      <w:r>
        <w:rPr>
          <w:rFonts w:eastAsia="Times New Roman" w:cs="Times New Roman"/>
          <w:i/>
          <w:iCs/>
        </w:rPr>
        <w:br/>
      </w:r>
      <w:r>
        <w:rPr>
          <w:rStyle w:val="Emphasis"/>
          <w:rFonts w:eastAsia="Times New Roman" w:cs="Times New Roman"/>
        </w:rPr>
        <w:t>- R scripts: uploaded as online supporting information</w:t>
      </w:r>
      <w:r>
        <w:rPr>
          <w:rFonts w:eastAsia="Times New Roman" w:cs="Times New Roman"/>
          <w:i/>
          <w:iCs/>
        </w:rPr>
        <w:br/>
      </w:r>
      <w:r>
        <w:rPr>
          <w:rStyle w:val="Emphasis"/>
          <w:rFonts w:eastAsia="Times New Roman" w:cs="Times New Roman"/>
        </w:rPr>
        <w:t>- Sample locations, IMa2 input files and microsatellite data: DRYAD entry doi: xx.xxxx/dryad.xxxx</w:t>
      </w:r>
    </w:p>
    <w:p w14:paraId="670D41CB" w14:textId="77777777" w:rsidR="007C1E88" w:rsidRPr="008C531D" w:rsidRDefault="007C1E88" w:rsidP="007551FD">
      <w:pPr>
        <w:tabs>
          <w:tab w:val="left" w:pos="360"/>
          <w:tab w:val="left" w:pos="8640"/>
        </w:tabs>
        <w:rPr>
          <w:rFonts w:ascii="Times New Roman" w:hAnsi="Times New Roman" w:cs="Times New Roman"/>
          <w:b/>
        </w:rPr>
      </w:pPr>
    </w:p>
    <w:p w14:paraId="22CBE29D" w14:textId="3A165E4D" w:rsidR="00E225E7" w:rsidRPr="007C1E88" w:rsidRDefault="007C1E88"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References</w:t>
      </w:r>
    </w:p>
    <w:p w14:paraId="632AFFBB" w14:textId="77777777" w:rsidR="005665A2" w:rsidRDefault="005665A2" w:rsidP="007551FD">
      <w:pPr>
        <w:tabs>
          <w:tab w:val="left" w:pos="360"/>
          <w:tab w:val="left" w:pos="8640"/>
        </w:tabs>
        <w:rPr>
          <w:rFonts w:ascii="Times New Roman" w:hAnsi="Times New Roman" w:cs="Times New Roman"/>
          <w:b/>
        </w:rPr>
      </w:pPr>
    </w:p>
    <w:p w14:paraId="03A188D9" w14:textId="4C5DF64B" w:rsidR="002918C5" w:rsidRDefault="002918C5">
      <w:pPr>
        <w:rPr>
          <w:rFonts w:ascii="Times New Roman" w:hAnsi="Times New Roman" w:cs="Times New Roman"/>
          <w:b/>
        </w:rPr>
      </w:pPr>
      <w:r>
        <w:rPr>
          <w:rFonts w:ascii="Times New Roman" w:hAnsi="Times New Roman" w:cs="Times New Roman"/>
          <w:b/>
        </w:rPr>
        <w:br w:type="page"/>
      </w:r>
    </w:p>
    <w:p w14:paraId="670B8D20" w14:textId="31FE6AEB" w:rsidR="005665A2" w:rsidRPr="007C1E88" w:rsidRDefault="005049AB" w:rsidP="007551FD">
      <w:pPr>
        <w:tabs>
          <w:tab w:val="left" w:pos="360"/>
          <w:tab w:val="left" w:pos="8640"/>
        </w:tabs>
        <w:rPr>
          <w:rFonts w:ascii="Times New Roman" w:hAnsi="Times New Roman" w:cs="Times New Roman"/>
          <w:b/>
          <w:sz w:val="28"/>
          <w:szCs w:val="28"/>
        </w:rPr>
      </w:pPr>
      <w:commentRangeStart w:id="117"/>
      <w:r w:rsidRPr="007C1E88">
        <w:rPr>
          <w:rFonts w:ascii="Times New Roman" w:hAnsi="Times New Roman" w:cs="Times New Roman"/>
          <w:b/>
          <w:sz w:val="28"/>
          <w:szCs w:val="28"/>
        </w:rPr>
        <w:lastRenderedPageBreak/>
        <w:t>Tables</w:t>
      </w:r>
      <w:commentRangeEnd w:id="117"/>
      <w:r w:rsidR="00681C16" w:rsidRPr="007C1E88">
        <w:rPr>
          <w:rStyle w:val="CommentReference"/>
          <w:sz w:val="28"/>
          <w:szCs w:val="28"/>
        </w:rPr>
        <w:commentReference w:id="117"/>
      </w:r>
    </w:p>
    <w:p w14:paraId="773B1E18" w14:textId="77777777" w:rsidR="005049AB" w:rsidRDefault="005049AB" w:rsidP="007551FD">
      <w:pPr>
        <w:tabs>
          <w:tab w:val="left" w:pos="360"/>
          <w:tab w:val="left" w:pos="8640"/>
        </w:tabs>
        <w:rPr>
          <w:rFonts w:ascii="Times New Roman" w:hAnsi="Times New Roman" w:cs="Times New Roman"/>
          <w:b/>
        </w:rPr>
      </w:pPr>
    </w:p>
    <w:p w14:paraId="6BECE990" w14:textId="77777777" w:rsidR="005049AB" w:rsidRPr="00030A7D" w:rsidRDefault="005049AB" w:rsidP="007551FD">
      <w:pPr>
        <w:tabs>
          <w:tab w:val="left" w:pos="360"/>
          <w:tab w:val="left" w:pos="8640"/>
        </w:tabs>
        <w:rPr>
          <w:rFonts w:ascii="Times New Roman" w:hAnsi="Times New Roman" w:cs="Times New Roman"/>
        </w:rPr>
      </w:pPr>
    </w:p>
    <w:p w14:paraId="085877F1" w14:textId="1AB1827C" w:rsidR="005049AB" w:rsidRDefault="00DD35A5" w:rsidP="007551FD">
      <w:pPr>
        <w:tabs>
          <w:tab w:val="left" w:pos="360"/>
          <w:tab w:val="left" w:pos="8640"/>
        </w:tabs>
        <w:rPr>
          <w:rFonts w:ascii="Times New Roman" w:hAnsi="Times New Roman" w:cs="Times New Roman"/>
          <w:b/>
        </w:rPr>
      </w:pPr>
      <w:r>
        <w:rPr>
          <w:rFonts w:ascii="Times New Roman" w:hAnsi="Times New Roman" w:cs="Times New Roman"/>
          <w:b/>
        </w:rPr>
        <w:t>tables and figures</w:t>
      </w:r>
    </w:p>
    <w:p w14:paraId="1E6B6FEC" w14:textId="77777777" w:rsidR="00DD35A5" w:rsidRDefault="00DD35A5" w:rsidP="007551FD">
      <w:pPr>
        <w:tabs>
          <w:tab w:val="left" w:pos="360"/>
          <w:tab w:val="left" w:pos="8640"/>
        </w:tabs>
        <w:rPr>
          <w:rFonts w:ascii="Times New Roman" w:hAnsi="Times New Roman" w:cs="Times New Roman"/>
          <w:b/>
        </w:rPr>
      </w:pPr>
    </w:p>
    <w:p w14:paraId="12CC0D8F" w14:textId="77777777" w:rsidR="00DD35A5" w:rsidRDefault="00DD35A5" w:rsidP="007551FD">
      <w:pPr>
        <w:tabs>
          <w:tab w:val="left" w:pos="360"/>
          <w:tab w:val="left" w:pos="8640"/>
        </w:tabs>
        <w:rPr>
          <w:rFonts w:ascii="Times New Roman" w:hAnsi="Times New Roman" w:cs="Times New Roman"/>
          <w:b/>
        </w:rPr>
      </w:pPr>
    </w:p>
    <w:p w14:paraId="2A20C843" w14:textId="77777777" w:rsidR="00DD35A5" w:rsidRPr="008C531D" w:rsidRDefault="00DD35A5" w:rsidP="00DD35A5">
      <w:pPr>
        <w:tabs>
          <w:tab w:val="left" w:pos="360"/>
          <w:tab w:val="left" w:pos="8640"/>
        </w:tabs>
        <w:rPr>
          <w:rFonts w:ascii="Times New Roman" w:hAnsi="Times New Roman" w:cs="Times New Roman"/>
          <w:b/>
        </w:rPr>
      </w:pPr>
      <w:r>
        <w:rPr>
          <w:rFonts w:eastAsia="Times New Roman" w:cs="Times New Roman"/>
        </w:rPr>
        <w:t>Supporting Information and Appendices</w:t>
      </w:r>
    </w:p>
    <w:p w14:paraId="3EF8CB31" w14:textId="77777777" w:rsidR="00DD35A5" w:rsidRDefault="00DD35A5" w:rsidP="007551FD">
      <w:pPr>
        <w:tabs>
          <w:tab w:val="left" w:pos="360"/>
          <w:tab w:val="left" w:pos="8640"/>
        </w:tabs>
        <w:rPr>
          <w:rFonts w:ascii="Times New Roman" w:hAnsi="Times New Roman" w:cs="Times New Roman"/>
          <w:b/>
        </w:rPr>
      </w:pPr>
    </w:p>
    <w:sectPr w:rsidR="00DD35A5" w:rsidSect="003C2732">
      <w:footerReference w:type="default" r:id="rId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Hocking" w:date="2016-08-03T16:33:00Z" w:initials="DJH">
    <w:p w14:paraId="62D1CE9E" w14:textId="17E0672B" w:rsidR="000F0AA3" w:rsidRDefault="000F0AA3">
      <w:pPr>
        <w:pStyle w:val="CommentText"/>
      </w:pPr>
      <w:r>
        <w:rPr>
          <w:rStyle w:val="CommentReference"/>
        </w:rPr>
        <w:annotationRef/>
      </w:r>
      <w:r>
        <w:t>Let me know if you have any opinions or preferences. I’m only casually familiar with fish journals.</w:t>
      </w:r>
    </w:p>
  </w:comment>
  <w:comment w:id="1" w:author="Thorson, James" w:date="2016-08-03T16:33:00Z" w:initials="TJ">
    <w:p w14:paraId="123D5C63" w14:textId="4CB50EA6" w:rsidR="000F0AA3" w:rsidRDefault="000F0AA3">
      <w:pPr>
        <w:pStyle w:val="CommentText"/>
      </w:pPr>
      <w:r>
        <w:rPr>
          <w:rStyle w:val="CommentReference"/>
        </w:rPr>
        <w:annotationRef/>
      </w:r>
      <w:r>
        <w:t>I’d rank this:</w:t>
      </w:r>
      <w:r>
        <w:br/>
      </w:r>
      <w:r>
        <w:br/>
        <w:t>Methods in Ecol. Evol.</w:t>
      </w:r>
    </w:p>
    <w:p w14:paraId="58FFD3F7" w14:textId="73597C7D" w:rsidR="000F0AA3" w:rsidRDefault="000F0AA3">
      <w:pPr>
        <w:pStyle w:val="CommentText"/>
      </w:pPr>
      <w:r>
        <w:t>Ecological Applications</w:t>
      </w:r>
    </w:p>
    <w:p w14:paraId="4B09CC42" w14:textId="68088471" w:rsidR="000F0AA3" w:rsidRDefault="000F0AA3">
      <w:pPr>
        <w:pStyle w:val="CommentText"/>
      </w:pPr>
      <w:r>
        <w:t>CJFAS</w:t>
      </w:r>
    </w:p>
    <w:p w14:paraId="29CDBFD0" w14:textId="7617756E" w:rsidR="000F0AA3" w:rsidRDefault="000F0AA3">
      <w:pPr>
        <w:pStyle w:val="CommentText"/>
      </w:pPr>
      <w:r>
        <w:t>…</w:t>
      </w:r>
    </w:p>
  </w:comment>
  <w:comment w:id="4" w:author="Daniel Hocking" w:date="2016-08-03T16:33:00Z" w:initials="DJH">
    <w:p w14:paraId="16E2ABC0" w14:textId="4A30EEFB" w:rsidR="000F0AA3" w:rsidRDefault="000F0AA3">
      <w:pPr>
        <w:pStyle w:val="CommentText"/>
      </w:pPr>
      <w:r>
        <w:rPr>
          <w:rStyle w:val="CommentReference"/>
        </w:rPr>
        <w:annotationRef/>
      </w:r>
      <w:r>
        <w:t>Ben – can you add something based on WB or other studies related to this? Doesn’t have to be brook trout example.</w:t>
      </w:r>
    </w:p>
    <w:p w14:paraId="524CEF6B" w14:textId="6C89CCB6" w:rsidR="000F0AA3" w:rsidRDefault="000F0AA3">
      <w:pPr>
        <w:pStyle w:val="CommentText"/>
      </w:pPr>
    </w:p>
    <w:p w14:paraId="7D7F5115" w14:textId="35C4CEEB" w:rsidR="000F0AA3" w:rsidRDefault="000F0AA3">
      <w:pPr>
        <w:pStyle w:val="CommentText"/>
      </w:pPr>
      <w:r>
        <w:t>You could look at Ver Hoef’s stuff for correlations in physical conditions in streams</w:t>
      </w:r>
    </w:p>
  </w:comment>
  <w:comment w:id="5" w:author="Thorson, James" w:date="2016-08-03T16:33:00Z" w:initials="TJ">
    <w:p w14:paraId="65344776" w14:textId="77777777" w:rsidR="000F0AA3" w:rsidRPr="004254A9" w:rsidRDefault="000F0AA3" w:rsidP="00381C35">
      <w:pPr>
        <w:pStyle w:val="Bibliography"/>
        <w:rPr>
          <w:rFonts w:ascii="Calibri" w:hAnsi="Calibri"/>
          <w:sz w:val="22"/>
        </w:rPr>
      </w:pPr>
      <w:r>
        <w:rPr>
          <w:rStyle w:val="CommentReference"/>
        </w:rPr>
        <w:annotationRef/>
      </w:r>
      <w:r>
        <w:fldChar w:fldCharType="begin"/>
      </w:r>
      <w:r>
        <w:instrText xml:space="preserve"> ADDIN ZOTERO_BIBL {"custom":[]} CSL_BIBLIOGRAPHY </w:instrText>
      </w:r>
      <w:r>
        <w:fldChar w:fldCharType="separate"/>
      </w:r>
      <w:r w:rsidRPr="004254A9">
        <w:rPr>
          <w:rFonts w:ascii="Calibri" w:hAnsi="Calibri"/>
          <w:sz w:val="22"/>
        </w:rPr>
        <w:t xml:space="preserve">Hoef, J.M.V., Peterson, E., and Theobald, D. 2006. Spatial statistical models that use flow and stream distance. Environ. Ecol. Stat. </w:t>
      </w:r>
      <w:r w:rsidRPr="004254A9">
        <w:rPr>
          <w:rFonts w:ascii="Calibri" w:hAnsi="Calibri"/>
          <w:b/>
          <w:bCs/>
          <w:sz w:val="22"/>
        </w:rPr>
        <w:t>13</w:t>
      </w:r>
      <w:r w:rsidRPr="004254A9">
        <w:rPr>
          <w:rFonts w:ascii="Calibri" w:hAnsi="Calibri"/>
          <w:sz w:val="22"/>
        </w:rPr>
        <w:t>(4): 449–464. doi:10.1007/s10651-006-0022-8.</w:t>
      </w:r>
    </w:p>
    <w:p w14:paraId="78E01587" w14:textId="21A67234" w:rsidR="000F0AA3" w:rsidRDefault="000F0AA3" w:rsidP="00381C35">
      <w:pPr>
        <w:pStyle w:val="CommentText"/>
      </w:pPr>
      <w:r>
        <w:fldChar w:fldCharType="end"/>
      </w:r>
    </w:p>
  </w:comment>
  <w:comment w:id="6" w:author="Thorson, James" w:date="2016-08-03T16:33:00Z" w:initials="TJ">
    <w:p w14:paraId="393C2CB4" w14:textId="77777777" w:rsidR="000F0AA3" w:rsidRPr="004254A9" w:rsidRDefault="000F0AA3" w:rsidP="00381C35">
      <w:pPr>
        <w:pStyle w:val="Bibliography"/>
        <w:rPr>
          <w:rFonts w:ascii="Calibri" w:hAnsi="Calibri"/>
          <w:sz w:val="22"/>
        </w:rPr>
      </w:pPr>
      <w:r>
        <w:rPr>
          <w:rStyle w:val="CommentReference"/>
        </w:rPr>
        <w:annotationRef/>
      </w:r>
      <w:r w:rsidRPr="004254A9">
        <w:rPr>
          <w:rFonts w:ascii="Calibri" w:hAnsi="Calibri"/>
          <w:sz w:val="22"/>
        </w:rPr>
        <w:t xml:space="preserve">Royle, J.A., and Wikle, C.K. 2005. Efficient statistical mapping of avian count data. Environ. Ecol. Stat. </w:t>
      </w:r>
      <w:r w:rsidRPr="004254A9">
        <w:rPr>
          <w:rFonts w:ascii="Calibri" w:hAnsi="Calibri"/>
          <w:b/>
          <w:bCs/>
          <w:sz w:val="22"/>
        </w:rPr>
        <w:t>12</w:t>
      </w:r>
      <w:r w:rsidRPr="004254A9">
        <w:rPr>
          <w:rFonts w:ascii="Calibri" w:hAnsi="Calibri"/>
          <w:sz w:val="22"/>
        </w:rPr>
        <w:t>(2): 225–243.</w:t>
      </w:r>
    </w:p>
    <w:p w14:paraId="6B6890DA" w14:textId="2589F9AD" w:rsidR="000F0AA3" w:rsidRDefault="000F0AA3">
      <w:pPr>
        <w:pStyle w:val="CommentText"/>
      </w:pPr>
    </w:p>
  </w:comment>
  <w:comment w:id="7" w:author="Thorson, James" w:date="2016-08-05T18:04:00Z" w:initials="TJ">
    <w:p w14:paraId="74188610" w14:textId="609E4A7A" w:rsidR="000F0AA3" w:rsidRDefault="000F0AA3">
      <w:pPr>
        <w:pStyle w:val="CommentText"/>
      </w:pPr>
      <w:r>
        <w:rPr>
          <w:rStyle w:val="CommentReference"/>
        </w:rPr>
        <w:annotationRef/>
      </w:r>
      <w:r>
        <w:t>Some of these definitions will not be nececessary after we justify the terms and introduce notation prior to Eq. 1</w:t>
      </w:r>
    </w:p>
  </w:comment>
  <w:comment w:id="101" w:author="Daniel J Hocking" w:date="2016-09-15T14:55:00Z" w:initials="DJH">
    <w:p w14:paraId="5155637A" w14:textId="7C1B2929" w:rsidR="00B27834" w:rsidRDefault="00B27834">
      <w:pPr>
        <w:pStyle w:val="CommentText"/>
      </w:pPr>
      <w:r>
        <w:rPr>
          <w:rStyle w:val="CommentReference"/>
        </w:rPr>
        <w:annotationRef/>
      </w:r>
      <w:r>
        <w:t>Should this also have (s) to indicate spatially continuous?</w:t>
      </w:r>
    </w:p>
  </w:comment>
  <w:comment w:id="102" w:author="Thorson, James" w:date="2016-08-05T18:15:00Z" w:initials="TJ">
    <w:p w14:paraId="49C13695" w14:textId="77777777" w:rsidR="001904D9" w:rsidRDefault="001904D9" w:rsidP="001904D9">
      <w:pPr>
        <w:pStyle w:val="CommentText"/>
      </w:pPr>
      <w:r>
        <w:rPr>
          <w:rStyle w:val="CommentReference"/>
        </w:rPr>
        <w:annotationRef/>
      </w:r>
      <w:r>
        <w:t>this is a matrix, which is uppercase-bold in vector-matrix notation</w:t>
      </w:r>
    </w:p>
  </w:comment>
  <w:comment w:id="103" w:author="Daniel Hocking" w:date="2016-08-03T16:33:00Z" w:initials="DJH">
    <w:p w14:paraId="096661AE" w14:textId="77777777" w:rsidR="001904D9" w:rsidRDefault="001904D9" w:rsidP="001904D9">
      <w:pPr>
        <w:pStyle w:val="CommentText"/>
      </w:pPr>
      <w:r>
        <w:rPr>
          <w:rStyle w:val="CommentReference"/>
        </w:rPr>
        <w:annotationRef/>
      </w:r>
      <w:r>
        <w:t>Not sure how this is derived</w:t>
      </w:r>
    </w:p>
  </w:comment>
  <w:comment w:id="105" w:author="Thorson, James" w:date="2016-08-03T16:33:00Z" w:initials="TJ">
    <w:p w14:paraId="33F0E35D" w14:textId="372B9E46" w:rsidR="000F0AA3" w:rsidRDefault="000F0AA3">
      <w:pPr>
        <w:pStyle w:val="CommentText"/>
      </w:pPr>
      <w:r>
        <w:rPr>
          <w:rStyle w:val="CommentReference"/>
        </w:rPr>
        <w:annotationRef/>
      </w:r>
      <w:r>
        <w:t>I’m not sure where to put this text in, maybe I’ll see a purpose for it later.</w:t>
      </w:r>
    </w:p>
  </w:comment>
  <w:comment w:id="106" w:author="Daniel Hocking" w:date="2016-08-05T14:46:00Z" w:initials="DJH">
    <w:p w14:paraId="141B8546" w14:textId="2DB8CBFD" w:rsidR="000F0AA3" w:rsidRDefault="000F0AA3">
      <w:pPr>
        <w:pStyle w:val="CommentText"/>
      </w:pPr>
      <w:r>
        <w:rPr>
          <w:rStyle w:val="CommentReference"/>
        </w:rPr>
        <w:annotationRef/>
      </w:r>
      <w:r>
        <w:t>I will finish modifying the notation from here on once it’s 100% set (next version)</w:t>
      </w:r>
    </w:p>
  </w:comment>
  <w:comment w:id="107" w:author="Daniel Hocking" w:date="2016-08-05T14:47:00Z" w:initials="DJH">
    <w:p w14:paraId="3DEDDF56" w14:textId="46EA8C81" w:rsidR="000F0AA3" w:rsidRDefault="000F0AA3">
      <w:pPr>
        <w:pStyle w:val="CommentText"/>
      </w:pPr>
      <w:r>
        <w:rPr>
          <w:rStyle w:val="CommentReference"/>
        </w:rPr>
        <w:annotationRef/>
      </w:r>
      <w:r>
        <w:t>intercept = log(10)</w:t>
      </w:r>
    </w:p>
  </w:comment>
  <w:comment w:id="108" w:author="Daniel Hocking" w:date="2016-08-03T16:33:00Z" w:initials="DJH">
    <w:p w14:paraId="40486A42" w14:textId="768A0888" w:rsidR="000F0AA3" w:rsidRDefault="000F0AA3">
      <w:pPr>
        <w:pStyle w:val="CommentText"/>
        <w:rPr>
          <w:rFonts w:eastAsia="Times New Roman" w:cs="Times New Roman"/>
        </w:rPr>
      </w:pPr>
      <w:r>
        <w:rPr>
          <w:rStyle w:val="CommentReference"/>
        </w:rPr>
        <w:annotationRef/>
      </w:r>
      <w:r>
        <w:rPr>
          <w:rFonts w:eastAsia="Times New Roman" w:cs="Times New Roman"/>
        </w:rPr>
        <w:t xml:space="preserve">Thornton, P.E., M.M. Thornton, B.W. Mayer, Y. Wei, R. Devarakonda, R.S. Vose, and R.B. Cook. 2016. Daymet: Daily Surface Weather Data on a 1-km Grid for North America, Version 3. ORNL DAAC, Oak Ridge, Tennessee, USA. Accessed Month DD, YYYY. Time period: YYYY-MM-DD to YYYY-MM-DD. Spatial Range: N=DD.DD, S=DD.DD, E=DDD.DD, W=DDD.DD. </w:t>
      </w:r>
      <w:hyperlink r:id="rId1" w:history="1">
        <w:r>
          <w:rPr>
            <w:rStyle w:val="Hyperlink"/>
            <w:rFonts w:eastAsia="Times New Roman" w:cs="Times New Roman"/>
          </w:rPr>
          <w:t>http://dx.doi.org/10.3334/ORNLDAAC/1328</w:t>
        </w:r>
      </w:hyperlink>
    </w:p>
    <w:p w14:paraId="28762FFC" w14:textId="77777777" w:rsidR="000F0AA3" w:rsidRDefault="000F0AA3">
      <w:pPr>
        <w:pStyle w:val="CommentText"/>
        <w:rPr>
          <w:rFonts w:eastAsia="Times New Roman" w:cs="Times New Roman"/>
        </w:rPr>
      </w:pPr>
    </w:p>
    <w:p w14:paraId="591BA3A6" w14:textId="68BB5D99" w:rsidR="000F0AA3" w:rsidRDefault="000F0AA3">
      <w:pPr>
        <w:pStyle w:val="CommentText"/>
      </w:pPr>
      <w:r>
        <w:rPr>
          <w:rFonts w:eastAsia="Times New Roman" w:cs="Times New Roman"/>
        </w:rPr>
        <w:t xml:space="preserve">Thornton, P.E., Running, S.W., White, M.A. 1997. Generating surfaces of daily meteorological variables over large regions of complex terrain. Journal of Hydrology 190: 204-251. </w:t>
      </w:r>
      <w:hyperlink r:id="rId2" w:history="1">
        <w:r>
          <w:rPr>
            <w:rStyle w:val="Hyperlink"/>
            <w:rFonts w:eastAsia="Times New Roman" w:cs="Times New Roman"/>
          </w:rPr>
          <w:t>http://dx.doi.org/10.1016/S00022-1694(96)03128-9</w:t>
        </w:r>
      </w:hyperlink>
    </w:p>
  </w:comment>
  <w:comment w:id="109" w:author="Daniel Hocking" w:date="2016-08-03T16:33:00Z" w:initials="DJH">
    <w:p w14:paraId="76EA45D3" w14:textId="77777777" w:rsidR="000F0AA3" w:rsidRDefault="000F0AA3" w:rsidP="009500C2">
      <w:pPr>
        <w:rPr>
          <w:rFonts w:eastAsia="Times New Roman" w:cs="Times New Roman"/>
        </w:rPr>
      </w:pPr>
      <w:r>
        <w:rPr>
          <w:rStyle w:val="CommentReference"/>
        </w:rPr>
        <w:annotationRef/>
      </w:r>
      <w:r>
        <w:rPr>
          <w:rFonts w:ascii="Verdana" w:eastAsia="Times New Roman" w:hAnsi="Verdana" w:cs="Times New Roman"/>
          <w:color w:val="000000"/>
          <w:sz w:val="18"/>
          <w:szCs w:val="18"/>
          <w:shd w:val="clear" w:color="auto" w:fill="FFFFFF"/>
        </w:rPr>
        <w:t>Homer, C.G., Dewitz, J.A., Yang, L., Jin, S., Danielson, P., Xian, G., Coulston, J., Herold, N.D., Wickham, J.D., and Megown, K., 2015,</w:t>
      </w:r>
      <w:r>
        <w:rPr>
          <w:rStyle w:val="apple-converted-space"/>
          <w:rFonts w:ascii="Verdana" w:eastAsia="Times New Roman" w:hAnsi="Verdana" w:cs="Times New Roman"/>
          <w:color w:val="000000"/>
          <w:sz w:val="18"/>
          <w:szCs w:val="18"/>
          <w:shd w:val="clear" w:color="auto" w:fill="FFFFFF"/>
        </w:rPr>
        <w:t> </w:t>
      </w:r>
      <w:hyperlink r:id="rId3" w:tgtFrame="_blank" w:history="1">
        <w:r>
          <w:rPr>
            <w:rStyle w:val="Hyperlink"/>
            <w:rFonts w:ascii="Verdana" w:eastAsia="Times New Roman" w:hAnsi="Verdana" w:cs="Times New Roman"/>
            <w:sz w:val="18"/>
            <w:szCs w:val="18"/>
            <w:shd w:val="clear" w:color="auto" w:fill="FFFFFF"/>
          </w:rPr>
          <w:t>Completion of the 2011 National Land Cover Database for the conterminous United States-Representing a decade of land cover change information</w:t>
        </w:r>
      </w:hyperlink>
      <w:r>
        <w:rPr>
          <w:rFonts w:ascii="Verdana" w:eastAsia="Times New Roman" w:hAnsi="Verdana" w:cs="Times New Roman"/>
          <w:color w:val="000000"/>
          <w:sz w:val="18"/>
          <w:szCs w:val="18"/>
          <w:shd w:val="clear" w:color="auto" w:fill="FFFFFF"/>
        </w:rPr>
        <w:t>.</w:t>
      </w:r>
      <w:r>
        <w:rPr>
          <w:rFonts w:ascii="Verdana" w:eastAsia="Times New Roman" w:hAnsi="Verdana" w:cs="Times New Roman"/>
          <w:i/>
          <w:iCs/>
          <w:color w:val="000000"/>
          <w:sz w:val="18"/>
          <w:szCs w:val="18"/>
          <w:shd w:val="clear" w:color="auto" w:fill="FFFFFF"/>
        </w:rPr>
        <w:t>Photogrammetric Engineering and Remote Sensing</w:t>
      </w:r>
      <w:r>
        <w:rPr>
          <w:rFonts w:ascii="Verdana" w:eastAsia="Times New Roman" w:hAnsi="Verdana" w:cs="Times New Roman"/>
          <w:color w:val="000000"/>
          <w:sz w:val="18"/>
          <w:szCs w:val="18"/>
          <w:shd w:val="clear" w:color="auto" w:fill="FFFFFF"/>
        </w:rPr>
        <w:t>, v. 81, no. 5, p. 345-354</w:t>
      </w:r>
      <w:r>
        <w:rPr>
          <w:rStyle w:val="apple-converted-space"/>
          <w:rFonts w:ascii="Verdana" w:eastAsia="Times New Roman" w:hAnsi="Verdana" w:cs="Times New Roman"/>
          <w:color w:val="000000"/>
          <w:sz w:val="18"/>
          <w:szCs w:val="18"/>
          <w:shd w:val="clear" w:color="auto" w:fill="FFFFFF"/>
        </w:rPr>
        <w:t> </w:t>
      </w:r>
    </w:p>
    <w:p w14:paraId="41B36C52" w14:textId="1B4F6AB8" w:rsidR="000F0AA3" w:rsidRDefault="000F0AA3">
      <w:pPr>
        <w:pStyle w:val="CommentText"/>
      </w:pPr>
    </w:p>
  </w:comment>
  <w:comment w:id="110" w:author="Daniel Hocking" w:date="2016-08-03T16:33:00Z" w:initials="DJH">
    <w:p w14:paraId="6016984A" w14:textId="77777777" w:rsidR="000F0AA3" w:rsidRDefault="000F0AA3" w:rsidP="00423501">
      <w:pPr>
        <w:pStyle w:val="CommentText"/>
      </w:pPr>
      <w:r>
        <w:rPr>
          <w:rStyle w:val="CommentReference"/>
        </w:rPr>
        <w:annotationRef/>
      </w:r>
      <w:r>
        <w:t>@Kyle – can you check this and add a simple figure of a network with child and parent labels along with distances? Or just send me a PDF of a simple network with 1-2 confluences and a scalebar then I can make the figure in Powerpoint.</w:t>
      </w:r>
    </w:p>
  </w:comment>
  <w:comment w:id="111" w:author="Daniel Hocking" w:date="2016-08-03T16:33:00Z" w:initials="DJH">
    <w:p w14:paraId="6CA88425" w14:textId="7F0498D3" w:rsidR="000F0AA3" w:rsidRDefault="000F0AA3">
      <w:pPr>
        <w:pStyle w:val="CommentText"/>
      </w:pPr>
      <w:r>
        <w:rPr>
          <w:rStyle w:val="CommentReference"/>
        </w:rPr>
        <w:annotationRef/>
      </w:r>
      <w:r>
        <w:t>Variability among simulations</w:t>
      </w:r>
    </w:p>
  </w:comment>
  <w:comment w:id="112" w:author="Thorson, James" w:date="2016-08-03T16:33:00Z" w:initials="TJ">
    <w:p w14:paraId="6EFC2640" w14:textId="1A118EF0" w:rsidR="000F0AA3" w:rsidRDefault="000F0AA3">
      <w:pPr>
        <w:pStyle w:val="CommentText"/>
      </w:pPr>
      <w:r>
        <w:rPr>
          <w:rStyle w:val="CommentReference"/>
        </w:rPr>
        <w:annotationRef/>
      </w:r>
      <w:r>
        <w:t xml:space="preserve">Am I mis-reading this?  I’m not sure how we have opposite interpretations of this figure.  </w:t>
      </w:r>
    </w:p>
  </w:comment>
  <w:comment w:id="113" w:author="Daniel Hocking" w:date="2016-08-03T16:33:00Z" w:initials="DJH">
    <w:p w14:paraId="379835A6" w14:textId="40205F0E" w:rsidR="000F0AA3" w:rsidRDefault="000F0AA3">
      <w:pPr>
        <w:pStyle w:val="CommentText"/>
      </w:pPr>
      <w:r>
        <w:rPr>
          <w:rStyle w:val="CommentReference"/>
        </w:rPr>
        <w:annotationRef/>
      </w:r>
      <w:r>
        <w:t>Uncertainty (SE) of the estimate within a simulation</w:t>
      </w:r>
    </w:p>
  </w:comment>
  <w:comment w:id="114" w:author="Daniel Hocking" w:date="2016-08-03T16:33:00Z" w:initials="DJH">
    <w:p w14:paraId="5A566D11" w14:textId="61788367" w:rsidR="000F0AA3" w:rsidRDefault="000F0AA3">
      <w:pPr>
        <w:pStyle w:val="CommentText"/>
      </w:pPr>
      <w:r>
        <w:rPr>
          <w:rStyle w:val="CommentReference"/>
        </w:rPr>
        <w:annotationRef/>
      </w:r>
      <w:r>
        <w:t>Variation among simulations</w:t>
      </w:r>
    </w:p>
  </w:comment>
  <w:comment w:id="115" w:author="Daniel Hocking" w:date="2016-08-03T16:33:00Z" w:initials="DJH">
    <w:p w14:paraId="4576FC96" w14:textId="237337B0" w:rsidR="000F0AA3" w:rsidRDefault="000F0AA3">
      <w:pPr>
        <w:pStyle w:val="CommentText"/>
      </w:pPr>
      <w:r>
        <w:rPr>
          <w:rStyle w:val="CommentReference"/>
        </w:rPr>
        <w:annotationRef/>
      </w:r>
      <w:r>
        <w:t>Would have to do for only part of the watershed because it’s too many lines to print and see on one page (it’s a big watershed).</w:t>
      </w:r>
    </w:p>
  </w:comment>
  <w:comment w:id="116" w:author="Daniel Hocking" w:date="2016-08-03T16:33:00Z" w:initials="DJH">
    <w:p w14:paraId="162C21BF" w14:textId="6BD692FF" w:rsidR="000F0AA3" w:rsidRDefault="000F0AA3">
      <w:pPr>
        <w:pStyle w:val="CommentText"/>
      </w:pPr>
      <w:r>
        <w:rPr>
          <w:rStyle w:val="CommentReference"/>
        </w:rPr>
        <w:annotationRef/>
      </w:r>
      <w:r>
        <w:t>For a random few sites?</w:t>
      </w:r>
    </w:p>
  </w:comment>
  <w:comment w:id="117" w:author="Thorson, James" w:date="2016-08-03T16:33:00Z" w:initials="TJ">
    <w:p w14:paraId="2D04AB07" w14:textId="46F1E8EF" w:rsidR="000F0AA3" w:rsidRDefault="000F0AA3">
      <w:pPr>
        <w:pStyle w:val="CommentText"/>
      </w:pPr>
      <w:r>
        <w:rPr>
          <w:rStyle w:val="CommentReference"/>
        </w:rPr>
        <w:annotationRef/>
      </w:r>
      <w:r>
        <w:t>Please add a table of all parameters from the case study, so that we can assure ourselves that (a) they make sense (b) that we have described the method correctly, etc.</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D1CE9E" w15:done="0"/>
  <w15:commentEx w15:paraId="29CDBFD0" w15:done="0"/>
  <w15:commentEx w15:paraId="7D7F5115" w15:done="0"/>
  <w15:commentEx w15:paraId="78E01587" w15:done="0"/>
  <w15:commentEx w15:paraId="6B6890DA" w15:done="0"/>
  <w15:commentEx w15:paraId="74188610" w15:done="0"/>
  <w15:commentEx w15:paraId="5155637A" w15:done="0"/>
  <w15:commentEx w15:paraId="49C13695" w15:done="0"/>
  <w15:commentEx w15:paraId="096661AE" w15:done="0"/>
  <w15:commentEx w15:paraId="33F0E35D" w15:done="0"/>
  <w15:commentEx w15:paraId="141B8546" w15:done="0"/>
  <w15:commentEx w15:paraId="3DEDDF56" w15:done="0"/>
  <w15:commentEx w15:paraId="591BA3A6" w15:done="0"/>
  <w15:commentEx w15:paraId="41B36C52" w15:done="0"/>
  <w15:commentEx w15:paraId="6016984A" w15:done="0"/>
  <w15:commentEx w15:paraId="6CA88425" w15:done="0"/>
  <w15:commentEx w15:paraId="6EFC2640" w15:done="0"/>
  <w15:commentEx w15:paraId="379835A6" w15:done="0"/>
  <w15:commentEx w15:paraId="5A566D11" w15:done="0"/>
  <w15:commentEx w15:paraId="4576FC96" w15:done="0"/>
  <w15:commentEx w15:paraId="162C21BF" w15:done="0"/>
  <w15:commentEx w15:paraId="2D04AB0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A2BF10" w14:textId="77777777" w:rsidR="00176716" w:rsidRDefault="00176716" w:rsidP="001E2C84">
      <w:r>
        <w:separator/>
      </w:r>
    </w:p>
  </w:endnote>
  <w:endnote w:type="continuationSeparator" w:id="0">
    <w:p w14:paraId="07C4A3B1" w14:textId="77777777" w:rsidR="00176716" w:rsidRDefault="00176716" w:rsidP="001E2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8861636"/>
      <w:docPartObj>
        <w:docPartGallery w:val="Page Numbers (Bottom of Page)"/>
        <w:docPartUnique/>
      </w:docPartObj>
    </w:sdtPr>
    <w:sdtEndPr>
      <w:rPr>
        <w:noProof/>
      </w:rPr>
    </w:sdtEndPr>
    <w:sdtContent>
      <w:p w14:paraId="0CCF6141" w14:textId="609FBC95" w:rsidR="000F0AA3" w:rsidRDefault="000F0AA3">
        <w:pPr>
          <w:pStyle w:val="Footer"/>
          <w:jc w:val="center"/>
        </w:pPr>
        <w:r>
          <w:fldChar w:fldCharType="begin"/>
        </w:r>
        <w:r>
          <w:instrText xml:space="preserve"> PAGE   \* MERGEFORMAT </w:instrText>
        </w:r>
        <w:r>
          <w:fldChar w:fldCharType="separate"/>
        </w:r>
        <w:r w:rsidR="00BE6DDE">
          <w:rPr>
            <w:noProof/>
          </w:rPr>
          <w:t>6</w:t>
        </w:r>
        <w:r>
          <w:rPr>
            <w:noProof/>
          </w:rPr>
          <w:fldChar w:fldCharType="end"/>
        </w:r>
      </w:p>
    </w:sdtContent>
  </w:sdt>
  <w:p w14:paraId="7FC67593" w14:textId="77777777" w:rsidR="000F0AA3" w:rsidRDefault="000F0A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70E65" w14:textId="77777777" w:rsidR="00176716" w:rsidRDefault="00176716" w:rsidP="001E2C84">
      <w:r>
        <w:separator/>
      </w:r>
    </w:p>
  </w:footnote>
  <w:footnote w:type="continuationSeparator" w:id="0">
    <w:p w14:paraId="06460BC5" w14:textId="77777777" w:rsidR="00176716" w:rsidRDefault="00176716" w:rsidP="001E2C84">
      <w:r>
        <w:continuationSeparator/>
      </w:r>
    </w:p>
  </w:footnote>
  <w:footnote w:id="1">
    <w:p w14:paraId="10F12A8A" w14:textId="33295F40" w:rsidR="000F0AA3" w:rsidRDefault="000F0AA3" w:rsidP="003C1C39">
      <w:pPr>
        <w:tabs>
          <w:tab w:val="left" w:pos="360"/>
          <w:tab w:val="left" w:pos="8640"/>
        </w:tabs>
        <w:rPr>
          <w:rFonts w:ascii="Times New Roman" w:hAnsi="Times New Roman" w:cs="Times New Roman"/>
          <w:i/>
        </w:rPr>
      </w:pPr>
      <w:r>
        <w:rPr>
          <w:rStyle w:val="FootnoteReference"/>
        </w:rPr>
        <w:footnoteRef/>
      </w:r>
      <w:r>
        <w:t xml:space="preserve"> Corresponding Author:</w:t>
      </w:r>
      <w:r>
        <w:rPr>
          <w:rFonts w:ascii="Times New Roman" w:hAnsi="Times New Roman" w:cs="Times New Roman"/>
          <w:i/>
        </w:rPr>
        <w:t xml:space="preserve"> </w:t>
      </w:r>
      <w:r>
        <w:rPr>
          <w:rFonts w:ascii="Times New Roman" w:hAnsi="Times New Roman" w:cs="Times New Roman"/>
        </w:rPr>
        <w:t xml:space="preserve">Frostburg State University, Department of Biology, 201 Compton Science Center, 101 Braddock Road, Frostburg, MD 21532. Email - </w:t>
      </w:r>
      <w:hyperlink r:id="rId1" w:history="1">
        <w:r w:rsidRPr="00623EFA">
          <w:rPr>
            <w:rStyle w:val="Hyperlink"/>
            <w:rFonts w:ascii="Times New Roman" w:hAnsi="Times New Roman" w:cs="Times New Roman"/>
            <w:i/>
          </w:rPr>
          <w:t>djhocking@frostburg.edu</w:t>
        </w:r>
      </w:hyperlink>
      <w:r>
        <w:rPr>
          <w:rStyle w:val="Hyperlink"/>
          <w:rFonts w:ascii="Times New Roman" w:hAnsi="Times New Roman" w:cs="Times New Roman"/>
          <w:i/>
        </w:rPr>
        <w:t>.</w:t>
      </w:r>
      <w:r>
        <w:rPr>
          <w:rFonts w:ascii="Times New Roman" w:hAnsi="Times New Roman" w:cs="Times New Roman"/>
          <w:i/>
        </w:rPr>
        <w:t xml:space="preserve">. Phone: </w:t>
      </w:r>
      <w:r w:rsidRPr="003C1C39">
        <w:rPr>
          <w:rFonts w:ascii="Times New Roman" w:hAnsi="Times New Roman" w:cs="Times New Roman"/>
          <w:i/>
        </w:rPr>
        <w:t>301-687-4343</w:t>
      </w:r>
      <w:r>
        <w:rPr>
          <w:rFonts w:ascii="Times New Roman" w:hAnsi="Times New Roman" w:cs="Times New Roman"/>
          <w:i/>
        </w:rPr>
        <w:t>.</w:t>
      </w:r>
    </w:p>
    <w:p w14:paraId="6A4C427C" w14:textId="3CA13EC0" w:rsidR="000F0AA3" w:rsidRDefault="000F0AA3">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A7DDB"/>
    <w:multiLevelType w:val="hybridMultilevel"/>
    <w:tmpl w:val="2C50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CC673F"/>
    <w:multiLevelType w:val="hybridMultilevel"/>
    <w:tmpl w:val="B784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8302C"/>
    <w:multiLevelType w:val="hybridMultilevel"/>
    <w:tmpl w:val="7168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4D3084"/>
    <w:multiLevelType w:val="hybridMultilevel"/>
    <w:tmpl w:val="064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D475D8"/>
    <w:multiLevelType w:val="hybridMultilevel"/>
    <w:tmpl w:val="0A969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E11F35"/>
    <w:multiLevelType w:val="hybridMultilevel"/>
    <w:tmpl w:val="D9D8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rson, James">
    <w15:presenceInfo w15:providerId="None" w15:userId="Thorson, James"/>
  </w15:person>
  <w15:person w15:author="Daniel J Hocking">
    <w15:presenceInfo w15:providerId="None" w15:userId="Daniel J Hock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E7"/>
    <w:rsid w:val="00000C62"/>
    <w:rsid w:val="000034AA"/>
    <w:rsid w:val="000111C2"/>
    <w:rsid w:val="000116C1"/>
    <w:rsid w:val="00025340"/>
    <w:rsid w:val="00030A7D"/>
    <w:rsid w:val="00031CAE"/>
    <w:rsid w:val="00034D0E"/>
    <w:rsid w:val="00041401"/>
    <w:rsid w:val="00042A82"/>
    <w:rsid w:val="00044D66"/>
    <w:rsid w:val="000561EF"/>
    <w:rsid w:val="00075A82"/>
    <w:rsid w:val="00083D07"/>
    <w:rsid w:val="000840D7"/>
    <w:rsid w:val="00087F8A"/>
    <w:rsid w:val="000E62CB"/>
    <w:rsid w:val="000F0AA3"/>
    <w:rsid w:val="00106C71"/>
    <w:rsid w:val="0011313E"/>
    <w:rsid w:val="00117244"/>
    <w:rsid w:val="001271D5"/>
    <w:rsid w:val="00132B75"/>
    <w:rsid w:val="00176716"/>
    <w:rsid w:val="001904D9"/>
    <w:rsid w:val="001B7E73"/>
    <w:rsid w:val="001C3622"/>
    <w:rsid w:val="001C52D5"/>
    <w:rsid w:val="001D2356"/>
    <w:rsid w:val="001D7EA2"/>
    <w:rsid w:val="001E2C84"/>
    <w:rsid w:val="001E6C5B"/>
    <w:rsid w:val="001F4413"/>
    <w:rsid w:val="00204703"/>
    <w:rsid w:val="00206634"/>
    <w:rsid w:val="00214CC1"/>
    <w:rsid w:val="00221B95"/>
    <w:rsid w:val="00231411"/>
    <w:rsid w:val="002373E3"/>
    <w:rsid w:val="00243A71"/>
    <w:rsid w:val="00270DFB"/>
    <w:rsid w:val="00277AAD"/>
    <w:rsid w:val="0028590F"/>
    <w:rsid w:val="002918C5"/>
    <w:rsid w:val="00296761"/>
    <w:rsid w:val="002B71E7"/>
    <w:rsid w:val="002E1D4D"/>
    <w:rsid w:val="00300B5A"/>
    <w:rsid w:val="00302F0E"/>
    <w:rsid w:val="003117E7"/>
    <w:rsid w:val="00322BAC"/>
    <w:rsid w:val="0032384C"/>
    <w:rsid w:val="00344E5D"/>
    <w:rsid w:val="00356118"/>
    <w:rsid w:val="0037674C"/>
    <w:rsid w:val="00381C35"/>
    <w:rsid w:val="0039056C"/>
    <w:rsid w:val="003A2602"/>
    <w:rsid w:val="003A37EB"/>
    <w:rsid w:val="003A4118"/>
    <w:rsid w:val="003A4458"/>
    <w:rsid w:val="003B70EE"/>
    <w:rsid w:val="003C1C39"/>
    <w:rsid w:val="003C2732"/>
    <w:rsid w:val="003C50C8"/>
    <w:rsid w:val="003D00BB"/>
    <w:rsid w:val="003D43D3"/>
    <w:rsid w:val="00401298"/>
    <w:rsid w:val="00402DF0"/>
    <w:rsid w:val="00406A34"/>
    <w:rsid w:val="00422934"/>
    <w:rsid w:val="00423501"/>
    <w:rsid w:val="00434E44"/>
    <w:rsid w:val="004358C6"/>
    <w:rsid w:val="00440888"/>
    <w:rsid w:val="00442798"/>
    <w:rsid w:val="00452AFB"/>
    <w:rsid w:val="0047099A"/>
    <w:rsid w:val="00480E8E"/>
    <w:rsid w:val="00491DC6"/>
    <w:rsid w:val="004A2B65"/>
    <w:rsid w:val="004A7D19"/>
    <w:rsid w:val="004B4C24"/>
    <w:rsid w:val="004C6E1F"/>
    <w:rsid w:val="004D5DA7"/>
    <w:rsid w:val="004F4D1D"/>
    <w:rsid w:val="00502602"/>
    <w:rsid w:val="005049AB"/>
    <w:rsid w:val="005277C9"/>
    <w:rsid w:val="00536352"/>
    <w:rsid w:val="00543347"/>
    <w:rsid w:val="00544A79"/>
    <w:rsid w:val="005665A2"/>
    <w:rsid w:val="00596234"/>
    <w:rsid w:val="005A11F4"/>
    <w:rsid w:val="005C4C88"/>
    <w:rsid w:val="005D24E8"/>
    <w:rsid w:val="005D459A"/>
    <w:rsid w:val="005E14F3"/>
    <w:rsid w:val="005E20AD"/>
    <w:rsid w:val="005F731C"/>
    <w:rsid w:val="00621186"/>
    <w:rsid w:val="0064703D"/>
    <w:rsid w:val="0067001E"/>
    <w:rsid w:val="006745AC"/>
    <w:rsid w:val="00681C16"/>
    <w:rsid w:val="0068685E"/>
    <w:rsid w:val="00695998"/>
    <w:rsid w:val="006A026D"/>
    <w:rsid w:val="006A5B25"/>
    <w:rsid w:val="006B546D"/>
    <w:rsid w:val="006C15D4"/>
    <w:rsid w:val="006F707A"/>
    <w:rsid w:val="007070B9"/>
    <w:rsid w:val="00724C1B"/>
    <w:rsid w:val="00730DD2"/>
    <w:rsid w:val="007354A3"/>
    <w:rsid w:val="007400D8"/>
    <w:rsid w:val="007551FD"/>
    <w:rsid w:val="007743AA"/>
    <w:rsid w:val="0079652D"/>
    <w:rsid w:val="007C1E5E"/>
    <w:rsid w:val="007C1E88"/>
    <w:rsid w:val="007E0472"/>
    <w:rsid w:val="007E4EEA"/>
    <w:rsid w:val="007F1AE2"/>
    <w:rsid w:val="007F3030"/>
    <w:rsid w:val="00804588"/>
    <w:rsid w:val="00815776"/>
    <w:rsid w:val="00815932"/>
    <w:rsid w:val="00816A82"/>
    <w:rsid w:val="00850E5E"/>
    <w:rsid w:val="00864DA6"/>
    <w:rsid w:val="00873454"/>
    <w:rsid w:val="008760EF"/>
    <w:rsid w:val="00876574"/>
    <w:rsid w:val="00896C0E"/>
    <w:rsid w:val="00896D62"/>
    <w:rsid w:val="008B0F7D"/>
    <w:rsid w:val="008C531D"/>
    <w:rsid w:val="008F1CC6"/>
    <w:rsid w:val="008F1CD3"/>
    <w:rsid w:val="008F4C64"/>
    <w:rsid w:val="009009ED"/>
    <w:rsid w:val="00927E85"/>
    <w:rsid w:val="0093713B"/>
    <w:rsid w:val="009500C2"/>
    <w:rsid w:val="00975736"/>
    <w:rsid w:val="00980882"/>
    <w:rsid w:val="00987BA3"/>
    <w:rsid w:val="009A351B"/>
    <w:rsid w:val="009C6A2D"/>
    <w:rsid w:val="00A2579F"/>
    <w:rsid w:val="00A26989"/>
    <w:rsid w:val="00A3345E"/>
    <w:rsid w:val="00A96236"/>
    <w:rsid w:val="00AA4408"/>
    <w:rsid w:val="00AB2935"/>
    <w:rsid w:val="00AB7715"/>
    <w:rsid w:val="00AD399D"/>
    <w:rsid w:val="00AF16AB"/>
    <w:rsid w:val="00B030C6"/>
    <w:rsid w:val="00B062FD"/>
    <w:rsid w:val="00B1243A"/>
    <w:rsid w:val="00B15ACD"/>
    <w:rsid w:val="00B17126"/>
    <w:rsid w:val="00B255C7"/>
    <w:rsid w:val="00B27834"/>
    <w:rsid w:val="00B405BE"/>
    <w:rsid w:val="00B66629"/>
    <w:rsid w:val="00B740F2"/>
    <w:rsid w:val="00B7640E"/>
    <w:rsid w:val="00BD4D6F"/>
    <w:rsid w:val="00BD68BF"/>
    <w:rsid w:val="00BE29D6"/>
    <w:rsid w:val="00BE6DDE"/>
    <w:rsid w:val="00BE789B"/>
    <w:rsid w:val="00C41748"/>
    <w:rsid w:val="00C51D72"/>
    <w:rsid w:val="00C52D44"/>
    <w:rsid w:val="00C6305D"/>
    <w:rsid w:val="00C76FAC"/>
    <w:rsid w:val="00C856F1"/>
    <w:rsid w:val="00C93A11"/>
    <w:rsid w:val="00CA7F86"/>
    <w:rsid w:val="00CC1EC5"/>
    <w:rsid w:val="00CD7F22"/>
    <w:rsid w:val="00CE534F"/>
    <w:rsid w:val="00CE7331"/>
    <w:rsid w:val="00CF1471"/>
    <w:rsid w:val="00CF1F3E"/>
    <w:rsid w:val="00CF6696"/>
    <w:rsid w:val="00D00553"/>
    <w:rsid w:val="00D01906"/>
    <w:rsid w:val="00D03EFB"/>
    <w:rsid w:val="00D36512"/>
    <w:rsid w:val="00D51B2C"/>
    <w:rsid w:val="00D5230F"/>
    <w:rsid w:val="00D610F4"/>
    <w:rsid w:val="00D62FC0"/>
    <w:rsid w:val="00D738A6"/>
    <w:rsid w:val="00D907F3"/>
    <w:rsid w:val="00D91B53"/>
    <w:rsid w:val="00DA2E5E"/>
    <w:rsid w:val="00DB02EF"/>
    <w:rsid w:val="00DB2AD0"/>
    <w:rsid w:val="00DD35A5"/>
    <w:rsid w:val="00DD6710"/>
    <w:rsid w:val="00DE5FF5"/>
    <w:rsid w:val="00E175D4"/>
    <w:rsid w:val="00E225E7"/>
    <w:rsid w:val="00E35742"/>
    <w:rsid w:val="00E409D8"/>
    <w:rsid w:val="00E41D81"/>
    <w:rsid w:val="00E46A10"/>
    <w:rsid w:val="00E543E9"/>
    <w:rsid w:val="00E57263"/>
    <w:rsid w:val="00E676AA"/>
    <w:rsid w:val="00E85921"/>
    <w:rsid w:val="00EB6AD1"/>
    <w:rsid w:val="00EC41B7"/>
    <w:rsid w:val="00ED162D"/>
    <w:rsid w:val="00ED6314"/>
    <w:rsid w:val="00ED6418"/>
    <w:rsid w:val="00EF7C9A"/>
    <w:rsid w:val="00F00A1A"/>
    <w:rsid w:val="00F02E16"/>
    <w:rsid w:val="00F21AEB"/>
    <w:rsid w:val="00F245EB"/>
    <w:rsid w:val="00F27B31"/>
    <w:rsid w:val="00F57ED2"/>
    <w:rsid w:val="00F66087"/>
    <w:rsid w:val="00F751F0"/>
    <w:rsid w:val="00F843F9"/>
    <w:rsid w:val="00FB061A"/>
    <w:rsid w:val="00FB30CE"/>
    <w:rsid w:val="00FD17B1"/>
    <w:rsid w:val="00FE448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A5A24F"/>
  <w15:docId w15:val="{C1AEF1EA-3B55-44A5-AC65-1BD0DBA6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CC1EC5"/>
    <w:pPr>
      <w:ind w:left="720"/>
      <w:contextualSpacing/>
    </w:pPr>
  </w:style>
  <w:style w:type="character" w:styleId="Hyperlink">
    <w:name w:val="Hyperlink"/>
    <w:basedOn w:val="DefaultParagraphFont"/>
    <w:uiPriority w:val="99"/>
    <w:unhideWhenUsed/>
    <w:rsid w:val="0047099A"/>
    <w:rPr>
      <w:color w:val="0000FF" w:themeColor="hyperlink"/>
      <w:u w:val="single"/>
    </w:rPr>
  </w:style>
  <w:style w:type="character" w:styleId="CommentReference">
    <w:name w:val="annotation reference"/>
    <w:basedOn w:val="DefaultParagraphFont"/>
    <w:uiPriority w:val="99"/>
    <w:semiHidden/>
    <w:unhideWhenUsed/>
    <w:rsid w:val="0047099A"/>
    <w:rPr>
      <w:sz w:val="18"/>
      <w:szCs w:val="18"/>
    </w:rPr>
  </w:style>
  <w:style w:type="paragraph" w:styleId="CommentText">
    <w:name w:val="annotation text"/>
    <w:basedOn w:val="Normal"/>
    <w:link w:val="CommentTextChar"/>
    <w:uiPriority w:val="99"/>
    <w:semiHidden/>
    <w:unhideWhenUsed/>
    <w:rsid w:val="0047099A"/>
  </w:style>
  <w:style w:type="character" w:customStyle="1" w:styleId="CommentTextChar">
    <w:name w:val="Comment Text Char"/>
    <w:basedOn w:val="DefaultParagraphFont"/>
    <w:link w:val="CommentText"/>
    <w:uiPriority w:val="99"/>
    <w:semiHidden/>
    <w:rsid w:val="0047099A"/>
  </w:style>
  <w:style w:type="paragraph" w:styleId="CommentSubject">
    <w:name w:val="annotation subject"/>
    <w:basedOn w:val="CommentText"/>
    <w:next w:val="CommentText"/>
    <w:link w:val="CommentSubjectChar"/>
    <w:uiPriority w:val="99"/>
    <w:semiHidden/>
    <w:unhideWhenUsed/>
    <w:rsid w:val="0047099A"/>
    <w:rPr>
      <w:b/>
      <w:bCs/>
      <w:sz w:val="20"/>
      <w:szCs w:val="20"/>
    </w:rPr>
  </w:style>
  <w:style w:type="character" w:customStyle="1" w:styleId="CommentSubjectChar">
    <w:name w:val="Comment Subject Char"/>
    <w:basedOn w:val="CommentTextChar"/>
    <w:link w:val="CommentSubject"/>
    <w:uiPriority w:val="99"/>
    <w:semiHidden/>
    <w:rsid w:val="0047099A"/>
    <w:rPr>
      <w:b/>
      <w:bCs/>
      <w:sz w:val="20"/>
      <w:szCs w:val="20"/>
    </w:rPr>
  </w:style>
  <w:style w:type="paragraph" w:styleId="BalloonText">
    <w:name w:val="Balloon Text"/>
    <w:basedOn w:val="Normal"/>
    <w:link w:val="BalloonTextChar"/>
    <w:uiPriority w:val="99"/>
    <w:semiHidden/>
    <w:unhideWhenUsed/>
    <w:rsid w:val="004709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99A"/>
    <w:rPr>
      <w:rFonts w:ascii="Lucida Grande" w:hAnsi="Lucida Grande" w:cs="Lucida Grande"/>
      <w:sz w:val="18"/>
      <w:szCs w:val="18"/>
    </w:rPr>
  </w:style>
  <w:style w:type="character" w:styleId="PlaceholderText">
    <w:name w:val="Placeholder Text"/>
    <w:basedOn w:val="DefaultParagraphFont"/>
    <w:uiPriority w:val="99"/>
    <w:semiHidden/>
    <w:rsid w:val="0047099A"/>
    <w:rPr>
      <w:color w:val="808080"/>
    </w:rPr>
  </w:style>
  <w:style w:type="character" w:customStyle="1" w:styleId="apple-converted-space">
    <w:name w:val="apple-converted-space"/>
    <w:basedOn w:val="DefaultParagraphFont"/>
    <w:rsid w:val="009500C2"/>
  </w:style>
  <w:style w:type="paragraph" w:styleId="Bibliography">
    <w:name w:val="Bibliography"/>
    <w:basedOn w:val="Normal"/>
    <w:next w:val="Normal"/>
    <w:uiPriority w:val="37"/>
    <w:semiHidden/>
    <w:unhideWhenUsed/>
    <w:rsid w:val="00381C35"/>
  </w:style>
  <w:style w:type="character" w:styleId="LineNumber">
    <w:name w:val="line number"/>
    <w:basedOn w:val="DefaultParagraphFont"/>
    <w:uiPriority w:val="99"/>
    <w:semiHidden/>
    <w:unhideWhenUsed/>
    <w:rsid w:val="007F3030"/>
  </w:style>
  <w:style w:type="paragraph" w:styleId="Header">
    <w:name w:val="header"/>
    <w:basedOn w:val="Normal"/>
    <w:link w:val="HeaderChar"/>
    <w:uiPriority w:val="99"/>
    <w:unhideWhenUsed/>
    <w:rsid w:val="001E2C84"/>
    <w:pPr>
      <w:tabs>
        <w:tab w:val="center" w:pos="4513"/>
        <w:tab w:val="right" w:pos="9026"/>
      </w:tabs>
    </w:pPr>
  </w:style>
  <w:style w:type="character" w:customStyle="1" w:styleId="HeaderChar">
    <w:name w:val="Header Char"/>
    <w:basedOn w:val="DefaultParagraphFont"/>
    <w:link w:val="Header"/>
    <w:uiPriority w:val="99"/>
    <w:rsid w:val="001E2C84"/>
  </w:style>
  <w:style w:type="paragraph" w:styleId="Footer">
    <w:name w:val="footer"/>
    <w:basedOn w:val="Normal"/>
    <w:link w:val="FooterChar"/>
    <w:uiPriority w:val="99"/>
    <w:unhideWhenUsed/>
    <w:rsid w:val="001E2C84"/>
    <w:pPr>
      <w:tabs>
        <w:tab w:val="center" w:pos="4513"/>
        <w:tab w:val="right" w:pos="9026"/>
      </w:tabs>
    </w:pPr>
  </w:style>
  <w:style w:type="character" w:customStyle="1" w:styleId="FooterChar">
    <w:name w:val="Footer Char"/>
    <w:basedOn w:val="DefaultParagraphFont"/>
    <w:link w:val="Footer"/>
    <w:uiPriority w:val="99"/>
    <w:rsid w:val="001E2C84"/>
  </w:style>
  <w:style w:type="paragraph" w:styleId="Revision">
    <w:name w:val="Revision"/>
    <w:hidden/>
    <w:uiPriority w:val="99"/>
    <w:semiHidden/>
    <w:rsid w:val="0079652D"/>
  </w:style>
  <w:style w:type="paragraph" w:styleId="FootnoteText">
    <w:name w:val="footnote text"/>
    <w:basedOn w:val="Normal"/>
    <w:link w:val="FootnoteTextChar"/>
    <w:uiPriority w:val="99"/>
    <w:unhideWhenUsed/>
    <w:rsid w:val="003C1C39"/>
  </w:style>
  <w:style w:type="character" w:customStyle="1" w:styleId="FootnoteTextChar">
    <w:name w:val="Footnote Text Char"/>
    <w:basedOn w:val="DefaultParagraphFont"/>
    <w:link w:val="FootnoteText"/>
    <w:uiPriority w:val="99"/>
    <w:rsid w:val="003C1C39"/>
  </w:style>
  <w:style w:type="character" w:styleId="FootnoteReference">
    <w:name w:val="footnote reference"/>
    <w:basedOn w:val="DefaultParagraphFont"/>
    <w:uiPriority w:val="99"/>
    <w:unhideWhenUsed/>
    <w:rsid w:val="003C1C39"/>
    <w:rPr>
      <w:vertAlign w:val="superscript"/>
    </w:rPr>
  </w:style>
  <w:style w:type="character" w:styleId="Emphasis">
    <w:name w:val="Emphasis"/>
    <w:basedOn w:val="DefaultParagraphFont"/>
    <w:uiPriority w:val="20"/>
    <w:qFormat/>
    <w:rsid w:val="007C1E88"/>
    <w:rPr>
      <w:i/>
      <w:iCs/>
    </w:rPr>
  </w:style>
  <w:style w:type="table" w:styleId="TableGrid">
    <w:name w:val="Table Grid"/>
    <w:basedOn w:val="TableNormal"/>
    <w:uiPriority w:val="59"/>
    <w:rsid w:val="005433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17916">
      <w:bodyDiv w:val="1"/>
      <w:marLeft w:val="0"/>
      <w:marRight w:val="0"/>
      <w:marTop w:val="0"/>
      <w:marBottom w:val="0"/>
      <w:divBdr>
        <w:top w:val="none" w:sz="0" w:space="0" w:color="auto"/>
        <w:left w:val="none" w:sz="0" w:space="0" w:color="auto"/>
        <w:bottom w:val="none" w:sz="0" w:space="0" w:color="auto"/>
        <w:right w:val="none" w:sz="0" w:space="0" w:color="auto"/>
      </w:divBdr>
      <w:divsChild>
        <w:div w:id="976495180">
          <w:marLeft w:val="0"/>
          <w:marRight w:val="0"/>
          <w:marTop w:val="0"/>
          <w:marBottom w:val="0"/>
          <w:divBdr>
            <w:top w:val="none" w:sz="0" w:space="0" w:color="auto"/>
            <w:left w:val="none" w:sz="0" w:space="0" w:color="auto"/>
            <w:bottom w:val="none" w:sz="0" w:space="0" w:color="auto"/>
            <w:right w:val="none" w:sz="0" w:space="0" w:color="auto"/>
          </w:divBdr>
        </w:div>
        <w:div w:id="1430350716">
          <w:marLeft w:val="0"/>
          <w:marRight w:val="0"/>
          <w:marTop w:val="0"/>
          <w:marBottom w:val="0"/>
          <w:divBdr>
            <w:top w:val="none" w:sz="0" w:space="0" w:color="auto"/>
            <w:left w:val="none" w:sz="0" w:space="0" w:color="auto"/>
            <w:bottom w:val="none" w:sz="0" w:space="0" w:color="auto"/>
            <w:right w:val="none" w:sz="0" w:space="0" w:color="auto"/>
          </w:divBdr>
        </w:div>
        <w:div w:id="616447225">
          <w:marLeft w:val="0"/>
          <w:marRight w:val="0"/>
          <w:marTop w:val="0"/>
          <w:marBottom w:val="0"/>
          <w:divBdr>
            <w:top w:val="none" w:sz="0" w:space="0" w:color="auto"/>
            <w:left w:val="none" w:sz="0" w:space="0" w:color="auto"/>
            <w:bottom w:val="none" w:sz="0" w:space="0" w:color="auto"/>
            <w:right w:val="none" w:sz="0" w:space="0" w:color="auto"/>
          </w:divBdr>
        </w:div>
        <w:div w:id="807434252">
          <w:marLeft w:val="0"/>
          <w:marRight w:val="0"/>
          <w:marTop w:val="0"/>
          <w:marBottom w:val="0"/>
          <w:divBdr>
            <w:top w:val="none" w:sz="0" w:space="0" w:color="auto"/>
            <w:left w:val="none" w:sz="0" w:space="0" w:color="auto"/>
            <w:bottom w:val="none" w:sz="0" w:space="0" w:color="auto"/>
            <w:right w:val="none" w:sz="0" w:space="0" w:color="auto"/>
          </w:divBdr>
        </w:div>
        <w:div w:id="548418910">
          <w:marLeft w:val="0"/>
          <w:marRight w:val="0"/>
          <w:marTop w:val="0"/>
          <w:marBottom w:val="0"/>
          <w:divBdr>
            <w:top w:val="none" w:sz="0" w:space="0" w:color="auto"/>
            <w:left w:val="none" w:sz="0" w:space="0" w:color="auto"/>
            <w:bottom w:val="none" w:sz="0" w:space="0" w:color="auto"/>
            <w:right w:val="none" w:sz="0" w:space="0" w:color="auto"/>
          </w:divBdr>
        </w:div>
        <w:div w:id="1946111446">
          <w:marLeft w:val="0"/>
          <w:marRight w:val="0"/>
          <w:marTop w:val="0"/>
          <w:marBottom w:val="0"/>
          <w:divBdr>
            <w:top w:val="none" w:sz="0" w:space="0" w:color="auto"/>
            <w:left w:val="none" w:sz="0" w:space="0" w:color="auto"/>
            <w:bottom w:val="none" w:sz="0" w:space="0" w:color="auto"/>
            <w:right w:val="none" w:sz="0" w:space="0" w:color="auto"/>
          </w:divBdr>
        </w:div>
        <w:div w:id="884222543">
          <w:marLeft w:val="0"/>
          <w:marRight w:val="0"/>
          <w:marTop w:val="0"/>
          <w:marBottom w:val="0"/>
          <w:divBdr>
            <w:top w:val="none" w:sz="0" w:space="0" w:color="auto"/>
            <w:left w:val="none" w:sz="0" w:space="0" w:color="auto"/>
            <w:bottom w:val="none" w:sz="0" w:space="0" w:color="auto"/>
            <w:right w:val="none" w:sz="0" w:space="0" w:color="auto"/>
          </w:divBdr>
        </w:div>
        <w:div w:id="865098348">
          <w:marLeft w:val="0"/>
          <w:marRight w:val="0"/>
          <w:marTop w:val="0"/>
          <w:marBottom w:val="0"/>
          <w:divBdr>
            <w:top w:val="none" w:sz="0" w:space="0" w:color="auto"/>
            <w:left w:val="none" w:sz="0" w:space="0" w:color="auto"/>
            <w:bottom w:val="none" w:sz="0" w:space="0" w:color="auto"/>
            <w:right w:val="none" w:sz="0" w:space="0" w:color="auto"/>
          </w:divBdr>
        </w:div>
      </w:divsChild>
    </w:div>
    <w:div w:id="166290982">
      <w:bodyDiv w:val="1"/>
      <w:marLeft w:val="0"/>
      <w:marRight w:val="0"/>
      <w:marTop w:val="0"/>
      <w:marBottom w:val="0"/>
      <w:divBdr>
        <w:top w:val="none" w:sz="0" w:space="0" w:color="auto"/>
        <w:left w:val="none" w:sz="0" w:space="0" w:color="auto"/>
        <w:bottom w:val="none" w:sz="0" w:space="0" w:color="auto"/>
        <w:right w:val="none" w:sz="0" w:space="0" w:color="auto"/>
      </w:divBdr>
    </w:div>
    <w:div w:id="606160382">
      <w:bodyDiv w:val="1"/>
      <w:marLeft w:val="0"/>
      <w:marRight w:val="0"/>
      <w:marTop w:val="0"/>
      <w:marBottom w:val="0"/>
      <w:divBdr>
        <w:top w:val="none" w:sz="0" w:space="0" w:color="auto"/>
        <w:left w:val="none" w:sz="0" w:space="0" w:color="auto"/>
        <w:bottom w:val="none" w:sz="0" w:space="0" w:color="auto"/>
        <w:right w:val="none" w:sz="0" w:space="0" w:color="auto"/>
      </w:divBdr>
      <w:divsChild>
        <w:div w:id="1501659128">
          <w:marLeft w:val="0"/>
          <w:marRight w:val="0"/>
          <w:marTop w:val="0"/>
          <w:marBottom w:val="0"/>
          <w:divBdr>
            <w:top w:val="none" w:sz="0" w:space="0" w:color="auto"/>
            <w:left w:val="none" w:sz="0" w:space="0" w:color="auto"/>
            <w:bottom w:val="none" w:sz="0" w:space="0" w:color="auto"/>
            <w:right w:val="none" w:sz="0" w:space="0" w:color="auto"/>
          </w:divBdr>
        </w:div>
        <w:div w:id="1887448796">
          <w:marLeft w:val="0"/>
          <w:marRight w:val="0"/>
          <w:marTop w:val="0"/>
          <w:marBottom w:val="0"/>
          <w:divBdr>
            <w:top w:val="none" w:sz="0" w:space="0" w:color="auto"/>
            <w:left w:val="none" w:sz="0" w:space="0" w:color="auto"/>
            <w:bottom w:val="none" w:sz="0" w:space="0" w:color="auto"/>
            <w:right w:val="none" w:sz="0" w:space="0" w:color="auto"/>
          </w:divBdr>
        </w:div>
        <w:div w:id="1021858204">
          <w:marLeft w:val="0"/>
          <w:marRight w:val="0"/>
          <w:marTop w:val="0"/>
          <w:marBottom w:val="0"/>
          <w:divBdr>
            <w:top w:val="none" w:sz="0" w:space="0" w:color="auto"/>
            <w:left w:val="none" w:sz="0" w:space="0" w:color="auto"/>
            <w:bottom w:val="none" w:sz="0" w:space="0" w:color="auto"/>
            <w:right w:val="none" w:sz="0" w:space="0" w:color="auto"/>
          </w:divBdr>
        </w:div>
        <w:div w:id="2072384268">
          <w:marLeft w:val="0"/>
          <w:marRight w:val="0"/>
          <w:marTop w:val="0"/>
          <w:marBottom w:val="0"/>
          <w:divBdr>
            <w:top w:val="none" w:sz="0" w:space="0" w:color="auto"/>
            <w:left w:val="none" w:sz="0" w:space="0" w:color="auto"/>
            <w:bottom w:val="none" w:sz="0" w:space="0" w:color="auto"/>
            <w:right w:val="none" w:sz="0" w:space="0" w:color="auto"/>
          </w:divBdr>
        </w:div>
        <w:div w:id="1182667927">
          <w:marLeft w:val="0"/>
          <w:marRight w:val="0"/>
          <w:marTop w:val="0"/>
          <w:marBottom w:val="0"/>
          <w:divBdr>
            <w:top w:val="none" w:sz="0" w:space="0" w:color="auto"/>
            <w:left w:val="none" w:sz="0" w:space="0" w:color="auto"/>
            <w:bottom w:val="none" w:sz="0" w:space="0" w:color="auto"/>
            <w:right w:val="none" w:sz="0" w:space="0" w:color="auto"/>
          </w:divBdr>
        </w:div>
        <w:div w:id="2034070851">
          <w:marLeft w:val="0"/>
          <w:marRight w:val="0"/>
          <w:marTop w:val="0"/>
          <w:marBottom w:val="0"/>
          <w:divBdr>
            <w:top w:val="none" w:sz="0" w:space="0" w:color="auto"/>
            <w:left w:val="none" w:sz="0" w:space="0" w:color="auto"/>
            <w:bottom w:val="none" w:sz="0" w:space="0" w:color="auto"/>
            <w:right w:val="none" w:sz="0" w:space="0" w:color="auto"/>
          </w:divBdr>
        </w:div>
        <w:div w:id="779302910">
          <w:marLeft w:val="0"/>
          <w:marRight w:val="0"/>
          <w:marTop w:val="0"/>
          <w:marBottom w:val="0"/>
          <w:divBdr>
            <w:top w:val="none" w:sz="0" w:space="0" w:color="auto"/>
            <w:left w:val="none" w:sz="0" w:space="0" w:color="auto"/>
            <w:bottom w:val="none" w:sz="0" w:space="0" w:color="auto"/>
            <w:right w:val="none" w:sz="0" w:space="0" w:color="auto"/>
          </w:divBdr>
        </w:div>
      </w:divsChild>
    </w:div>
    <w:div w:id="658509112">
      <w:bodyDiv w:val="1"/>
      <w:marLeft w:val="0"/>
      <w:marRight w:val="0"/>
      <w:marTop w:val="0"/>
      <w:marBottom w:val="0"/>
      <w:divBdr>
        <w:top w:val="none" w:sz="0" w:space="0" w:color="auto"/>
        <w:left w:val="none" w:sz="0" w:space="0" w:color="auto"/>
        <w:bottom w:val="none" w:sz="0" w:space="0" w:color="auto"/>
        <w:right w:val="none" w:sz="0" w:space="0" w:color="auto"/>
      </w:divBdr>
    </w:div>
    <w:div w:id="694231298">
      <w:bodyDiv w:val="1"/>
      <w:marLeft w:val="0"/>
      <w:marRight w:val="0"/>
      <w:marTop w:val="0"/>
      <w:marBottom w:val="0"/>
      <w:divBdr>
        <w:top w:val="none" w:sz="0" w:space="0" w:color="auto"/>
        <w:left w:val="none" w:sz="0" w:space="0" w:color="auto"/>
        <w:bottom w:val="none" w:sz="0" w:space="0" w:color="auto"/>
        <w:right w:val="none" w:sz="0" w:space="0" w:color="auto"/>
      </w:divBdr>
      <w:divsChild>
        <w:div w:id="819804355">
          <w:marLeft w:val="0"/>
          <w:marRight w:val="0"/>
          <w:marTop w:val="0"/>
          <w:marBottom w:val="0"/>
          <w:divBdr>
            <w:top w:val="none" w:sz="0" w:space="0" w:color="auto"/>
            <w:left w:val="none" w:sz="0" w:space="0" w:color="auto"/>
            <w:bottom w:val="none" w:sz="0" w:space="0" w:color="auto"/>
            <w:right w:val="none" w:sz="0" w:space="0" w:color="auto"/>
          </w:divBdr>
        </w:div>
        <w:div w:id="544560060">
          <w:marLeft w:val="0"/>
          <w:marRight w:val="0"/>
          <w:marTop w:val="0"/>
          <w:marBottom w:val="0"/>
          <w:divBdr>
            <w:top w:val="none" w:sz="0" w:space="0" w:color="auto"/>
            <w:left w:val="none" w:sz="0" w:space="0" w:color="auto"/>
            <w:bottom w:val="none" w:sz="0" w:space="0" w:color="auto"/>
            <w:right w:val="none" w:sz="0" w:space="0" w:color="auto"/>
          </w:divBdr>
        </w:div>
        <w:div w:id="1689285730">
          <w:marLeft w:val="0"/>
          <w:marRight w:val="0"/>
          <w:marTop w:val="0"/>
          <w:marBottom w:val="0"/>
          <w:divBdr>
            <w:top w:val="none" w:sz="0" w:space="0" w:color="auto"/>
            <w:left w:val="none" w:sz="0" w:space="0" w:color="auto"/>
            <w:bottom w:val="none" w:sz="0" w:space="0" w:color="auto"/>
            <w:right w:val="none" w:sz="0" w:space="0" w:color="auto"/>
          </w:divBdr>
        </w:div>
        <w:div w:id="1818958298">
          <w:marLeft w:val="0"/>
          <w:marRight w:val="0"/>
          <w:marTop w:val="0"/>
          <w:marBottom w:val="0"/>
          <w:divBdr>
            <w:top w:val="none" w:sz="0" w:space="0" w:color="auto"/>
            <w:left w:val="none" w:sz="0" w:space="0" w:color="auto"/>
            <w:bottom w:val="none" w:sz="0" w:space="0" w:color="auto"/>
            <w:right w:val="none" w:sz="0" w:space="0" w:color="auto"/>
          </w:divBdr>
        </w:div>
        <w:div w:id="1306160506">
          <w:marLeft w:val="0"/>
          <w:marRight w:val="0"/>
          <w:marTop w:val="0"/>
          <w:marBottom w:val="0"/>
          <w:divBdr>
            <w:top w:val="none" w:sz="0" w:space="0" w:color="auto"/>
            <w:left w:val="none" w:sz="0" w:space="0" w:color="auto"/>
            <w:bottom w:val="none" w:sz="0" w:space="0" w:color="auto"/>
            <w:right w:val="none" w:sz="0" w:space="0" w:color="auto"/>
          </w:divBdr>
        </w:div>
        <w:div w:id="2067795146">
          <w:marLeft w:val="0"/>
          <w:marRight w:val="0"/>
          <w:marTop w:val="0"/>
          <w:marBottom w:val="0"/>
          <w:divBdr>
            <w:top w:val="none" w:sz="0" w:space="0" w:color="auto"/>
            <w:left w:val="none" w:sz="0" w:space="0" w:color="auto"/>
            <w:bottom w:val="none" w:sz="0" w:space="0" w:color="auto"/>
            <w:right w:val="none" w:sz="0" w:space="0" w:color="auto"/>
          </w:divBdr>
        </w:div>
        <w:div w:id="864097288">
          <w:marLeft w:val="0"/>
          <w:marRight w:val="0"/>
          <w:marTop w:val="0"/>
          <w:marBottom w:val="0"/>
          <w:divBdr>
            <w:top w:val="none" w:sz="0" w:space="0" w:color="auto"/>
            <w:left w:val="none" w:sz="0" w:space="0" w:color="auto"/>
            <w:bottom w:val="none" w:sz="0" w:space="0" w:color="auto"/>
            <w:right w:val="none" w:sz="0" w:space="0" w:color="auto"/>
          </w:divBdr>
        </w:div>
        <w:div w:id="94138904">
          <w:marLeft w:val="0"/>
          <w:marRight w:val="0"/>
          <w:marTop w:val="0"/>
          <w:marBottom w:val="0"/>
          <w:divBdr>
            <w:top w:val="none" w:sz="0" w:space="0" w:color="auto"/>
            <w:left w:val="none" w:sz="0" w:space="0" w:color="auto"/>
            <w:bottom w:val="none" w:sz="0" w:space="0" w:color="auto"/>
            <w:right w:val="none" w:sz="0" w:space="0" w:color="auto"/>
          </w:divBdr>
        </w:div>
      </w:divsChild>
    </w:div>
    <w:div w:id="841314732">
      <w:bodyDiv w:val="1"/>
      <w:marLeft w:val="0"/>
      <w:marRight w:val="0"/>
      <w:marTop w:val="0"/>
      <w:marBottom w:val="0"/>
      <w:divBdr>
        <w:top w:val="none" w:sz="0" w:space="0" w:color="auto"/>
        <w:left w:val="none" w:sz="0" w:space="0" w:color="auto"/>
        <w:bottom w:val="none" w:sz="0" w:space="0" w:color="auto"/>
        <w:right w:val="none" w:sz="0" w:space="0" w:color="auto"/>
      </w:divBdr>
    </w:div>
    <w:div w:id="870647390">
      <w:bodyDiv w:val="1"/>
      <w:marLeft w:val="0"/>
      <w:marRight w:val="0"/>
      <w:marTop w:val="0"/>
      <w:marBottom w:val="0"/>
      <w:divBdr>
        <w:top w:val="none" w:sz="0" w:space="0" w:color="auto"/>
        <w:left w:val="none" w:sz="0" w:space="0" w:color="auto"/>
        <w:bottom w:val="none" w:sz="0" w:space="0" w:color="auto"/>
        <w:right w:val="none" w:sz="0" w:space="0" w:color="auto"/>
      </w:divBdr>
    </w:div>
    <w:div w:id="1543245706">
      <w:bodyDiv w:val="1"/>
      <w:marLeft w:val="0"/>
      <w:marRight w:val="0"/>
      <w:marTop w:val="0"/>
      <w:marBottom w:val="0"/>
      <w:divBdr>
        <w:top w:val="none" w:sz="0" w:space="0" w:color="auto"/>
        <w:left w:val="none" w:sz="0" w:space="0" w:color="auto"/>
        <w:bottom w:val="none" w:sz="0" w:space="0" w:color="auto"/>
        <w:right w:val="none" w:sz="0" w:space="0" w:color="auto"/>
      </w:divBdr>
    </w:div>
    <w:div w:id="1599678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dx.doi.org/10.3334/ORNLDAAC/1328" TargetMode="External"/><Relationship Id="rId2" Type="http://schemas.openxmlformats.org/officeDocument/2006/relationships/hyperlink" Target="http://dx.doi.org/10.1016/S0022-1694%2896%2903128-9" TargetMode="External"/><Relationship Id="rId3" Type="http://schemas.openxmlformats.org/officeDocument/2006/relationships/hyperlink" Target="http://bit.ly/1K7WjO3"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conte-ecology.github.io/shedsGisData/" TargetMode="External"/><Relationship Id="rId12" Type="http://schemas.openxmlformats.org/officeDocument/2006/relationships/hyperlink" Target="http://ecosheds.org/assets/nhdhrd/v2/" TargetMode="External"/><Relationship Id="rId13" Type="http://schemas.openxmlformats.org/officeDocument/2006/relationships/footer" Target="footer1.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github.com/djhocking/Trout_GRF/blob/master/Code/Spatial_Simulations.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djhocking@frostburg.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6E8C2-52FD-3447-9A6F-F528FAC8C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5146</Words>
  <Characters>29337</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Daniel J Hocking</cp:lastModifiedBy>
  <cp:revision>8</cp:revision>
  <dcterms:created xsi:type="dcterms:W3CDTF">2016-08-10T14:48:00Z</dcterms:created>
  <dcterms:modified xsi:type="dcterms:W3CDTF">2016-09-15T19:56:00Z</dcterms:modified>
</cp:coreProperties>
</file>