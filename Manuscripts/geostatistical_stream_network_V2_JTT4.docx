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9186D" w14:textId="101CFE4A" w:rsidR="00D62FC0" w:rsidRPr="00D62FC0" w:rsidRDefault="00D62FC0" w:rsidP="003C2732">
      <w:pPr>
        <w:tabs>
          <w:tab w:val="left" w:pos="360"/>
          <w:tab w:val="left" w:pos="8640"/>
        </w:tabs>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sidR="001C52D5">
        <w:rPr>
          <w:rFonts w:ascii="Times New Roman" w:hAnsi="Times New Roman" w:cs="Times New Roman"/>
        </w:rPr>
        <w:t xml:space="preserve"> </w:t>
      </w:r>
      <w:r w:rsidR="001C3622">
        <w:rPr>
          <w:rFonts w:ascii="Times New Roman" w:hAnsi="Times New Roman" w:cs="Times New Roman"/>
        </w:rPr>
        <w:t>Methods in Eco Evo [6000-7000 words</w:t>
      </w:r>
      <w:r w:rsidR="006745AC">
        <w:rPr>
          <w:rFonts w:ascii="Times New Roman" w:hAnsi="Times New Roman" w:cs="Times New Roman"/>
        </w:rPr>
        <w:t xml:space="preserve"> including captions and references!</w:t>
      </w:r>
      <w:r w:rsidR="001C3622">
        <w:rPr>
          <w:rFonts w:ascii="Times New Roman" w:hAnsi="Times New Roman" w:cs="Times New Roman"/>
        </w:rPr>
        <w:t xml:space="preserve">] </w:t>
      </w:r>
      <w:commentRangeStart w:id="1"/>
      <w:r w:rsidR="001C52D5">
        <w:rPr>
          <w:rFonts w:ascii="Times New Roman" w:hAnsi="Times New Roman" w:cs="Times New Roman"/>
        </w:rPr>
        <w:t xml:space="preserve">(Alt: </w:t>
      </w:r>
      <w:r w:rsidR="001C3622">
        <w:rPr>
          <w:rFonts w:ascii="Times New Roman" w:hAnsi="Times New Roman" w:cs="Times New Roman"/>
        </w:rPr>
        <w:t xml:space="preserve">Can J Fish Aquat Sci , </w:t>
      </w:r>
      <w:r w:rsidR="007F1AE2">
        <w:rPr>
          <w:rFonts w:ascii="Times New Roman" w:hAnsi="Times New Roman" w:cs="Times New Roman"/>
        </w:rPr>
        <w:t xml:space="preserve">Fisheries, Fisheries Research, </w:t>
      </w:r>
      <w:r>
        <w:rPr>
          <w:rFonts w:ascii="Times New Roman" w:hAnsi="Times New Roman" w:cs="Times New Roman"/>
        </w:rPr>
        <w:t xml:space="preserve">Trans Am Fish Soc, Freshwater Bio, </w:t>
      </w:r>
      <w:r w:rsidR="001C3622">
        <w:rPr>
          <w:rFonts w:ascii="Times New Roman" w:hAnsi="Times New Roman" w:cs="Times New Roman"/>
        </w:rPr>
        <w:t>Ecological Applications</w:t>
      </w:r>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commentRangeEnd w:id="1"/>
      <w:r w:rsidR="00381C35">
        <w:rPr>
          <w:rStyle w:val="CommentReference"/>
        </w:rPr>
        <w:commentReference w:id="1"/>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A geostatistical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355A7521"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1"/>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47099A"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D4308A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 xml:space="preserve">estimated. </w:t>
      </w:r>
      <w:commentRangeStart w:id="2"/>
      <w:r w:rsidR="00D51B2C">
        <w:rPr>
          <w:rFonts w:ascii="Times New Roman" w:hAnsi="Times New Roman" w:cs="Times New Roman"/>
        </w:rPr>
        <w:t>Even if these assumptions are met, researchers may be missing important information about the spatial and temporal structure of populations through the design of their surveys to meet the assumptions of particular statistical methods</w:t>
      </w:r>
      <w:commentRangeEnd w:id="2"/>
      <w:r>
        <w:rPr>
          <w:rStyle w:val="CommentReference"/>
        </w:rPr>
        <w:commentReference w:id="2"/>
      </w:r>
      <w:r w:rsidR="00D51B2C">
        <w:rPr>
          <w:rFonts w:ascii="Times New Roman" w:hAnsi="Times New Roman" w:cs="Times New Roman"/>
        </w:rPr>
        <w:t xml:space="preserve">.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Style w:val="CommentReference"/>
        </w:rPr>
        <w:commentReference w:id="3"/>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yoy abundance driven by xxxx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604A9959"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r w:rsidR="001271D5" w:rsidRPr="008C531D">
        <w:rPr>
          <w:rFonts w:ascii="Times New Roman" w:hAnsi="Times New Roman" w:cs="Times New Roman"/>
        </w:rPr>
        <w:t>Gelfand example, Cressie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4"/>
      <w:r w:rsidR="00D36512" w:rsidRPr="008C531D">
        <w:rPr>
          <w:rFonts w:ascii="Times New Roman" w:hAnsi="Times New Roman" w:cs="Times New Roman"/>
        </w:rPr>
        <w:t xml:space="preserve">For example, (find good example). </w:t>
      </w:r>
      <w:commentRangeEnd w:id="4"/>
      <w:r w:rsidR="004A2B65">
        <w:rPr>
          <w:rStyle w:val="CommentReference"/>
        </w:rPr>
        <w:commentReference w:id="4"/>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w:t>
      </w:r>
      <w:r w:rsidR="00D36512" w:rsidRPr="008C531D">
        <w:rPr>
          <w:rFonts w:ascii="Times New Roman" w:hAnsi="Times New Roman" w:cs="Times New Roman"/>
        </w:rPr>
        <w:lastRenderedPageBreak/>
        <w:t xml:space="preserve">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5"/>
      <w:r w:rsidR="00381C35">
        <w:rPr>
          <w:rFonts w:ascii="Times New Roman" w:hAnsi="Times New Roman" w:cs="Times New Roman"/>
        </w:rPr>
        <w:t>Ver Hoef et al. 2006</w:t>
      </w:r>
      <w:commentRangeEnd w:id="5"/>
      <w:r w:rsidR="00381C35">
        <w:rPr>
          <w:rStyle w:val="CommentReference"/>
        </w:rPr>
        <w:commentReference w:id="5"/>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Ver Hoef and Peterson 201</w:t>
      </w:r>
      <w:r w:rsidR="00CE7331" w:rsidRPr="008C531D">
        <w:rPr>
          <w:rFonts w:ascii="Times New Roman" w:hAnsi="Times New Roman" w:cs="Times New Roman"/>
        </w:rPr>
        <w:t xml:space="preserve">0, Peterson and Ver Hoef 2010).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(ref: Ver Hoef et al 2006).</w:t>
      </w:r>
    </w:p>
    <w:p w14:paraId="03600032" w14:textId="0B5F8B1D"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royle, kery, dail and madsen). However, these models generally to not account for spatial correlation among sites</w:t>
      </w:r>
      <w:r w:rsidR="00381C35">
        <w:rPr>
          <w:rFonts w:ascii="Times New Roman" w:hAnsi="Times New Roman" w:cs="Times New Roman"/>
        </w:rPr>
        <w:t xml:space="preserve"> (although exceptions exist; </w:t>
      </w:r>
      <w:commentRangeStart w:id="6"/>
      <w:r w:rsidR="00381C35">
        <w:rPr>
          <w:rFonts w:ascii="Times New Roman" w:hAnsi="Times New Roman" w:cs="Times New Roman"/>
        </w:rPr>
        <w:t>Royle and Wikle 2005</w:t>
      </w:r>
      <w:commentRangeEnd w:id="6"/>
      <w:r w:rsidR="00381C35">
        <w:rPr>
          <w:rStyle w:val="CommentReference"/>
        </w:rPr>
        <w:commentReference w:id="6"/>
      </w:r>
      <w:r w:rsidR="00381C35">
        <w:rPr>
          <w:rFonts w:ascii="Times New Roman" w:hAnsi="Times New Roman" w:cs="Times New Roman"/>
        </w:rPr>
        <w:t>)</w:t>
      </w:r>
      <w:r w:rsidR="001271D5" w:rsidRPr="008C531D">
        <w:rPr>
          <w:rFonts w:ascii="Times New Roman" w:hAnsi="Times New Roman" w:cs="Times New Roman"/>
        </w:rPr>
        <w:t>.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DeWeber</w:t>
      </w:r>
      <w:r w:rsidR="00356118" w:rsidRPr="008C531D">
        <w:rPr>
          <w:rFonts w:ascii="Times New Roman" w:hAnsi="Times New Roman" w:cs="Times New Roman"/>
        </w:rPr>
        <w:t xml:space="preserve">). This coarse grouping does not allow for autocorrelation as a function of distance. For example, if sampling is done in a series of transects, all sites within a transect are treated the same (refs: e.g. Peterman et al., Hocking et al. )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2674E07F"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spatiotemporal autocorrelation while accounting for imperfect detection. It also addresses unexplained random variation in abundance (log-normal overdispersion)</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two parameters of the Ornstein-Uhlenbeck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commentRangeStart w:id="7"/>
      <w:commentRangeStart w:id="8"/>
      <w:r w:rsidR="00E225E7" w:rsidRPr="0079652D">
        <w:rPr>
          <w:rFonts w:ascii="Times New Roman" w:hAnsi="Times New Roman" w:cs="Times New Roman"/>
          <w:b/>
          <w:sz w:val="28"/>
          <w:szCs w:val="28"/>
        </w:rPr>
        <w:t>Methods</w:t>
      </w:r>
      <w:commentRangeEnd w:id="7"/>
      <w:r w:rsidR="001E2C84">
        <w:rPr>
          <w:rStyle w:val="CommentReference"/>
        </w:rPr>
        <w:commentReference w:id="7"/>
      </w:r>
    </w:p>
    <w:commentRangeEnd w:id="8"/>
    <w:p w14:paraId="0D97CCED" w14:textId="1D89EAA2" w:rsidR="00B17126" w:rsidRDefault="00423501" w:rsidP="003C2732">
      <w:pPr>
        <w:tabs>
          <w:tab w:val="left" w:pos="360"/>
          <w:tab w:val="left" w:pos="8640"/>
        </w:tabs>
        <w:rPr>
          <w:rFonts w:ascii="Times New Roman" w:hAnsi="Times New Roman" w:cs="Times New Roman"/>
        </w:rPr>
      </w:pPr>
      <w:r>
        <w:rPr>
          <w:rStyle w:val="CommentReference"/>
        </w:rPr>
        <w:commentReference w:id="8"/>
      </w: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9"/>
      <w:r>
        <w:rPr>
          <w:rFonts w:ascii="Times New Roman" w:hAnsi="Times New Roman" w:cs="Times New Roman"/>
        </w:rPr>
        <w:t xml:space="preserve">density </w:t>
      </w:r>
      <w:commentRangeEnd w:id="9"/>
      <w:r w:rsidR="00302F0E">
        <w:rPr>
          <w:rStyle w:val="CommentReference"/>
        </w:rPr>
        <w:commentReference w:id="9"/>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spatio-temporal,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commentRangeStart w:id="10"/>
    <w:p w14:paraId="5EBD41BD" w14:textId="604CE1D9" w:rsidR="004D5DA7" w:rsidRDefault="00E81E96"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r>
          <w:del w:id="11" w:author="Thorson, James [2]" w:date="2017-01-06T15:27:00Z">
            <w:rPr>
              <w:rFonts w:ascii="Cambria Math" w:hAnsi="Cambria Math" w:cs="Times New Roman"/>
            </w:rPr>
            <m:t>+</m:t>
          </w:del>
        </m:r>
        <m:r>
          <w:del w:id="12" w:author="Thorson, James [2]" w:date="2017-01-06T15:27:00Z">
            <m:rPr>
              <m:sty m:val="p"/>
            </m:rPr>
            <w:rPr>
              <w:rFonts w:ascii="Cambria Math" w:hAnsi="Cambria Math" w:cs="Times New Roman"/>
            </w:rPr>
            <m:t>ln⁡</m:t>
          </w:del>
        </m:r>
        <m:r>
          <w:del w:id="13" w:author="Thorson, James [2]" w:date="2017-01-06T15:27:00Z">
            <w:rPr>
              <w:rFonts w:ascii="Cambria Math" w:hAnsi="Cambria Math" w:cs="Times New Roman"/>
            </w:rPr>
            <m:t>(</m:t>
          </w:del>
        </m:r>
        <m:sSub>
          <m:sSubPr>
            <m:ctrlPr>
              <w:del w:id="14" w:author="Thorson, James [2]" w:date="2017-01-06T15:27:00Z">
                <w:rPr>
                  <w:rFonts w:ascii="Cambria Math" w:hAnsi="Cambria Math" w:cs="Times New Roman"/>
                  <w:i/>
                </w:rPr>
              </w:del>
            </m:ctrlPr>
          </m:sSubPr>
          <m:e>
            <m:r>
              <w:del w:id="15" w:author="Thorson, James [2]" w:date="2017-01-06T15:27:00Z">
                <w:rPr>
                  <w:rFonts w:ascii="Cambria Math" w:hAnsi="Cambria Math" w:cs="Times New Roman"/>
                </w:rPr>
                <m:t>φ</m:t>
              </w:del>
            </m:r>
          </m:e>
          <m:sub>
            <m:r>
              <w:del w:id="16" w:author="Thorson, James [2]" w:date="2017-01-06T15:27:00Z">
                <w:rPr>
                  <w:rFonts w:ascii="Cambria Math" w:hAnsi="Cambria Math" w:cs="Times New Roman"/>
                </w:rPr>
                <m:t>i,t</m:t>
              </w:del>
            </m:r>
          </m:sub>
        </m:sSub>
        <m:r>
          <w:del w:id="17" w:author="Thorson, James [2]" w:date="2017-01-06T15:27:00Z">
            <w:rPr>
              <w:rFonts w:ascii="Cambria Math" w:hAnsi="Cambria Math" w:cs="Times New Roman"/>
            </w:rPr>
            <m:t>)</m:t>
          </w:del>
        </m:r>
        <w:commentRangeEnd w:id="10"/>
        <m:r>
          <m:rPr>
            <m:sty m:val="p"/>
          </m:rPr>
          <w:rPr>
            <w:rStyle w:val="CommentReference"/>
          </w:rPr>
          <w:commentReference w:id="10"/>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7DFD2F12"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w:commentRangeStart w:id="18"/>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w:t>
      </w:r>
      <w:ins w:id="19" w:author="Thorson, James [2]" w:date="2017-01-06T15:27:00Z">
        <w:r w:rsidR="005E45BF">
          <w:rPr>
            <w:rFonts w:ascii="Times New Roman" w:hAnsi="Times New Roman" w:cs="Times New Roman"/>
          </w:rPr>
          <w:t xml:space="preserve"> and</w:t>
        </w:r>
      </w:ins>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geostatistical model)</w:t>
      </w:r>
      <w:del w:id="20" w:author="Thorson, James [2]" w:date="2017-01-06T15:27:00Z">
        <w:r w:rsidDel="005E45BF">
          <w:rPr>
            <w:rFonts w:ascii="Times New Roman" w:hAnsi="Times New Roman" w:cs="Times New Roman"/>
          </w:rPr>
          <w:delText xml:space="preserve">, and </w:delText>
        </w:r>
        <m:oMath>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21"/>
          </m:r>
          <m:r>
            <w:rPr>
              <w:rFonts w:ascii="Cambria Math" w:hAnsi="Cambria Math" w:cs="Times New Roman"/>
            </w:rPr>
            <m:t>)</m:t>
          </m:r>
        </m:oMath>
        <w:r w:rsidDel="005E45BF">
          <w:rPr>
            <w:rFonts w:ascii="Times New Roman" w:hAnsi="Times New Roman" w:cs="Times New Roman"/>
          </w:rPr>
          <w:delText xml:space="preserve"> is the offset for length of stream sampled (length of survey / 100 m) so all abundances are relative to fish per 100 m of stream length</w:delText>
        </w:r>
        <w:commentRangeEnd w:id="18"/>
        <w:r w:rsidR="00422934" w:rsidDel="005E45BF">
          <w:rPr>
            <w:rStyle w:val="CommentReference"/>
          </w:rPr>
          <w:commentReference w:id="18"/>
        </w:r>
      </w:del>
      <w:r w:rsidR="00423501">
        <w:rPr>
          <w:rFonts w:ascii="Times New Roman" w:hAnsi="Times New Roman" w:cs="Times New Roman"/>
        </w:rPr>
        <w:t xml:space="preserve">. </w:t>
      </w:r>
    </w:p>
    <w:p w14:paraId="59F08F95" w14:textId="0695E717"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ins w:id="22" w:author="Thorson, James" w:date="2016-08-10T07:51:00Z">
                <w:rPr>
                  <w:rFonts w:ascii="Cambria Math" w:hAnsi="Cambria Math" w:cs="Times New Roman"/>
                  <w:i/>
                </w:rPr>
              </w:ins>
            </m:ctrlPr>
          </m:sSubPr>
          <m:e>
            <m:r>
              <w:ins w:id="23" w:author="Thorson, James" w:date="2016-08-10T07:51:00Z">
                <w:rPr>
                  <w:rFonts w:ascii="Cambria Math" w:hAnsi="Cambria Math" w:cs="Times New Roman"/>
                </w:rPr>
                <m:t>c</m:t>
              </w:ins>
            </m:r>
          </m:e>
          <m:sub>
            <m:r>
              <w:ins w:id="24" w:author="Thorson, James" w:date="2016-08-10T07:51:00Z">
                <w:rPr>
                  <w:rFonts w:ascii="Cambria Math" w:hAnsi="Cambria Math" w:cs="Times New Roman"/>
                </w:rPr>
                <m:t>d,t</m:t>
              </w:ins>
            </m:r>
          </m:sub>
        </m:sSub>
        <m:d>
          <m:dPr>
            <m:ctrlPr>
              <w:ins w:id="25" w:author="Thorson, James" w:date="2016-08-10T07:51:00Z">
                <w:rPr>
                  <w:rFonts w:ascii="Cambria Math" w:hAnsi="Cambria Math" w:cs="Times New Roman"/>
                  <w:i/>
                </w:rPr>
              </w:ins>
            </m:ctrlPr>
          </m:dPr>
          <m:e>
            <m:r>
              <w:ins w:id="26" w:author="Thorson, James" w:date="2016-08-10T07:51:00Z">
                <w:rPr>
                  <w:rFonts w:ascii="Cambria Math" w:hAnsi="Cambria Math" w:cs="Times New Roman"/>
                </w:rPr>
                <m:t>s</m:t>
              </w:ins>
            </m:r>
          </m:e>
        </m:d>
      </m:oMath>
      <w:ins w:id="27" w:author="Thorson, James" w:date="2016-08-10T07:51:00Z">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m:t>
          </m:r>
        </m:oMath>
      </w:ins>
      <m:oMath>
        <m:r>
          <w:ins w:id="28" w:author="Thorson, James" w:date="2016-08-10T07:52:00Z">
            <w:rPr>
              <w:rFonts w:ascii="Cambria Math" w:hAnsi="Cambria Math" w:cs="Times New Roman"/>
            </w:rPr>
            <m:t>∈{1,2,3}</m:t>
          </w:ins>
        </m:r>
      </m:oMath>
      <w:ins w:id="29" w:author="Thorson, James" w:date="2016-08-10T07:52:00Z">
        <w:r w:rsidR="00322BAC">
          <w:rPr>
            <w:rFonts w:ascii="Times New Roman" w:hAnsi="Times New Roman" w:cs="Times New Roman"/>
          </w:rPr>
          <w:t xml:space="preserve">), site and year </w:t>
        </w:r>
      </w:ins>
      <w:r>
        <w:rPr>
          <w:rFonts w:ascii="Times New Roman" w:hAnsi="Times New Roman" w:cs="Times New Roman"/>
        </w:rPr>
        <w:t xml:space="preserve">assuming that each individual is equally likely to be captured in a given </w:t>
      </w:r>
      <w:ins w:id="30" w:author="Thorson, James" w:date="2016-08-10T07:51:00Z">
        <w:r w:rsidR="00322BAC">
          <w:rPr>
            <w:rFonts w:ascii="Times New Roman" w:hAnsi="Times New Roman" w:cs="Times New Roman"/>
          </w:rPr>
          <w:t xml:space="preserve">depletion </w:t>
        </w:r>
      </w:ins>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6D163DB5" w:rsidR="007F3030" w:rsidRDefault="00E81E96"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31" w:author="Thorson, James" w:date="2016-08-10T07:51:00Z">
                <w:rPr>
                  <w:rFonts w:ascii="Cambria Math" w:hAnsi="Cambria Math" w:cs="Times New Roman"/>
                </w:rPr>
                <m:t>d</m:t>
              </w:ins>
            </m:r>
            <m:r>
              <w:del w:id="32" w:author="Thorson, James" w:date="2016-08-10T07:51:00Z">
                <w:rPr>
                  <w:rFonts w:ascii="Cambria Math" w:hAnsi="Cambria Math" w:cs="Times New Roman"/>
                </w:rPr>
                <m:t>p</m:t>
              </w:del>
            </m:r>
            <m:r>
              <w:rPr>
                <w:rFonts w:ascii="Cambria Math" w:hAnsi="Cambria Math" w:cs="Times New Roman"/>
              </w:rPr>
              <m:t>=1,t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ins w:id="33" w:author="Thorson, James" w:date="2016-08-10T07:41:00Z">
                <w:rPr>
                  <w:rFonts w:ascii="Cambria Math" w:hAnsi="Cambria Math" w:cs="Times New Roman"/>
                  <w:i/>
                </w:rPr>
              </w:ins>
            </m:ctrlPr>
          </m:sSubPr>
          <m:e>
            <m:r>
              <w:rPr>
                <w:rFonts w:ascii="Cambria Math" w:hAnsi="Cambria Math" w:cs="Times New Roman"/>
              </w:rPr>
              <m:t>p</m:t>
            </m:r>
          </m:e>
          <m:sub>
            <m:r>
              <w:ins w:id="34" w:author="Thorson, James" w:date="2016-08-10T07:41:00Z">
                <w:rPr>
                  <w:rFonts w:ascii="Cambria Math" w:hAnsi="Cambria Math" w:cs="Times New Roman"/>
                </w:rPr>
                <m:t>t</m:t>
              </w:ins>
            </m:r>
          </m:sub>
        </m:sSub>
        <m:r>
          <w:ins w:id="35" w:author="Thorson, James" w:date="2016-08-10T07:41:00Z">
            <w:rPr>
              <w:rFonts w:ascii="Cambria Math" w:hAnsi="Cambria Math" w:cs="Times New Roman"/>
            </w:rPr>
            <m:t>(s)</m:t>
          </w:ins>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ins w:id="36" w:author="Thorson, James [2]" w:date="2017-01-06T15:28:00Z">
            <w:rPr>
              <w:rFonts w:ascii="Cambria Math" w:hAnsi="Cambria Math" w:cs="Times New Roman"/>
            </w:rPr>
            <m:t>×</m:t>
          </w:ins>
        </m:r>
        <m:sSub>
          <m:sSubPr>
            <m:ctrlPr>
              <w:ins w:id="37" w:author="Thorson, James [2]" w:date="2017-01-06T15:28:00Z">
                <w:rPr>
                  <w:rFonts w:ascii="Cambria Math" w:hAnsi="Cambria Math" w:cs="Times New Roman"/>
                  <w:i/>
                </w:rPr>
              </w:ins>
            </m:ctrlPr>
          </m:sSubPr>
          <m:e>
            <m:r>
              <w:ins w:id="38" w:author="Thorson, James [2]" w:date="2017-01-06T15:28:00Z">
                <w:rPr>
                  <w:rFonts w:ascii="Cambria Math" w:hAnsi="Cambria Math" w:cs="Times New Roman"/>
                </w:rPr>
                <m:t>φ</m:t>
              </w:ins>
            </m:r>
          </m:e>
          <m:sub>
            <m:r>
              <w:ins w:id="39" w:author="Thorson, James [2]" w:date="2017-01-06T15:28:00Z">
                <w:rPr>
                  <w:rFonts w:ascii="Cambria Math" w:hAnsi="Cambria Math" w:cs="Times New Roman"/>
                </w:rPr>
                <m:t>i,t</m:t>
              </w:ins>
            </m:r>
          </m:sub>
        </m:sSub>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6F5FB139"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ins w:id="40" w:author="Thorson, James [2]" w:date="2017-01-06T15:28:00Z">
                <w:rPr>
                  <w:rFonts w:ascii="Cambria Math" w:hAnsi="Cambria Math" w:cs="Times New Roman"/>
                  <w:i/>
                </w:rPr>
              </w:ins>
            </m:ctrlPr>
          </m:sSubPr>
          <m:e>
            <m:r>
              <w:ins w:id="41" w:author="Thorson, James [2]" w:date="2017-01-06T15:28:00Z">
                <w:rPr>
                  <w:rFonts w:ascii="Cambria Math" w:hAnsi="Cambria Math" w:cs="Times New Roman"/>
                </w:rPr>
                <m:t>φ</m:t>
              </w:ins>
            </m:r>
          </m:e>
          <m:sub>
            <m:r>
              <w:ins w:id="42" w:author="Thorson, James [2]" w:date="2017-01-06T15:28:00Z">
                <w:rPr>
                  <w:rFonts w:ascii="Cambria Math" w:hAnsi="Cambria Math" w:cs="Times New Roman"/>
                </w:rPr>
                <m:t>i,t</m:t>
              </w:ins>
            </m:r>
          </m:sub>
        </m:sSub>
      </m:oMath>
      <w:ins w:id="43" w:author="Thorson, James [2]" w:date="2017-01-06T15:28:00Z">
        <w:r w:rsidR="005E45BF">
          <w:rPr>
            <w:rFonts w:ascii="Times New Roman" w:hAnsi="Times New Roman" w:cs="Times New Roman"/>
          </w:rPr>
          <w:t xml:space="preserve"> </w:t>
        </w:r>
      </w:ins>
      <w:ins w:id="44" w:author="Thorson, James [2]" w:date="2017-01-06T15:27:00Z">
        <w:r w:rsidR="005E45BF">
          <w:rPr>
            <w:rFonts w:ascii="Times New Roman" w:hAnsi="Times New Roman" w:cs="Times New Roman"/>
          </w:rPr>
          <w:t>is the offset for length of stream sampled (length of survey / 100 m) so all abundances are relative to fish per 100 m of stream length</w:t>
        </w:r>
        <w:r w:rsidR="005E45BF">
          <w:rPr>
            <w:rStyle w:val="CommentReference"/>
          </w:rPr>
          <w:commentReference w:id="45"/>
        </w:r>
        <w:r w:rsidR="005E45BF">
          <w:rPr>
            <w:rFonts w:ascii="Times New Roman" w:hAnsi="Times New Roman" w:cs="Times New Roman"/>
          </w:rPr>
          <w:t xml:space="preserve">, and </w:t>
        </w:r>
      </w:ins>
      <m:oMath>
        <m:sSub>
          <m:sSubPr>
            <m:ctrlPr>
              <w:ins w:id="46" w:author="Thorson, James" w:date="2016-08-10T07:41:00Z">
                <w:rPr>
                  <w:rFonts w:ascii="Cambria Math" w:hAnsi="Cambria Math" w:cs="Times New Roman"/>
                  <w:i/>
                </w:rPr>
              </w:ins>
            </m:ctrlPr>
          </m:sSubPr>
          <m:e>
            <m:r>
              <w:ins w:id="47" w:author="Thorson, James" w:date="2016-08-10T07:41:00Z">
                <w:rPr>
                  <w:rFonts w:ascii="Cambria Math" w:hAnsi="Cambria Math" w:cs="Times New Roman"/>
                </w:rPr>
                <m:t>p</m:t>
              </w:ins>
            </m:r>
          </m:e>
          <m:sub>
            <m:r>
              <w:ins w:id="48" w:author="Thorson, James" w:date="2016-08-10T07:41:00Z">
                <w:rPr>
                  <w:rFonts w:ascii="Cambria Math" w:hAnsi="Cambria Math" w:cs="Times New Roman"/>
                </w:rPr>
                <m:t>t</m:t>
              </w:ins>
            </m:r>
          </m:sub>
        </m:sSub>
        <m:r>
          <w:ins w:id="49" w:author="Thorson, James" w:date="2016-08-10T07:41:00Z">
            <w:rPr>
              <w:rFonts w:ascii="Cambria Math" w:hAnsi="Cambria Math" w:cs="Times New Roman"/>
            </w:rPr>
            <m:t>(s)</m:t>
          </w:ins>
        </m:r>
        <m:r>
          <w:del w:id="50" w:author="Thorson, James" w:date="2016-08-10T07:41:00Z">
            <w:rPr>
              <w:rFonts w:ascii="Cambria Math" w:hAnsi="Cambria Math" w:cs="Times New Roman"/>
            </w:rPr>
            <m:t>p</m:t>
          </w:del>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ins w:id="51" w:author="Thorson, James" w:date="2016-08-10T07:41:00Z">
        <w:r w:rsidR="00896C0E">
          <w:rPr>
            <w:rFonts w:ascii="Times New Roman" w:hAnsi="Times New Roman" w:cs="Times New Roman"/>
          </w:rPr>
          <w:t xml:space="preserve"> (</w:t>
        </w:r>
      </w:ins>
      <w:ins w:id="52" w:author="Thorson, James" w:date="2016-08-10T07:52:00Z">
        <w:r w:rsidR="00322BAC">
          <w:rPr>
            <w:rFonts w:ascii="Times New Roman" w:hAnsi="Times New Roman" w:cs="Times New Roman"/>
          </w:rPr>
          <w:t xml:space="preserve">this probability </w:t>
        </w:r>
      </w:ins>
      <w:ins w:id="53" w:author="Thorson, James" w:date="2016-08-10T07:41:00Z">
        <w:r w:rsidR="00896C0E">
          <w:rPr>
            <w:rFonts w:ascii="Times New Roman" w:hAnsi="Times New Roman" w:cs="Times New Roman"/>
          </w:rPr>
          <w:t>potentially varies among sites and years)</w:t>
        </w:r>
      </w:ins>
      <w:r>
        <w:rPr>
          <w:rFonts w:ascii="Times New Roman" w:hAnsi="Times New Roman" w:cs="Times New Roman"/>
        </w:rPr>
        <w:t xml:space="preserve">.  </w:t>
      </w:r>
      <w:del w:id="54" w:author="Thorson, James" w:date="2016-08-10T07:52:00Z">
        <w:r w:rsidDel="00322BAC">
          <w:rPr>
            <w:rFonts w:ascii="Times New Roman" w:hAnsi="Times New Roman" w:cs="Times New Roman"/>
          </w:rPr>
          <w:delText xml:space="preserve">The </w:delText>
        </w:r>
      </w:del>
      <w:ins w:id="55" w:author="Thorson, James" w:date="2016-08-10T07:52:00Z">
        <w:r w:rsidR="00322BAC">
          <w:rPr>
            <w:rFonts w:ascii="Times New Roman" w:hAnsi="Times New Roman" w:cs="Times New Roman"/>
          </w:rPr>
          <w:t xml:space="preserve">Catches in the </w:t>
        </w:r>
      </w:ins>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29EABAF5" w:rsidR="001E2C84" w:rsidRDefault="00E81E96"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56" w:author="Thorson, James" w:date="2016-08-10T07:51:00Z">
                <w:rPr>
                  <w:rFonts w:ascii="Cambria Math" w:hAnsi="Cambria Math" w:cs="Times New Roman"/>
                </w:rPr>
                <m:t>d</m:t>
              </w:ins>
            </m:r>
            <m:r>
              <w:del w:id="57" w:author="Thorson, James" w:date="2016-08-10T07:51:00Z">
                <w:rPr>
                  <w:rFonts w:ascii="Cambria Math" w:hAnsi="Cambria Math" w:cs="Times New Roman"/>
                </w:rPr>
                <m:t>p</m:t>
              </w:del>
            </m:r>
            <m:r>
              <w:rPr>
                <w:rFonts w:ascii="Cambria Math" w:hAnsi="Cambria Math" w:cs="Times New Roman"/>
              </w:rPr>
              <m:t>=2,t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ins w:id="58" w:author="Thorson, James" w:date="2016-08-10T07:41:00Z">
                <w:rPr>
                  <w:rFonts w:ascii="Cambria Math" w:hAnsi="Cambria Math" w:cs="Times New Roman"/>
                  <w:i/>
                </w:rPr>
              </w:ins>
            </m:ctrlPr>
          </m:sSubPr>
          <m:e>
            <m:r>
              <w:ins w:id="59" w:author="Thorson, James" w:date="2016-08-10T07:41:00Z">
                <w:rPr>
                  <w:rFonts w:ascii="Cambria Math" w:hAnsi="Cambria Math" w:cs="Times New Roman"/>
                </w:rPr>
                <m:t>p</m:t>
              </w:ins>
            </m:r>
          </m:e>
          <m:sub>
            <m:r>
              <w:ins w:id="60" w:author="Thorson, James" w:date="2016-08-10T07:41:00Z">
                <w:rPr>
                  <w:rFonts w:ascii="Cambria Math" w:hAnsi="Cambria Math" w:cs="Times New Roman"/>
                </w:rPr>
                <m:t>t</m:t>
              </w:ins>
            </m:r>
          </m:sub>
        </m:sSub>
        <m:r>
          <w:ins w:id="61" w:author="Thorson, James" w:date="2016-08-10T07:41:00Z">
            <w:rPr>
              <w:rFonts w:ascii="Cambria Math" w:hAnsi="Cambria Math" w:cs="Times New Roman"/>
            </w:rPr>
            <m:t>(s)</m:t>
          </w:ins>
        </m:r>
        <m:r>
          <w:del w:id="62" w:author="Thorson, James" w:date="2016-08-10T07:41:00Z">
            <w:rPr>
              <w:rFonts w:ascii="Cambria Math" w:hAnsi="Cambria Math" w:cs="Times New Roman"/>
            </w:rPr>
            <m:t>p</m:t>
          </w:del>
        </m:r>
        <m:r>
          <w:rPr>
            <w:rFonts w:ascii="Cambria Math" w:hAnsi="Cambria Math" w:cs="Times New Roman"/>
          </w:rPr>
          <m:t>)×</m:t>
        </m:r>
        <m:sSub>
          <m:sSubPr>
            <m:ctrlPr>
              <w:ins w:id="63" w:author="Thorson, James" w:date="2016-08-10T07:41:00Z">
                <w:rPr>
                  <w:rFonts w:ascii="Cambria Math" w:hAnsi="Cambria Math" w:cs="Times New Roman"/>
                  <w:i/>
                </w:rPr>
              </w:ins>
            </m:ctrlPr>
          </m:sSubPr>
          <m:e>
            <m:r>
              <w:ins w:id="64" w:author="Thorson, James" w:date="2016-08-10T07:41:00Z">
                <w:rPr>
                  <w:rFonts w:ascii="Cambria Math" w:hAnsi="Cambria Math" w:cs="Times New Roman"/>
                </w:rPr>
                <m:t>p</m:t>
              </w:ins>
            </m:r>
          </m:e>
          <m:sub>
            <m:r>
              <w:ins w:id="65" w:author="Thorson, James" w:date="2016-08-10T07:41:00Z">
                <w:rPr>
                  <w:rFonts w:ascii="Cambria Math" w:hAnsi="Cambria Math" w:cs="Times New Roman"/>
                </w:rPr>
                <m:t>t</m:t>
              </w:ins>
            </m:r>
          </m:sub>
        </m:sSub>
        <m:r>
          <w:ins w:id="66" w:author="Thorson, James" w:date="2016-08-10T07:41:00Z">
            <w:rPr>
              <w:rFonts w:ascii="Cambria Math" w:hAnsi="Cambria Math" w:cs="Times New Roman"/>
            </w:rPr>
            <m:t>(s)</m:t>
          </w:ins>
        </m:r>
        <m:r>
          <w:del w:id="67" w:author="Thorson, James" w:date="2016-08-10T07:41:00Z">
            <w:rPr>
              <w:rFonts w:ascii="Cambria Math" w:hAnsi="Cambria Math" w:cs="Times New Roman"/>
            </w:rPr>
            <m:t>p</m:t>
          </w:del>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ins w:id="68" w:author="Thorson, James [2]" w:date="2017-01-06T15:28:00Z">
            <w:rPr>
              <w:rFonts w:ascii="Cambria Math" w:hAnsi="Cambria Math" w:cs="Times New Roman"/>
            </w:rPr>
            <m:t>×</m:t>
          </w:ins>
        </m:r>
        <m:sSub>
          <m:sSubPr>
            <m:ctrlPr>
              <w:ins w:id="69" w:author="Thorson, James [2]" w:date="2017-01-06T15:28:00Z">
                <w:rPr>
                  <w:rFonts w:ascii="Cambria Math" w:hAnsi="Cambria Math" w:cs="Times New Roman"/>
                  <w:i/>
                </w:rPr>
              </w:ins>
            </m:ctrlPr>
          </m:sSubPr>
          <m:e>
            <m:r>
              <w:ins w:id="70" w:author="Thorson, James [2]" w:date="2017-01-06T15:28:00Z">
                <w:rPr>
                  <w:rFonts w:ascii="Cambria Math" w:hAnsi="Cambria Math" w:cs="Times New Roman"/>
                </w:rPr>
                <m:t>φ</m:t>
              </w:ins>
            </m:r>
          </m:e>
          <m:sub>
            <m:r>
              <w:ins w:id="71" w:author="Thorson, James [2]" w:date="2017-01-06T15:28:00Z">
                <w:rPr>
                  <w:rFonts w:ascii="Cambria Math" w:hAnsi="Cambria Math" w:cs="Times New Roman"/>
                </w:rPr>
                <m:t>i,t</m:t>
              </w:ins>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1C437039" w:rsidR="001E2C84" w:rsidRDefault="00E81E96"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72" w:author="Thorson, James" w:date="2016-08-10T07:51:00Z">
                <w:rPr>
                  <w:rFonts w:ascii="Cambria Math" w:hAnsi="Cambria Math" w:cs="Times New Roman"/>
                </w:rPr>
                <m:t>d</m:t>
              </w:ins>
            </m:r>
            <m:r>
              <w:del w:id="73" w:author="Thorson, James" w:date="2016-08-10T07:51:00Z">
                <w:rPr>
                  <w:rFonts w:ascii="Cambria Math" w:hAnsi="Cambria Math" w:cs="Times New Roman"/>
                </w:rPr>
                <m:t>p</m:t>
              </w:del>
            </m:r>
            <m:r>
              <w:rPr>
                <w:rFonts w:ascii="Cambria Math" w:hAnsi="Cambria Math" w:cs="Times New Roman"/>
              </w:rPr>
              <m:t>=3,t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ins w:id="74" w:author="Thorson, James" w:date="2016-08-10T07:41:00Z">
                        <w:rPr>
                          <w:rFonts w:ascii="Cambria Math" w:hAnsi="Cambria Math" w:cs="Times New Roman"/>
                          <w:i/>
                        </w:rPr>
                      </w:ins>
                    </m:ctrlPr>
                  </m:sSubPr>
                  <m:e>
                    <m:r>
                      <w:ins w:id="75" w:author="Thorson, James" w:date="2016-08-10T07:41:00Z">
                        <w:rPr>
                          <w:rFonts w:ascii="Cambria Math" w:hAnsi="Cambria Math" w:cs="Times New Roman"/>
                        </w:rPr>
                        <m:t>p</m:t>
                      </w:ins>
                    </m:r>
                  </m:e>
                  <m:sub>
                    <m:r>
                      <w:ins w:id="76" w:author="Thorson, James" w:date="2016-08-10T07:41:00Z">
                        <w:rPr>
                          <w:rFonts w:ascii="Cambria Math" w:hAnsi="Cambria Math" w:cs="Times New Roman"/>
                        </w:rPr>
                        <m:t>t</m:t>
                      </w:ins>
                    </m:r>
                  </m:sub>
                </m:sSub>
                <m:r>
                  <w:ins w:id="77" w:author="Thorson, James" w:date="2016-08-10T07:41:00Z">
                    <w:rPr>
                      <w:rFonts w:ascii="Cambria Math" w:hAnsi="Cambria Math" w:cs="Times New Roman"/>
                    </w:rPr>
                    <m:t>(s)</m:t>
                  </w:ins>
                </m:r>
                <m:r>
                  <w:del w:id="78" w:author="Thorson, James" w:date="2016-08-10T07:41:00Z">
                    <w:rPr>
                      <w:rFonts w:ascii="Cambria Math" w:hAnsi="Cambria Math" w:cs="Times New Roman"/>
                    </w:rPr>
                    <m:t>p</m:t>
                  </w:del>
                </m:r>
              </m:e>
            </m:d>
          </m:e>
          <m:sup>
            <m:r>
              <w:rPr>
                <w:rFonts w:ascii="Cambria Math" w:hAnsi="Cambria Math" w:cs="Times New Roman"/>
              </w:rPr>
              <m:t>2</m:t>
            </m:r>
          </m:sup>
        </m:sSup>
        <m:r>
          <w:rPr>
            <w:rFonts w:ascii="Cambria Math" w:hAnsi="Cambria Math" w:cs="Times New Roman"/>
          </w:rPr>
          <m:t>×</m:t>
        </m:r>
        <m:sSub>
          <m:sSubPr>
            <m:ctrlPr>
              <w:ins w:id="79" w:author="Thorson, James" w:date="2016-08-10T07:41:00Z">
                <w:rPr>
                  <w:rFonts w:ascii="Cambria Math" w:hAnsi="Cambria Math" w:cs="Times New Roman"/>
                  <w:i/>
                </w:rPr>
              </w:ins>
            </m:ctrlPr>
          </m:sSubPr>
          <m:e>
            <m:r>
              <w:ins w:id="80" w:author="Thorson, James" w:date="2016-08-10T07:41:00Z">
                <w:rPr>
                  <w:rFonts w:ascii="Cambria Math" w:hAnsi="Cambria Math" w:cs="Times New Roman"/>
                </w:rPr>
                <m:t>p</m:t>
              </w:ins>
            </m:r>
          </m:e>
          <m:sub>
            <m:r>
              <w:ins w:id="81" w:author="Thorson, James" w:date="2016-08-10T07:41:00Z">
                <w:rPr>
                  <w:rFonts w:ascii="Cambria Math" w:hAnsi="Cambria Math" w:cs="Times New Roman"/>
                </w:rPr>
                <m:t>t</m:t>
              </w:ins>
            </m:r>
          </m:sub>
        </m:sSub>
        <m:r>
          <w:ins w:id="82" w:author="Thorson, James" w:date="2016-08-10T07:41:00Z">
            <w:rPr>
              <w:rFonts w:ascii="Cambria Math" w:hAnsi="Cambria Math" w:cs="Times New Roman"/>
            </w:rPr>
            <m:t>(s)</m:t>
          </w:ins>
        </m:r>
        <m:r>
          <w:del w:id="83" w:author="Thorson, James" w:date="2016-08-10T07:41:00Z">
            <w:rPr>
              <w:rFonts w:ascii="Cambria Math" w:hAnsi="Cambria Math" w:cs="Times New Roman"/>
            </w:rPr>
            <m:t>p</m:t>
          </w:del>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ins w:id="84" w:author="Thorson, James [2]" w:date="2017-01-06T15:28:00Z">
            <w:rPr>
              <w:rFonts w:ascii="Cambria Math" w:hAnsi="Cambria Math" w:cs="Times New Roman"/>
            </w:rPr>
            <m:t>×</m:t>
          </w:ins>
        </m:r>
        <m:sSub>
          <m:sSubPr>
            <m:ctrlPr>
              <w:ins w:id="85" w:author="Thorson, James [2]" w:date="2017-01-06T15:28:00Z">
                <w:rPr>
                  <w:rFonts w:ascii="Cambria Math" w:hAnsi="Cambria Math" w:cs="Times New Roman"/>
                  <w:i/>
                </w:rPr>
              </w:ins>
            </m:ctrlPr>
          </m:sSubPr>
          <m:e>
            <m:r>
              <w:ins w:id="86" w:author="Thorson, James [2]" w:date="2017-01-06T15:28:00Z">
                <w:rPr>
                  <w:rFonts w:ascii="Cambria Math" w:hAnsi="Cambria Math" w:cs="Times New Roman"/>
                </w:rPr>
                <m:t>φ</m:t>
              </w:ins>
            </m:r>
          </m:e>
          <m:sub>
            <m:r>
              <w:ins w:id="87" w:author="Thorson, James [2]" w:date="2017-01-06T15:28:00Z">
                <w:rPr>
                  <w:rFonts w:ascii="Cambria Math" w:hAnsi="Cambria Math" w:cs="Times New Roman"/>
                </w:rPr>
                <m:t>i,t</m:t>
              </w:ins>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ins w:id="88" w:author="Thorson, James" w:date="2016-08-10T07:42:00Z"/>
          <w:rFonts w:ascii="Times New Roman" w:hAnsi="Times New Roman" w:cs="Times New Roman"/>
        </w:rPr>
      </w:pPr>
      <w:ins w:id="89" w:author="Thorson, James" w:date="2016-08-10T07:42:00Z">
        <w:r>
          <w:rPr>
            <w:rFonts w:ascii="Times New Roman" w:hAnsi="Times New Roman" w:cs="Times New Roman"/>
          </w:rPr>
          <w:t>In the following, we include variation in detectability among sites and years:</w:t>
        </w:r>
      </w:ins>
    </w:p>
    <w:p w14:paraId="3BF6D1ED" w14:textId="29C7B635" w:rsidR="00896C0E" w:rsidRDefault="00896C0E" w:rsidP="007551FD">
      <w:pPr>
        <w:tabs>
          <w:tab w:val="left" w:pos="360"/>
          <w:tab w:val="left" w:pos="8640"/>
        </w:tabs>
        <w:rPr>
          <w:ins w:id="90" w:author="Thorson, James" w:date="2016-08-10T07:42:00Z"/>
          <w:rFonts w:ascii="Times New Roman" w:hAnsi="Times New Roman" w:cs="Times New Roman"/>
        </w:rPr>
      </w:pPr>
    </w:p>
    <w:p w14:paraId="6A2DCD5C" w14:textId="455BD809" w:rsidR="00896C0E" w:rsidRDefault="00E81E96" w:rsidP="007551FD">
      <w:pPr>
        <w:tabs>
          <w:tab w:val="left" w:pos="360"/>
          <w:tab w:val="left" w:pos="8640"/>
        </w:tabs>
        <w:rPr>
          <w:ins w:id="91" w:author="Thorson, James" w:date="2016-08-10T07:45:00Z"/>
          <w:rFonts w:ascii="Times New Roman" w:hAnsi="Times New Roman" w:cs="Times New Roman"/>
        </w:rPr>
      </w:pPr>
      <m:oMath>
        <m:sSub>
          <m:sSubPr>
            <m:ctrlPr>
              <w:ins w:id="92" w:author="Thorson, James" w:date="2016-08-10T07:42:00Z">
                <w:rPr>
                  <w:rFonts w:ascii="Cambria Math" w:hAnsi="Cambria Math" w:cs="Times New Roman"/>
                  <w:i/>
                </w:rPr>
              </w:ins>
            </m:ctrlPr>
          </m:sSubPr>
          <m:e>
            <m:r>
              <w:ins w:id="93" w:author="Thorson, James" w:date="2016-08-10T07:42:00Z">
                <w:rPr>
                  <w:rFonts w:ascii="Cambria Math" w:hAnsi="Cambria Math" w:cs="Times New Roman"/>
                </w:rPr>
                <m:t>p</m:t>
              </w:ins>
            </m:r>
          </m:e>
          <m:sub>
            <m:r>
              <w:ins w:id="94" w:author="Thorson, James" w:date="2016-08-10T07:42:00Z">
                <w:rPr>
                  <w:rFonts w:ascii="Cambria Math" w:hAnsi="Cambria Math" w:cs="Times New Roman"/>
                </w:rPr>
                <m:t>t</m:t>
              </w:ins>
            </m:r>
          </m:sub>
        </m:sSub>
        <m:d>
          <m:dPr>
            <m:ctrlPr>
              <w:ins w:id="95" w:author="Thorson, James" w:date="2016-08-10T07:42:00Z">
                <w:rPr>
                  <w:rFonts w:ascii="Cambria Math" w:hAnsi="Cambria Math" w:cs="Times New Roman"/>
                  <w:i/>
                </w:rPr>
              </w:ins>
            </m:ctrlPr>
          </m:dPr>
          <m:e>
            <m:r>
              <w:ins w:id="96" w:author="Thorson, James" w:date="2016-08-10T07:42:00Z">
                <w:rPr>
                  <w:rFonts w:ascii="Cambria Math" w:hAnsi="Cambria Math" w:cs="Times New Roman"/>
                </w:rPr>
                <m:t>s</m:t>
              </w:ins>
            </m:r>
          </m:e>
        </m:d>
        <m:r>
          <w:ins w:id="97" w:author="Thorson, James" w:date="2016-08-10T07:42:00Z">
            <w:rPr>
              <w:rFonts w:ascii="Cambria Math" w:hAnsi="Cambria Math" w:cs="Times New Roman"/>
            </w:rPr>
            <m:t>=1-</m:t>
          </w:ins>
        </m:r>
        <m:r>
          <m:rPr>
            <m:sty m:val="p"/>
          </m:rPr>
          <w:rPr>
            <w:rFonts w:ascii="Cambria Math" w:hAnsi="Cambria Math" w:cs="Times New Roman"/>
          </w:rPr>
          <m:t>exp</m:t>
        </m:r>
        <m:d>
          <m:dPr>
            <m:ctrlPr>
              <w:ins w:id="98" w:author="Thorson, James" w:date="2016-08-10T07:45:00Z">
                <w:rPr>
                  <w:rFonts w:ascii="Cambria Math" w:hAnsi="Cambria Math" w:cs="Times New Roman"/>
                </w:rPr>
              </w:ins>
            </m:ctrlPr>
          </m:dPr>
          <m:e>
            <m:r>
              <w:ins w:id="99" w:author="Thorson, James" w:date="2016-08-10T07:45:00Z">
                <w:rPr>
                  <w:rFonts w:ascii="Cambria Math" w:hAnsi="Cambria Math" w:cs="Times New Roman"/>
                </w:rPr>
                <m:t>-</m:t>
              </w:ins>
            </m:r>
            <m:r>
              <w:ins w:id="100" w:author="Thorson, James" w:date="2016-08-10T07:45:00Z">
                <m:rPr>
                  <m:sty m:val="p"/>
                </m:rPr>
                <w:rPr>
                  <w:rFonts w:ascii="Cambria Math" w:hAnsi="Cambria Math" w:cs="Times New Roman"/>
                </w:rPr>
                <m:t>exp⁡</m:t>
              </w:ins>
            </m:r>
            <m:r>
              <w:ins w:id="101" w:author="Thorson, James" w:date="2016-08-10T07:45:00Z">
                <w:rPr>
                  <w:rFonts w:ascii="Cambria Math" w:hAnsi="Cambria Math" w:cs="Times New Roman"/>
                </w:rPr>
                <m:t>(</m:t>
              </w:ins>
            </m:r>
            <m:sSub>
              <m:sSubPr>
                <m:ctrlPr>
                  <w:ins w:id="102" w:author="Thorson, James" w:date="2016-08-10T07:45:00Z">
                    <w:rPr>
                      <w:rFonts w:ascii="Cambria Math" w:hAnsi="Cambria Math" w:cs="Times New Roman"/>
                      <w:i/>
                    </w:rPr>
                  </w:ins>
                </m:ctrlPr>
              </m:sSubPr>
              <m:e>
                <m:r>
                  <w:ins w:id="103" w:author="Thorson, James" w:date="2016-08-10T07:45:00Z">
                    <w:rPr>
                      <w:rFonts w:ascii="Cambria Math" w:hAnsi="Cambria Math" w:cs="Times New Roman"/>
                    </w:rPr>
                    <m:t>μ</m:t>
                  </w:ins>
                </m:r>
              </m:e>
              <m:sub>
                <m:r>
                  <w:ins w:id="104" w:author="Thorson, James" w:date="2016-08-10T07:45:00Z">
                    <w:rPr>
                      <w:rFonts w:ascii="Cambria Math" w:hAnsi="Cambria Math" w:cs="Times New Roman"/>
                    </w:rPr>
                    <m:t>p</m:t>
                  </w:ins>
                </m:r>
              </m:sub>
            </m:sSub>
            <m:r>
              <w:ins w:id="105" w:author="Thorson, James" w:date="2016-08-10T07:45:00Z">
                <w:rPr>
                  <w:rFonts w:ascii="Cambria Math" w:hAnsi="Cambria Math" w:cs="Times New Roman"/>
                </w:rPr>
                <m:t>+</m:t>
              </w:ins>
            </m:r>
            <m:sSub>
              <m:sSubPr>
                <m:ctrlPr>
                  <w:ins w:id="106" w:author="Thorson, James" w:date="2016-08-10T07:45:00Z">
                    <w:rPr>
                      <w:rFonts w:ascii="Cambria Math" w:hAnsi="Cambria Math" w:cs="Times New Roman"/>
                      <w:i/>
                    </w:rPr>
                  </w:ins>
                </m:ctrlPr>
              </m:sSubPr>
              <m:e>
                <m:r>
                  <w:ins w:id="107" w:author="Thorson, James" w:date="2016-08-10T07:45:00Z">
                    <w:rPr>
                      <w:rFonts w:ascii="Cambria Math" w:hAnsi="Cambria Math" w:cs="Times New Roman"/>
                    </w:rPr>
                    <m:t>η</m:t>
                  </w:ins>
                </m:r>
              </m:e>
              <m:sub>
                <m:r>
                  <w:ins w:id="108" w:author="Thorson, James" w:date="2016-08-10T07:45:00Z">
                    <w:rPr>
                      <w:rFonts w:ascii="Cambria Math" w:hAnsi="Cambria Math" w:cs="Times New Roman"/>
                    </w:rPr>
                    <m:t>t</m:t>
                  </w:ins>
                </m:r>
              </m:sub>
            </m:sSub>
            <m:d>
              <m:dPr>
                <m:ctrlPr>
                  <w:ins w:id="109" w:author="Thorson, James" w:date="2016-08-10T07:45:00Z">
                    <w:rPr>
                      <w:rFonts w:ascii="Cambria Math" w:hAnsi="Cambria Math" w:cs="Times New Roman"/>
                      <w:i/>
                    </w:rPr>
                  </w:ins>
                </m:ctrlPr>
              </m:dPr>
              <m:e>
                <m:r>
                  <w:ins w:id="110" w:author="Thorson, James" w:date="2016-08-10T07:45:00Z">
                    <w:rPr>
                      <w:rFonts w:ascii="Cambria Math" w:hAnsi="Cambria Math" w:cs="Times New Roman"/>
                    </w:rPr>
                    <m:t>s</m:t>
                  </w:ins>
                </m:r>
              </m:e>
            </m:d>
            <m:r>
              <w:ins w:id="111" w:author="Thorson, James" w:date="2016-08-10T07:45:00Z">
                <w:rPr>
                  <w:rFonts w:ascii="Cambria Math" w:hAnsi="Cambria Math" w:cs="Times New Roman"/>
                </w:rPr>
                <m:t>)</m:t>
              </w:ins>
            </m:r>
          </m:e>
        </m:d>
        <m:r>
          <w:del w:id="112" w:author="Thorson, James" w:date="2016-08-10T07:44:00Z">
            <m:rPr>
              <m:sty m:val="p"/>
            </m:rPr>
            <w:rPr>
              <w:rFonts w:ascii="Cambria Math" w:hAnsi="Cambria Math" w:cs="Times New Roman"/>
            </w:rPr>
            <m:t>⁡exp⁡</m:t>
          </w:del>
        </m:r>
      </m:oMath>
      <w:ins w:id="113" w:author="Thorson, James" w:date="2016-08-10T07:45:00Z">
        <w:r w:rsidR="00896C0E">
          <w:rPr>
            <w:rFonts w:ascii="Times New Roman" w:hAnsi="Times New Roman" w:cs="Times New Roman"/>
          </w:rPr>
          <w:t xml:space="preserve"> </w:t>
        </w:r>
        <w:r w:rsidR="00896C0E">
          <w:rPr>
            <w:rFonts w:ascii="Times New Roman" w:hAnsi="Times New Roman" w:cs="Times New Roman"/>
          </w:rPr>
          <w:tab/>
          <w:t>(2d)</w:t>
        </w:r>
      </w:ins>
    </w:p>
    <w:p w14:paraId="6F7BAD34" w14:textId="77777777" w:rsidR="00896C0E" w:rsidRDefault="00896C0E" w:rsidP="007551FD">
      <w:pPr>
        <w:tabs>
          <w:tab w:val="left" w:pos="360"/>
          <w:tab w:val="left" w:pos="8640"/>
        </w:tabs>
        <w:rPr>
          <w:ins w:id="114" w:author="Thorson, James" w:date="2016-08-10T07:45:00Z"/>
          <w:rFonts w:ascii="Times New Roman" w:hAnsi="Times New Roman" w:cs="Times New Roman"/>
        </w:rPr>
      </w:pPr>
    </w:p>
    <w:p w14:paraId="6C8BD660" w14:textId="039B7349" w:rsidR="001E2C84" w:rsidRPr="007551FD" w:rsidRDefault="00896C0E" w:rsidP="007551FD">
      <w:pPr>
        <w:tabs>
          <w:tab w:val="left" w:pos="360"/>
          <w:tab w:val="left" w:pos="8640"/>
        </w:tabs>
        <w:rPr>
          <w:rFonts w:ascii="Times New Roman" w:hAnsi="Times New Roman" w:cs="Times New Roman"/>
        </w:rPr>
      </w:pPr>
      <w:ins w:id="115" w:author="Thorson, James" w:date="2016-08-10T07:45:00Z">
        <w:r>
          <w:rPr>
            <w:rFonts w:ascii="Times New Roman" w:hAnsi="Times New Roman" w:cs="Times New Roman"/>
          </w:rPr>
          <w:t>where Eq. 2d represents a complementary-log-log</w:t>
        </w:r>
      </w:ins>
      <w:ins w:id="116" w:author="Thorson, James" w:date="2016-08-10T07:46:00Z">
        <w:r>
          <w:rPr>
            <w:rFonts w:ascii="Times New Roman" w:hAnsi="Times New Roman" w:cs="Times New Roman"/>
          </w:rPr>
          <w:t xml:space="preserve"> (“cloglog”)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~N(0,</m:t>
          </m:r>
        </m:oMath>
      </w:ins>
      <m:oMath>
        <m:sSubSup>
          <m:sSubSupPr>
            <m:ctrlPr>
              <w:ins w:id="117" w:author="Thorson, James" w:date="2016-08-10T07:47:00Z">
                <w:rPr>
                  <w:rFonts w:ascii="Cambria Math" w:hAnsi="Cambria Math" w:cs="Times New Roman"/>
                  <w:i/>
                </w:rPr>
              </w:ins>
            </m:ctrlPr>
          </m:sSubSupPr>
          <m:e>
            <m:r>
              <w:ins w:id="118" w:author="Thorson, James" w:date="2016-08-10T07:47:00Z">
                <w:rPr>
                  <w:rFonts w:ascii="Cambria Math" w:hAnsi="Cambria Math" w:cs="Times New Roman"/>
                </w:rPr>
                <m:t>σ</m:t>
              </w:ins>
            </m:r>
          </m:e>
          <m:sub>
            <m:r>
              <w:ins w:id="119" w:author="Thorson, James" w:date="2016-08-10T07:47:00Z">
                <w:rPr>
                  <w:rFonts w:ascii="Cambria Math" w:hAnsi="Cambria Math" w:cs="Times New Roman"/>
                </w:rPr>
                <m:t>η</m:t>
              </w:ins>
            </m:r>
          </m:sub>
          <m:sup>
            <m:r>
              <w:ins w:id="120" w:author="Thorson, James" w:date="2016-08-10T07:47:00Z">
                <w:rPr>
                  <w:rFonts w:ascii="Cambria Math" w:hAnsi="Cambria Math" w:cs="Times New Roman"/>
                </w:rPr>
                <m:t>2</m:t>
              </w:ins>
            </m:r>
          </m:sup>
        </m:sSubSup>
        <m:r>
          <w:ins w:id="121" w:author="Thorson, James" w:date="2016-08-10T07:47:00Z">
            <w:rPr>
              <w:rFonts w:ascii="Cambria Math" w:hAnsi="Cambria Math" w:cs="Times New Roman"/>
            </w:rPr>
            <m:t>)</m:t>
          </w:ins>
        </m:r>
      </m:oMath>
      <w:ins w:id="122" w:author="Thorson, James" w:date="2016-08-10T07:47:00Z">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ins>
      <w:del w:id="123" w:author="Thorson, James" w:date="2016-08-10T07:53:00Z">
        <w:r w:rsidR="001E2C84" w:rsidDel="00322BAC">
          <w:rPr>
            <w:rFonts w:ascii="Times New Roman" w:hAnsi="Times New Roman" w:cs="Times New Roman"/>
          </w:rPr>
          <w:delText>This d</w:delText>
        </w:r>
      </w:del>
      <w:ins w:id="124" w:author="Thorson, James" w:date="2016-08-10T07:53:00Z">
        <w:r w:rsidR="00322BAC">
          <w:rPr>
            <w:rFonts w:ascii="Times New Roman" w:hAnsi="Times New Roman" w:cs="Times New Roman"/>
          </w:rPr>
          <w:t>D</w:t>
        </w:r>
      </w:ins>
      <w:r w:rsidR="001E2C84">
        <w:rPr>
          <w:rFonts w:ascii="Times New Roman" w:hAnsi="Times New Roman" w:cs="Times New Roman"/>
        </w:rPr>
        <w:t>etect</w:t>
      </w:r>
      <w:del w:id="125" w:author="Thorson, James" w:date="2016-08-10T07:53:00Z">
        <w:r w:rsidR="001E2C84" w:rsidDel="00322BAC">
          <w:rPr>
            <w:rFonts w:ascii="Times New Roman" w:hAnsi="Times New Roman" w:cs="Times New Roman"/>
          </w:rPr>
          <w:delText>ion</w:delText>
        </w:r>
      </w:del>
      <w:ins w:id="126" w:author="Thorson, James" w:date="2016-08-10T07:53:00Z">
        <w:r w:rsidR="00322BAC">
          <w:rPr>
            <w:rFonts w:ascii="Times New Roman" w:hAnsi="Times New Roman" w:cs="Times New Roman"/>
          </w:rPr>
          <w:t>ability parameters (</w:t>
        </w:r>
      </w:ins>
      <m:oMath>
        <m:sSub>
          <m:sSubPr>
            <m:ctrlPr>
              <w:ins w:id="127" w:author="Thorson, James" w:date="2016-08-10T07:54:00Z">
                <w:rPr>
                  <w:rFonts w:ascii="Cambria Math" w:hAnsi="Cambria Math" w:cs="Times New Roman"/>
                  <w:i/>
                </w:rPr>
              </w:ins>
            </m:ctrlPr>
          </m:sSubPr>
          <m:e>
            <m:r>
              <w:ins w:id="128" w:author="Thorson, James" w:date="2016-08-10T07:54:00Z">
                <w:rPr>
                  <w:rFonts w:ascii="Cambria Math" w:hAnsi="Cambria Math" w:cs="Times New Roman"/>
                </w:rPr>
                <m:t>μ</m:t>
              </w:ins>
            </m:r>
          </m:e>
          <m:sub>
            <m:r>
              <w:ins w:id="129" w:author="Thorson, James" w:date="2016-08-10T07:54:00Z">
                <w:rPr>
                  <w:rFonts w:ascii="Cambria Math" w:hAnsi="Cambria Math" w:cs="Times New Roman"/>
                </w:rPr>
                <m:t>p</m:t>
              </w:ins>
            </m:r>
          </m:sub>
        </m:sSub>
      </m:oMath>
      <w:ins w:id="130" w:author="Thorson, James" w:date="2016-08-10T07:54:00Z">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ins>
      <w:ins w:id="131" w:author="Thorson, James" w:date="2016-08-10T07:53:00Z">
        <w:r w:rsidR="00322BAC">
          <w:rPr>
            <w:rFonts w:ascii="Times New Roman" w:hAnsi="Times New Roman" w:cs="Times New Roman"/>
          </w:rPr>
          <w:t xml:space="preserve">) </w:t>
        </w:r>
      </w:ins>
      <w:del w:id="132" w:author="Thorson, James" w:date="2016-08-10T07:53:00Z">
        <w:r w:rsidR="001E2C84" w:rsidDel="00322BAC">
          <w:rPr>
            <w:rFonts w:ascii="Times New Roman" w:hAnsi="Times New Roman" w:cs="Times New Roman"/>
          </w:rPr>
          <w:delText xml:space="preserve"> probability is </w:delText>
        </w:r>
      </w:del>
      <w:ins w:id="133" w:author="Thorson, James" w:date="2016-08-10T07:53:00Z">
        <w:r w:rsidR="00322BAC">
          <w:rPr>
            <w:rFonts w:ascii="Times New Roman" w:hAnsi="Times New Roman" w:cs="Times New Roman"/>
          </w:rPr>
          <w:t xml:space="preserve">are </w:t>
        </w:r>
      </w:ins>
      <w:r w:rsidR="001E2C84">
        <w:rPr>
          <w:rFonts w:ascii="Times New Roman" w:hAnsi="Times New Roman" w:cs="Times New Roman"/>
        </w:rPr>
        <w:t xml:space="preserve">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34"/>
      </w:r>
      <w:r w:rsidR="00423501" w:rsidRPr="00864DA6">
        <w:rPr>
          <w:rFonts w:ascii="Times New Roman" w:hAnsi="Times New Roman" w:cs="Times New Roman"/>
          <w:i/>
        </w:rPr>
        <w:t>Spatio-temporal correlations on a stream network</w:t>
      </w:r>
    </w:p>
    <w:p w14:paraId="2B73C70C" w14:textId="7F89C187"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 and only one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E81E96"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 xml:space="preserve">a mean-reverting Weiner process with movement along the network.  This results in an Ornstein-Uhlenbeck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commentRangeStart w:id="135"/>
      <w:r w:rsidRPr="00864DA6">
        <w:rPr>
          <w:rFonts w:ascii="Times New Roman" w:hAnsi="Times New Roman" w:cs="Times New Roman"/>
          <w:i/>
        </w:rPr>
        <w:t>Ornstein-Uhlenbeck process for spatial variation</w:t>
      </w:r>
      <w:commentRangeEnd w:id="135"/>
      <w:r w:rsidR="00544A79">
        <w:rPr>
          <w:rStyle w:val="CommentReference"/>
        </w:rPr>
        <w:commentReference w:id="135"/>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lastRenderedPageBreak/>
        <w:tab/>
      </w:r>
      <w:r w:rsidR="0028590F">
        <w:rPr>
          <w:rFonts w:ascii="Times New Roman" w:hAnsi="Times New Roman" w:cs="Times New Roman"/>
        </w:rPr>
        <w:t xml:space="preserve">We used the Ornstein-Uhlenbeck process to represent the spatial relationships along the network. The OU process is Gaussian, Markovian, and mean-reverting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4286A20E"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ins w:id="136" w:author="Thorson, James [2]" w:date="2017-01-06T15:53:00Z">
            <w:rPr>
              <w:rFonts w:ascii="Cambria Math" w:hAnsi="Cambria Math" w:cs="Times New Roman"/>
            </w:rPr>
            <m:t>(s)</m:t>
          </w:ins>
        </m:r>
        <m:r>
          <w:rPr>
            <w:rFonts w:ascii="Cambria Math" w:hAnsi="Cambria Math" w:cs="Times New Roman"/>
          </w:rPr>
          <m:t>)</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0DBE3222"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ins w:id="137" w:author="Thorson, James [2]" w:date="2017-01-06T15:53:00Z">
            <w:rPr>
              <w:rFonts w:ascii="Cambria Math" w:hAnsi="Cambria Math" w:cs="Times New Roman"/>
            </w:rPr>
            <m:t xml:space="preserve">, </m:t>
          </w:ins>
        </m:r>
      </m:oMath>
      <w:del w:id="138" w:author="Thorson, James [2]" w:date="2017-01-06T15:53:00Z">
        <w:r w:rsidDel="007E05D4">
          <w:rPr>
            <w:rFonts w:ascii="Times New Roman" w:hAnsi="Times New Roman" w:cs="Times New Roman"/>
          </w:rPr>
          <w:delText xml:space="preserve"> (</w:delText>
        </w:r>
      </w:del>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ins w:id="139" w:author="Thorson, James [2]" w:date="2017-01-06T15:53:00Z">
            <w:rPr>
              <w:rFonts w:ascii="Cambria Math" w:hAnsi="Cambria Math" w:cs="Times New Roman"/>
            </w:rPr>
            <m:t>(s)</m:t>
          </w:ins>
        </m:r>
      </m:oMath>
      <w:ins w:id="140" w:author="Thorson, James [2]" w:date="2017-01-06T15:53:00Z">
        <w:r w:rsidR="007E05D4">
          <w:rPr>
            <w:rFonts w:ascii="Times New Roman" w:hAnsi="Times New Roman" w:cs="Times New Roman"/>
          </w:rPr>
          <w:t>,</w:t>
        </w:r>
      </w:ins>
      <w:del w:id="141" w:author="Thorson, James [2]" w:date="2017-01-06T15:53:00Z">
        <w:r w:rsidDel="007E05D4">
          <w:rPr>
            <w:rFonts w:ascii="Times New Roman" w:hAnsi="Times New Roman" w:cs="Times New Roman"/>
          </w:rPr>
          <w:delText>)</w:delText>
        </w:r>
      </w:del>
      <w:r>
        <w:rPr>
          <w:rFonts w:ascii="Times New Roman" w:hAnsi="Times New Roman" w:cs="Times New Roman"/>
        </w:rPr>
        <w:t xml:space="preserve"> </w:t>
      </w:r>
      <w:ins w:id="142" w:author="Thorson, James [2]" w:date="2017-01-06T15:54:00Z">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ins>
      <w:ins w:id="143" w:author="Thorson, James [2]" w:date="2017-01-06T15:55:00Z">
        <w:r w:rsidR="007E05D4">
          <w:rPr>
            <w:rFonts w:ascii="Times New Roman" w:hAnsi="Times New Roman" w:cs="Times New Roman"/>
          </w:rPr>
          <w:t xml:space="preserve"> given an OU process is</w:t>
        </w:r>
      </w:ins>
      <w:del w:id="144" w:author="Thorson, James [2]" w:date="2017-01-06T15:55:00Z">
        <w:r w:rsidDel="007E05D4">
          <w:rPr>
            <w:rFonts w:ascii="Times New Roman" w:hAnsi="Times New Roman" w:cs="Times New Roman"/>
          </w:rPr>
          <w:delText>follows the OU process as</w:delText>
        </w:r>
      </w:del>
    </w:p>
    <w:p w14:paraId="7C667781" w14:textId="77777777" w:rsidR="009C6A2D" w:rsidRDefault="009C6A2D" w:rsidP="007551FD">
      <w:pPr>
        <w:tabs>
          <w:tab w:val="left" w:pos="360"/>
          <w:tab w:val="left" w:pos="8640"/>
        </w:tabs>
        <w:rPr>
          <w:rFonts w:ascii="Times New Roman" w:hAnsi="Times New Roman" w:cs="Times New Roman"/>
        </w:rPr>
      </w:pPr>
    </w:p>
    <w:p w14:paraId="487948A9" w14:textId="07E9DED9" w:rsidR="0047099A" w:rsidRDefault="00E81E96"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ins w:id="145" w:author="Thorson, James [2]" w:date="2017-01-06T15:53:00Z">
            <w:rPr>
              <w:rFonts w:ascii="Cambria Math" w:hAnsi="Cambria Math" w:cs="Times New Roman"/>
            </w:rPr>
            <m:t>(s)</m:t>
          </w:ins>
        </m:r>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378EA620"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del w:id="146" w:author="Thorson, James [2]" w:date="2017-01-06T15:54:00Z">
        <w:r w:rsidR="000E62CB" w:rsidDel="007E05D4">
          <w:rPr>
            <w:rFonts w:ascii="Times New Roman" w:hAnsi="Times New Roman" w:cs="Times New Roman"/>
          </w:rPr>
          <w:delText xml:space="preserve">is </w:delText>
        </w:r>
      </w:del>
      <w:ins w:id="147" w:author="Thorson, James [2]" w:date="2017-01-06T15:54:00Z">
        <w:r w:rsidR="007E05D4">
          <w:rPr>
            <w:rFonts w:ascii="Times New Roman" w:hAnsi="Times New Roman" w:cs="Times New Roman"/>
          </w:rPr>
          <w:t xml:space="preserve">governs </w:t>
        </w:r>
      </w:ins>
      <w:r w:rsidR="000E62CB">
        <w:rPr>
          <w:rFonts w:ascii="Times New Roman" w:hAnsi="Times New Roman" w:cs="Times New Roman"/>
        </w:rPr>
        <w:t xml:space="preserve">the </w:t>
      </w:r>
      <w:ins w:id="148" w:author="Thorson, James [2]" w:date="2017-01-06T15:53:00Z">
        <w:r w:rsidR="007E05D4">
          <w:rPr>
            <w:rFonts w:ascii="Times New Roman" w:hAnsi="Times New Roman" w:cs="Times New Roman"/>
          </w:rPr>
          <w:t xml:space="preserve">asymptotic </w:t>
        </w:r>
      </w:ins>
      <w:del w:id="149" w:author="Thorson, James [2]" w:date="2017-01-06T15:53:00Z">
        <w:r w:rsidR="000E62CB" w:rsidDel="007E05D4">
          <w:rPr>
            <w:rFonts w:ascii="Times New Roman" w:hAnsi="Times New Roman" w:cs="Times New Roman"/>
          </w:rPr>
          <w:delText xml:space="preserve">variation </w:delText>
        </w:r>
      </w:del>
      <w:ins w:id="150" w:author="Thorson, James [2]" w:date="2017-01-06T15:53:00Z">
        <w:r w:rsidR="007E05D4">
          <w:rPr>
            <w:rFonts w:ascii="Times New Roman" w:hAnsi="Times New Roman" w:cs="Times New Roman"/>
          </w:rPr>
          <w:t xml:space="preserve">variance </w:t>
        </w:r>
      </w:ins>
      <w:del w:id="151" w:author="Thorson, James [2]" w:date="2017-01-06T15:53:00Z">
        <w:r w:rsidR="000E62CB" w:rsidDel="007E05D4">
          <w:rPr>
            <w:rFonts w:ascii="Times New Roman" w:hAnsi="Times New Roman" w:cs="Times New Roman"/>
          </w:rPr>
          <w:delText xml:space="preserve">in </w:delText>
        </w:r>
      </w:del>
      <w:ins w:id="152" w:author="Thorson, James [2]" w:date="2017-01-06T15:53:00Z">
        <w:r w:rsidR="007E05D4">
          <w:rPr>
            <w:rFonts w:ascii="Times New Roman" w:hAnsi="Times New Roman" w:cs="Times New Roman"/>
          </w:rPr>
          <w:t>from an</w:t>
        </w:r>
      </w:ins>
      <w:del w:id="153" w:author="Thorson, James [2]" w:date="2017-01-06T15:53:00Z">
        <w:r w:rsidR="000E62CB" w:rsidDel="007E05D4">
          <w:rPr>
            <w:rFonts w:ascii="Times New Roman" w:hAnsi="Times New Roman" w:cs="Times New Roman"/>
          </w:rPr>
          <w:delText xml:space="preserve">the </w:delText>
        </w:r>
      </w:del>
      <w:ins w:id="154" w:author="Thorson, James [2]" w:date="2017-01-06T15:53:00Z">
        <w:r w:rsidR="007E05D4">
          <w:rPr>
            <w:rFonts w:ascii="Times New Roman" w:hAnsi="Times New Roman" w:cs="Times New Roman"/>
          </w:rPr>
          <w:t xml:space="preserve"> </w:t>
        </w:r>
      </w:ins>
      <w:r w:rsidR="009C6A2D">
        <w:rPr>
          <w:rFonts w:ascii="Times New Roman" w:hAnsi="Times New Roman" w:cs="Times New Roman"/>
        </w:rPr>
        <w:t xml:space="preserve">OU </w:t>
      </w:r>
      <w:r w:rsidR="000E62CB">
        <w:rPr>
          <w:rFonts w:ascii="Times New Roman" w:hAnsi="Times New Roman" w:cs="Times New Roman"/>
        </w:rPr>
        <w:t>process</w:t>
      </w:r>
      <w:ins w:id="155" w:author="Thorson, James [2]" w:date="2017-01-06T15:53:00Z">
        <w:r w:rsidR="007E05D4">
          <w:rPr>
            <w:rFonts w:ascii="Times New Roman" w:hAnsi="Times New Roman" w:cs="Times New Roman"/>
          </w:rPr>
          <w:t xml:space="preserve"> for two sites that are far apart</w:t>
        </w:r>
      </w:ins>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ins w:id="156" w:author="Thorson, James [2]" w:date="2017-01-06T15:54:00Z">
            <w:rPr>
              <w:rFonts w:ascii="Cambria Math" w:hAnsi="Cambria Math" w:cs="Times New Roman"/>
            </w:rPr>
            <m:t>(s)</m:t>
          </w:ins>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commentRangeStart w:id="157"/>
    <w:p w14:paraId="22BE97A9" w14:textId="7A2EB96C" w:rsidR="000E62CB" w:rsidRDefault="00E81E96"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ins w:id="158" w:author="Thorson, James [2]" w:date="2017-01-06T15:53:00Z">
            <w:rPr>
              <w:rFonts w:ascii="Cambria Math" w:hAnsi="Cambria Math" w:cs="Times New Roman"/>
            </w:rPr>
            <m:t>(s)</m:t>
          </w:ins>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57"/>
        <m:r>
          <m:rPr>
            <m:sty m:val="p"/>
          </m:rPr>
          <w:rPr>
            <w:rStyle w:val="CommentReference"/>
          </w:rPr>
          <w:commentReference w:id="157"/>
        </m:r>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59"/>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59"/>
        <m:r>
          <m:rPr>
            <m:sty m:val="p"/>
          </m:rPr>
          <w:rPr>
            <w:rStyle w:val="CommentReference"/>
          </w:rPr>
          <w:commentReference w:id="159"/>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E81E96"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spatio-temporal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00A147BB"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ins w:id="160" w:author="Thorson, James [2]" w:date="2017-01-06T15:54:00Z">
            <w:rPr>
              <w:rFonts w:ascii="Cambria Math" w:hAnsi="Cambria Math" w:cs="Times New Roman"/>
            </w:rPr>
            <m:t>(s)</m:t>
          </w:ins>
        </m:r>
        <w:commentRangeStart w:id="161"/>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w:commentRangeEnd w:id="161"/>
        <m:r>
          <m:rPr>
            <m:sty m:val="p"/>
          </m:rPr>
          <w:rPr>
            <w:rStyle w:val="CommentReference"/>
          </w:rPr>
          <w:commentReference w:id="161"/>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7A4E28F2"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lastRenderedPageBreak/>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ins w:id="162" w:author="Thorson, James [2]" w:date="2017-01-06T15:54:00Z">
            <w:rPr>
              <w:rFonts w:ascii="Cambria Math" w:hAnsi="Cambria Math" w:cs="Times New Roman"/>
            </w:rPr>
            <m:t>(s)</m:t>
          </w:ins>
        </m:r>
      </m:oMath>
      <w:r w:rsidR="00544A79">
        <w:rPr>
          <w:rFonts w:ascii="Times New Roman" w:hAnsi="Times New Roman" w:cs="Times New Roman"/>
        </w:rPr>
        <w:t xml:space="preserve"> is again the spatio-temporal variance</w:t>
      </w:r>
      <w:ins w:id="163" w:author="Thorson, James [2]" w:date="2017-01-06T15:55:00Z">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ins>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2505DAB0" w:rsidR="00544A79" w:rsidRDefault="00E81E96"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w:bookmarkStart w:id="164" w:name="_GoBack"/>
            <w:bookmarkEnd w:id="164"/>
          </m:sub>
          <m:sup>
            <m:r>
              <w:rPr>
                <w:rFonts w:ascii="Cambria Math" w:hAnsi="Cambria Math" w:cs="Times New Roman"/>
              </w:rPr>
              <m:t>2</m:t>
            </m:r>
          </m:sup>
        </m:sSubSup>
        <m:r>
          <w:ins w:id="165" w:author="Thorson, James [2]" w:date="2017-01-06T15:55:00Z">
            <w:rPr>
              <w:rFonts w:ascii="Cambria Math" w:hAnsi="Cambria Math" w:cs="Times New Roman"/>
            </w:rPr>
            <m:t>(s)</m:t>
          </w:ins>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r>
              <m:rPr>
                <m:sty m:val="p"/>
              </m:rPr>
              <w:rPr>
                <w:rStyle w:val="CommentReference"/>
              </w:rPr>
              <w:commentReference w:id="166"/>
            </m:r>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1A5EF1F7" w:rsidR="00ED162D" w:rsidRDefault="00E81E96"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ins w:id="167" w:author="Thorson, James [2]" w:date="2017-01-06T15:56:00Z">
            <w:rPr>
              <w:rFonts w:ascii="Cambria Math" w:hAnsi="Cambria Math" w:cs="Times New Roman"/>
            </w:rPr>
            <m:t>(s)</m:t>
          </w:ins>
        </m:r>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w:commentRangeStart w:id="168"/>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68"/>
        <m:r>
          <m:rPr>
            <m:sty m:val="p"/>
          </m:rPr>
          <w:rPr>
            <w:rStyle w:val="CommentReference"/>
          </w:rPr>
          <w:commentReference w:id="168"/>
        </m:r>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spatio-temporal variation (i.e., </w:t>
      </w:r>
      <w:commentRangeStart w:id="169"/>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w:commentRangeEnd w:id="169"/>
        <m:r>
          <m:rPr>
            <m:sty m:val="p"/>
          </m:rPr>
          <w:rPr>
            <w:rStyle w:val="CommentReference"/>
          </w:rPr>
          <w:commentReference w:id="169"/>
        </m:r>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Independent process for overdispersion</w:t>
      </w:r>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Pr="00F21AEB"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170"/>
      <w:r w:rsidRPr="007551FD">
        <w:rPr>
          <w:rFonts w:ascii="Times New Roman" w:hAnsi="Times New Roman" w:cs="Times New Roman"/>
          <w:b/>
        </w:rPr>
        <w:t>Simulations</w:t>
      </w:r>
      <w:commentRangeEnd w:id="170"/>
      <w:r w:rsidR="00452AFB">
        <w:rPr>
          <w:rStyle w:val="CommentReference"/>
        </w:rPr>
        <w:commentReference w:id="170"/>
      </w:r>
    </w:p>
    <w:p w14:paraId="3F4365D4" w14:textId="416ABC4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0BBBF279"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w:t>
      </w:r>
      <w:r w:rsidR="006B546D" w:rsidRPr="006B546D">
        <w:rPr>
          <w:rFonts w:ascii="Times New Roman" w:hAnsi="Times New Roman" w:cs="Times New Roman"/>
        </w:rPr>
        <w:lastRenderedPageBreak/>
        <w:t xml:space="preserve">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xml:space="preserve">, and </w:t>
      </w:r>
      <w:commentRangeStart w:id="171"/>
      <w:r w:rsidR="00440888">
        <w:rPr>
          <w:rFonts w:ascii="Times New Roman" w:hAnsi="Times New Roman" w:cs="Times New Roman"/>
        </w:rPr>
        <w:t xml:space="preserve">mean abundance </w:t>
      </w:r>
      <w:commentRangeEnd w:id="171"/>
      <w:r w:rsidR="00452AFB">
        <w:rPr>
          <w:rStyle w:val="CommentReference"/>
        </w:rPr>
        <w:commentReference w:id="171"/>
      </w:r>
      <w:r w:rsidR="00440888">
        <w:rPr>
          <w:rFonts w:ascii="Times New Roman" w:hAnsi="Times New Roman" w:cs="Times New Roman"/>
        </w:rPr>
        <w:t>= 10.</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Kanno).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10E10EBF"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 (</w:t>
      </w:r>
      <w:commentRangeStart w:id="172"/>
      <w:r w:rsidR="003D00BB">
        <w:rPr>
          <w:rFonts w:ascii="Times New Roman" w:hAnsi="Times New Roman" w:cs="Times New Roman"/>
        </w:rPr>
        <w:t>refs</w:t>
      </w:r>
      <w:commentRangeEnd w:id="172"/>
      <w:r w:rsidR="003D00BB">
        <w:rPr>
          <w:rStyle w:val="CommentReference"/>
        </w:rPr>
        <w:commentReference w:id="172"/>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173"/>
      <w:r w:rsidR="009500C2">
        <w:rPr>
          <w:rFonts w:ascii="Times New Roman" w:hAnsi="Times New Roman" w:cs="Times New Roman"/>
        </w:rPr>
        <w:t>ref</w:t>
      </w:r>
      <w:commentRangeEnd w:id="173"/>
      <w:r w:rsidR="009500C2">
        <w:rPr>
          <w:rStyle w:val="CommentReference"/>
        </w:rPr>
        <w:commentReference w:id="173"/>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11"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watershed are presented in table ##.</w:t>
      </w:r>
    </w:p>
    <w:p w14:paraId="748195A5" w14:textId="61E22B5E"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lastRenderedPageBreak/>
        <w:tab/>
      </w:r>
      <w:r w:rsidR="00423501">
        <w:rPr>
          <w:rFonts w:ascii="Times New Roman" w:hAnsi="Times New Roman" w:cs="Times New Roman"/>
        </w:rPr>
        <w:t xml:space="preserve">We </w:t>
      </w:r>
      <w:commentRangeStart w:id="174"/>
      <w:r w:rsidR="00423501">
        <w:rPr>
          <w:rFonts w:ascii="Times New Roman" w:hAnsi="Times New Roman" w:cs="Times New Roman"/>
        </w:rPr>
        <w:t>used the National Hydrography Dataset high resolution flowlines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kyle github pages – he should really publish it as a data paper at the least). 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ArcPython (ref). The full description of the process, scripts, and links to the hydrography data is archived at (ref: gihub repo link).</w:t>
      </w:r>
      <w:commentRangeEnd w:id="174"/>
      <w:r w:rsidR="00423501">
        <w:rPr>
          <w:rStyle w:val="CommentReference"/>
        </w:rPr>
        <w:commentReference w:id="174"/>
      </w:r>
      <w:r w:rsidR="00423501">
        <w:rPr>
          <w:rFonts w:ascii="Times New Roman" w:hAnsi="Times New Roman" w:cs="Times New Roman"/>
        </w:rPr>
        <w:t xml:space="preserve"> The hydrography for the region from Maine to Virginia, USA can be downloaded by hydrologic unit code 2 at </w:t>
      </w:r>
      <w:hyperlink r:id="rId12"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28AA26FA"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7FC9B23B"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r>
          <w:rPr>
            <w:rFonts w:ascii="Cambria Math" w:hAnsi="Cambria Math" w:cs="Times New Roman"/>
          </w:rPr>
          <m:t>θ</m:t>
        </m:r>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175"/>
      <w:r w:rsidR="00F02E16">
        <w:rPr>
          <w:rFonts w:ascii="Times New Roman" w:hAnsi="Times New Roman" w:cs="Times New Roman"/>
        </w:rPr>
        <w:t>variability</w:t>
      </w:r>
      <w:r w:rsidR="00277AAD">
        <w:rPr>
          <w:rFonts w:ascii="Times New Roman" w:hAnsi="Times New Roman" w:cs="Times New Roman"/>
        </w:rPr>
        <w:t xml:space="preserve"> </w:t>
      </w:r>
      <w:commentRangeEnd w:id="175"/>
      <w:r w:rsidR="00F02E16">
        <w:rPr>
          <w:rStyle w:val="CommentReference"/>
        </w:rPr>
        <w:commentReference w:id="175"/>
      </w:r>
      <w:r w:rsidR="00277AAD">
        <w:rPr>
          <w:rFonts w:ascii="Times New Roman" w:hAnsi="Times New Roman" w:cs="Times New Roman"/>
        </w:rPr>
        <w:t xml:space="preserve">in the estimation of </w:t>
      </w:r>
      <m:oMath>
        <m:r>
          <w:rPr>
            <w:rFonts w:ascii="Cambria Math" w:hAnsi="Cambria Math" w:cs="Times New Roman"/>
          </w:rPr>
          <m:t>θ</m:t>
        </m:r>
      </m:oMath>
      <w:r w:rsidR="00277AAD">
        <w:rPr>
          <w:rFonts w:ascii="Times New Roman" w:hAnsi="Times New Roman" w:cs="Times New Roman"/>
        </w:rPr>
        <w:t xml:space="preserve"> was larger as the value of </w:t>
      </w:r>
      <m:oMath>
        <m:r>
          <w:rPr>
            <w:rFonts w:ascii="Cambria Math" w:hAnsi="Cambria Math" w:cs="Times New Roman"/>
          </w:rPr>
          <m:t>θ</m:t>
        </m:r>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xml:space="preserve">).  </w:t>
      </w:r>
      <w:commentRangeStart w:id="176"/>
      <w:r w:rsidR="00277AAD">
        <w:rPr>
          <w:rFonts w:ascii="Times New Roman" w:hAnsi="Times New Roman" w:cs="Times New Roman"/>
        </w:rPr>
        <w:t>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w:t>
      </w:r>
      <w:commentRangeEnd w:id="176"/>
      <w:r w:rsidR="0067001E">
        <w:rPr>
          <w:rStyle w:val="CommentReference"/>
        </w:rPr>
        <w:commentReference w:id="176"/>
      </w:r>
      <w:r w:rsidR="00F02E16">
        <w:rPr>
          <w:rFonts w:ascii="Times New Roman" w:hAnsi="Times New Roman" w:cs="Times New Roman"/>
        </w:rPr>
        <w:t xml:space="preserve">(Figure 2b) and the mean </w:t>
      </w:r>
      <w:commentRangeStart w:id="177"/>
      <w:r w:rsidR="00F02E16">
        <w:rPr>
          <w:rFonts w:ascii="Times New Roman" w:hAnsi="Times New Roman" w:cs="Times New Roman"/>
        </w:rPr>
        <w:t xml:space="preserve">uncertainty </w:t>
      </w:r>
      <w:commentRangeEnd w:id="177"/>
      <w:r w:rsidR="00F02E16">
        <w:rPr>
          <w:rStyle w:val="CommentReference"/>
        </w:rPr>
        <w:commentReference w:id="177"/>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178"/>
      <w:r w:rsidR="00F02E16">
        <w:rPr>
          <w:rFonts w:ascii="Times New Roman" w:hAnsi="Times New Roman" w:cs="Times New Roman"/>
        </w:rPr>
        <w:t xml:space="preserve">variation in this uncertainty </w:t>
      </w:r>
      <w:commentRangeEnd w:id="178"/>
      <w:r w:rsidR="00F02E16">
        <w:rPr>
          <w:rStyle w:val="CommentReference"/>
        </w:rPr>
        <w:commentReference w:id="178"/>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A36CE48"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r>
          <w:rPr>
            <w:rFonts w:ascii="Cambria Math" w:hAnsi="Cambria Math" w:cs="Times New Roman"/>
          </w:rPr>
          <m:t>σ</m:t>
        </m:r>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r>
          <w:rPr>
            <w:rFonts w:ascii="Cambria Math" w:hAnsi="Cambria Math" w:cs="Times New Roman"/>
          </w:rPr>
          <m:t>σ</m:t>
        </m:r>
      </m:oMath>
      <w:r w:rsidR="008F1CD3">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r>
          <w:rPr>
            <w:rFonts w:ascii="Cambria Math" w:hAnsi="Cambria Math" w:cs="Times New Roman"/>
          </w:rPr>
          <m:t>σ</m:t>
        </m:r>
      </m:oMath>
      <w:r w:rsidR="00D610F4">
        <w:rPr>
          <w:rFonts w:ascii="Times New Roman" w:hAnsi="Times New Roman" w:cs="Times New Roman"/>
        </w:rPr>
        <w:t xml:space="preserve"> was sma</w:t>
      </w:r>
      <w:r w:rsidR="00204703">
        <w:rPr>
          <w:rFonts w:ascii="Times New Roman" w:hAnsi="Times New Roman" w:cs="Times New Roman"/>
        </w:rPr>
        <w:t xml:space="preserve">ll but the spatial model was more accurate and more precise compared with the non-spatial model as the level of </w:t>
      </w:r>
      <m:oMath>
        <m:r>
          <w:rPr>
            <w:rFonts w:ascii="Cambria Math" w:hAnsi="Cambria Math" w:cs="Times New Roman"/>
          </w:rPr>
          <m:t>σ</m:t>
        </m:r>
      </m:oMath>
      <w:r w:rsidR="00204703">
        <w:rPr>
          <w:rFonts w:ascii="Times New Roman" w:hAnsi="Times New Roman" w:cs="Times New Roman"/>
        </w:rPr>
        <w:t xml:space="preserve"> 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r>
          <w:rPr>
            <w:rFonts w:ascii="Cambria Math" w:hAnsi="Cambria Math" w:cs="Times New Roman"/>
          </w:rPr>
          <m:t>σ</m:t>
        </m:r>
      </m:oMath>
      <w:r w:rsidR="00204703">
        <w:rPr>
          <w:rFonts w:ascii="Times New Roman" w:hAnsi="Times New Roman" w:cs="Times New Roman"/>
        </w:rPr>
        <w:t xml:space="preserve"> increased but was constant for the </w:t>
      </w:r>
      <w:r w:rsidR="00204703">
        <w:rPr>
          <w:rFonts w:ascii="Times New Roman" w:hAnsi="Times New Roman" w:cs="Times New Roman"/>
        </w:rPr>
        <w:lastRenderedPageBreak/>
        <w:t xml:space="preserve">spatial model across levels of </w:t>
      </w:r>
      <m:oMath>
        <m:r>
          <w:rPr>
            <w:rFonts w:ascii="Cambria Math" w:hAnsi="Cambria Math" w:cs="Times New Roman"/>
          </w:rPr>
          <m:t>σ</m:t>
        </m:r>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r>
          <w:rPr>
            <w:rFonts w:ascii="Cambria Math" w:hAnsi="Cambria Math" w:cs="Times New Roman"/>
          </w:rPr>
          <m:t>σ</m:t>
        </m:r>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r>
          <w:rPr>
            <w:rFonts w:ascii="Cambria Math" w:hAnsi="Cambria Math" w:cs="Times New Roman"/>
          </w:rPr>
          <m:t>σ</m:t>
        </m:r>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4419E4D"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r>
          <w:rPr>
            <w:rFonts w:ascii="Cambria Math" w:hAnsi="Cambria Math" w:cs="Times New Roman"/>
          </w:rPr>
          <m:t>θ</m:t>
        </m:r>
      </m:oMath>
      <w:r w:rsidR="00A26989">
        <w:rPr>
          <w:rFonts w:ascii="Times New Roman" w:hAnsi="Times New Roman" w:cs="Times New Roman"/>
        </w:rPr>
        <w:t xml:space="preserve"> was recovered well regardless of the number of years sampled, but the variability in the accuracy of estimating </w:t>
      </w:r>
      <m:oMath>
        <m:r>
          <w:rPr>
            <w:rFonts w:ascii="Cambria Math" w:hAnsi="Cambria Math" w:cs="Times New Roman"/>
          </w:rPr>
          <m:t>θ</m:t>
        </m:r>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58DCABE5"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0B4EDBC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The top YOY model included temporal and spatiotemporal components. The null model was the worst and any model with a spatial or spatiotemporal component performed better than the temporal-only model (Table ##). For adult Brook Trout, the spatiotemporal model and the temporal plus spatiotemporal model were the top two models with a delta AIC of only 0.3 (Table ##). We chose to draw inference from the temporal plus spatiotemporal model for the easiest direct comparison with the YOY. As with the YOY models, the null and temporal-only models performed the worst, although the two models that included both spatial and spatiotemporal components did not converge and were excluded from model selection (Table ##).</w:t>
      </w:r>
    </w:p>
    <w:p w14:paraId="37587E72" w14:textId="77777777" w:rsidR="00B7640E" w:rsidRDefault="00B7640E" w:rsidP="007551FD">
      <w:pPr>
        <w:tabs>
          <w:tab w:val="left" w:pos="360"/>
          <w:tab w:val="left" w:pos="8640"/>
        </w:tabs>
        <w:rPr>
          <w:rFonts w:ascii="Times New Roman" w:hAnsi="Times New Roman" w:cs="Times New Roman"/>
        </w:rPr>
      </w:pPr>
    </w:p>
    <w:p w14:paraId="0AF7673C" w14:textId="77777777" w:rsidR="007E0472" w:rsidRPr="00C856F1" w:rsidRDefault="007E0472" w:rsidP="007551FD">
      <w:pPr>
        <w:tabs>
          <w:tab w:val="left" w:pos="360"/>
          <w:tab w:val="left" w:pos="8640"/>
        </w:tabs>
        <w:rPr>
          <w:rFonts w:ascii="Times New Roman" w:hAnsi="Times New Roman" w:cs="Times New Roman"/>
        </w:rPr>
      </w:pPr>
    </w:p>
    <w:p w14:paraId="2C1F2E32" w14:textId="77777777" w:rsidR="00117244" w:rsidRDefault="00117244" w:rsidP="007551FD">
      <w:pPr>
        <w:tabs>
          <w:tab w:val="left" w:pos="360"/>
          <w:tab w:val="left" w:pos="8640"/>
        </w:tabs>
        <w:rPr>
          <w:rFonts w:ascii="Times New Roman" w:hAnsi="Times New Roman" w:cs="Times New Roman"/>
        </w:rPr>
      </w:pPr>
    </w:p>
    <w:p w14:paraId="2431A34C" w14:textId="77777777" w:rsidR="007551FD" w:rsidRDefault="007551FD" w:rsidP="007551FD">
      <w:pPr>
        <w:tabs>
          <w:tab w:val="left" w:pos="360"/>
          <w:tab w:val="left" w:pos="8640"/>
        </w:tabs>
        <w:rPr>
          <w:rFonts w:ascii="Times New Roman" w:hAnsi="Times New Roman" w:cs="Times New Roman"/>
          <w:u w:val="single"/>
        </w:rPr>
      </w:pPr>
    </w:p>
    <w:p w14:paraId="610AF8EE" w14:textId="2BF9ED5F" w:rsidR="00B030C6"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rsidP="007551FD">
      <w:pPr>
        <w:tabs>
          <w:tab w:val="left" w:pos="360"/>
          <w:tab w:val="left" w:pos="8640"/>
        </w:tabs>
        <w:rPr>
          <w:rFonts w:ascii="Times New Roman" w:hAnsi="Times New Roman" w:cs="Times New Roman"/>
        </w:rPr>
      </w:pPr>
    </w:p>
    <w:p w14:paraId="6458FF91" w14:textId="313E7E10" w:rsidR="007E0472" w:rsidRPr="00221B95" w:rsidRDefault="00000C62" w:rsidP="007551FD">
      <w:pPr>
        <w:tabs>
          <w:tab w:val="left" w:pos="360"/>
          <w:tab w:val="left" w:pos="8640"/>
        </w:tabs>
        <w:rPr>
          <w:rFonts w:ascii="Times New Roman" w:hAnsi="Times New Roman" w:cs="Times New Roman"/>
        </w:rPr>
      </w:pPr>
      <w:r>
        <w:rPr>
          <w:rFonts w:ascii="Times New Roman" w:hAnsi="Times New Roman" w:cs="Times New Roman"/>
        </w:rPr>
        <w:t xml:space="preserve">The estimated values of theta_st for both YOY and adults were at the lower end of what we tested with simulations. Similarly, the values of sigma_st were high for YOY (0.65) and adults </w:t>
      </w:r>
      <w:r>
        <w:rPr>
          <w:rFonts w:ascii="Times New Roman" w:hAnsi="Times New Roman" w:cs="Times New Roman"/>
        </w:rPr>
        <w:lastRenderedPageBreak/>
        <w:t>(0.59). The combination of the two parameters indicate extremely high spatiotemporal autocorrelation, which is revealed by the estimate of rho_st of 0.98 and 0.97 for YOY and adults, respectively (Table ##). Adults also exhibited strong temporal autocorrelation (rhot = 0.59) with low variability (sigmat = 0.16), whereas YOY exhibited no temporal autocorrelation (rhot = -0.05) but high stochastic temporal variability (sigmat = 0.76). Forest cover, the previous year’s mean summer temperature, spring temperature, and to a lesser extent the previous fall’s mean temperature were all significant predictors of adult abundance. For YOY, only forest cover and mean spring temperature had significant effects on abundance</w:t>
      </w:r>
      <w:r w:rsidR="00221B95">
        <w:rPr>
          <w:rFonts w:ascii="Times New Roman" w:hAnsi="Times New Roman" w:cs="Times New Roman"/>
        </w:rPr>
        <w:t>. Precipitation in any season did not have a significant effect on abundance for YOY or adults</w:t>
      </w:r>
      <w:r>
        <w:rPr>
          <w:rFonts w:ascii="Times New Roman" w:hAnsi="Times New Roman" w:cs="Times New Roman"/>
        </w:rPr>
        <w:t xml:space="preserve"> (Table ##). </w:t>
      </w:r>
    </w:p>
    <w:p w14:paraId="6F48FC69" w14:textId="77777777" w:rsidR="00C856F1" w:rsidRDefault="00C856F1" w:rsidP="007551FD">
      <w:pPr>
        <w:tabs>
          <w:tab w:val="left" w:pos="360"/>
          <w:tab w:val="left" w:pos="8640"/>
        </w:tabs>
        <w:rPr>
          <w:rFonts w:ascii="Times New Roman" w:hAnsi="Times New Roman" w:cs="Times New Roman"/>
        </w:rPr>
      </w:pPr>
    </w:p>
    <w:p w14:paraId="725B3428" w14:textId="77777777" w:rsidR="00C856F1" w:rsidRPr="00EB6AD1" w:rsidRDefault="00C856F1" w:rsidP="007551FD">
      <w:pPr>
        <w:tabs>
          <w:tab w:val="left" w:pos="360"/>
          <w:tab w:val="left" w:pos="8640"/>
        </w:tabs>
        <w:rPr>
          <w:rFonts w:ascii="Times New Roman" w:hAnsi="Times New Roman" w:cs="Times New Roman"/>
        </w:rPr>
      </w:pPr>
    </w:p>
    <w:p w14:paraId="6D001FA0" w14:textId="38CA3AEE" w:rsidR="007E0472" w:rsidRPr="007E0472"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rsidP="007551FD">
      <w:pPr>
        <w:tabs>
          <w:tab w:val="left" w:pos="360"/>
          <w:tab w:val="left" w:pos="8640"/>
        </w:tabs>
        <w:rPr>
          <w:rFonts w:ascii="Times New Roman" w:hAnsi="Times New Roman" w:cs="Times New Roman"/>
        </w:rPr>
      </w:pPr>
      <w:r>
        <w:rPr>
          <w:rFonts w:ascii="Times New Roman" w:hAnsi="Times New Roman" w:cs="Times New Roman"/>
        </w:rPr>
        <w:t>Semivariograms/</w:t>
      </w:r>
      <w:r w:rsidR="00CC1EC5" w:rsidRPr="008C531D">
        <w:rPr>
          <w:rFonts w:ascii="Times New Roman" w:hAnsi="Times New Roman" w:cs="Times New Roman"/>
        </w:rPr>
        <w:t>Torgegrams</w:t>
      </w:r>
    </w:p>
    <w:p w14:paraId="3A2EFE79"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rsidP="007551FD">
      <w:pPr>
        <w:tabs>
          <w:tab w:val="left" w:pos="360"/>
          <w:tab w:val="left" w:pos="8640"/>
        </w:tabs>
        <w:rPr>
          <w:rFonts w:ascii="Times New Roman" w:hAnsi="Times New Roman" w:cs="Times New Roman"/>
        </w:rPr>
      </w:pPr>
    </w:p>
    <w:p w14:paraId="7CFCAD9B" w14:textId="77777777" w:rsidR="00B030C6" w:rsidRDefault="00B030C6" w:rsidP="007551FD">
      <w:pPr>
        <w:tabs>
          <w:tab w:val="left" w:pos="360"/>
          <w:tab w:val="left" w:pos="8640"/>
        </w:tabs>
        <w:rPr>
          <w:rFonts w:ascii="Times New Roman" w:hAnsi="Times New Roman" w:cs="Times New Roman"/>
        </w:rPr>
      </w:pPr>
    </w:p>
    <w:p w14:paraId="6428E082" w14:textId="061D52CF"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 xml:space="preserve">Figure: </w:t>
      </w:r>
      <w:commentRangeStart w:id="179"/>
      <w:r>
        <w:rPr>
          <w:rFonts w:ascii="Times New Roman" w:hAnsi="Times New Roman" w:cs="Times New Roman"/>
        </w:rPr>
        <w:t>Panel of maps of abundance over time to show dynamics in space (YOY and Adults)</w:t>
      </w:r>
      <w:commentRangeEnd w:id="179"/>
      <w:r w:rsidR="00221B95">
        <w:rPr>
          <w:rStyle w:val="CommentReference"/>
        </w:rPr>
        <w:commentReference w:id="179"/>
      </w:r>
    </w:p>
    <w:p w14:paraId="0F39C4F4" w14:textId="77777777" w:rsidR="00402DF0" w:rsidRDefault="00402DF0" w:rsidP="007551FD">
      <w:pPr>
        <w:tabs>
          <w:tab w:val="left" w:pos="360"/>
          <w:tab w:val="left" w:pos="8640"/>
        </w:tabs>
        <w:rPr>
          <w:rFonts w:ascii="Times New Roman" w:hAnsi="Times New Roman" w:cs="Times New Roman"/>
        </w:rPr>
      </w:pPr>
    </w:p>
    <w:p w14:paraId="23CFF50B" w14:textId="2DFE79FC"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Figure</w:t>
      </w:r>
      <w:commentRangeStart w:id="180"/>
      <w:r>
        <w:rPr>
          <w:rFonts w:ascii="Times New Roman" w:hAnsi="Times New Roman" w:cs="Times New Roman"/>
        </w:rPr>
        <w:t>: Line plot of abundance over time to show dynamics over time (YOY and Adults</w:t>
      </w:r>
      <w:commentRangeEnd w:id="180"/>
      <w:r w:rsidR="00221B95">
        <w:rPr>
          <w:rStyle w:val="CommentReference"/>
        </w:rPr>
        <w:commentReference w:id="180"/>
      </w:r>
      <w:r>
        <w:rPr>
          <w:rFonts w:ascii="Times New Roman" w:hAnsi="Times New Roman" w:cs="Times New Roman"/>
        </w:rPr>
        <w:t>)</w:t>
      </w:r>
    </w:p>
    <w:p w14:paraId="3304F71B" w14:textId="77777777" w:rsidR="004358C6" w:rsidRDefault="004358C6" w:rsidP="007551FD">
      <w:pPr>
        <w:tabs>
          <w:tab w:val="left" w:pos="360"/>
          <w:tab w:val="left" w:pos="8640"/>
        </w:tabs>
        <w:rPr>
          <w:rFonts w:ascii="Times New Roman" w:hAnsi="Times New Roman" w:cs="Times New Roman"/>
        </w:rPr>
      </w:pP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77777777" w:rsidR="00270DFB" w:rsidRDefault="00270DFB"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0C2B8343"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non-spatial model can be observed in figure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200E1940" w14:textId="43691459" w:rsidR="00E225E7" w:rsidRPr="00221B95" w:rsidRDefault="00221B95" w:rsidP="007551FD">
      <w:pPr>
        <w:tabs>
          <w:tab w:val="left" w:pos="360"/>
          <w:tab w:val="left" w:pos="8640"/>
        </w:tabs>
        <w:rPr>
          <w:rFonts w:ascii="Times New Roman" w:hAnsi="Times New Roman" w:cs="Times New Roman"/>
        </w:rPr>
      </w:pPr>
      <w:r>
        <w:rPr>
          <w:rFonts w:ascii="Times New Roman" w:hAnsi="Times New Roman" w:cs="Times New Roman"/>
        </w:rPr>
        <w:t>Reasons why precip not significant</w:t>
      </w: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Phylogenetic data: TreeBASE Study accession no. Sxxxx</w:t>
      </w:r>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181"/>
      <w:r w:rsidRPr="007C1E88">
        <w:rPr>
          <w:rFonts w:ascii="Times New Roman" w:hAnsi="Times New Roman" w:cs="Times New Roman"/>
          <w:b/>
          <w:sz w:val="28"/>
          <w:szCs w:val="28"/>
        </w:rPr>
        <w:lastRenderedPageBreak/>
        <w:t>Tables</w:t>
      </w:r>
      <w:commentRangeEnd w:id="181"/>
      <w:r w:rsidR="00681C16" w:rsidRPr="007C1E88">
        <w:rPr>
          <w:rStyle w:val="CommentReference"/>
          <w:sz w:val="28"/>
          <w:szCs w:val="28"/>
        </w:rPr>
        <w:commentReference w:id="181"/>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Hocking" w:date="2016-08-03T16:33:00Z" w:initials="DJH">
    <w:p w14:paraId="62D1CE9E" w14:textId="17E0672B" w:rsidR="005E45BF" w:rsidRDefault="005E45BF">
      <w:pPr>
        <w:pStyle w:val="CommentText"/>
      </w:pPr>
      <w:r>
        <w:rPr>
          <w:rStyle w:val="CommentReference"/>
        </w:rPr>
        <w:annotationRef/>
      </w:r>
      <w:r>
        <w:t>Let me know if you have any opinions or preferences. I’m only casually familiar with fish journals.</w:t>
      </w:r>
    </w:p>
  </w:comment>
  <w:comment w:id="1" w:author="Thorson, James" w:date="2016-08-03T16:33:00Z" w:initials="TJ">
    <w:p w14:paraId="123D5C63" w14:textId="4CB50EA6" w:rsidR="005E45BF" w:rsidRDefault="005E45BF">
      <w:pPr>
        <w:pStyle w:val="CommentText"/>
      </w:pPr>
      <w:r>
        <w:rPr>
          <w:rStyle w:val="CommentReference"/>
        </w:rPr>
        <w:annotationRef/>
      </w:r>
      <w:r>
        <w:t>I’d rank this:</w:t>
      </w:r>
      <w:r>
        <w:br/>
      </w:r>
      <w:r>
        <w:br/>
        <w:t>Methods in Ecol. Evol.</w:t>
      </w:r>
    </w:p>
    <w:p w14:paraId="58FFD3F7" w14:textId="73597C7D" w:rsidR="005E45BF" w:rsidRDefault="005E45BF">
      <w:pPr>
        <w:pStyle w:val="CommentText"/>
      </w:pPr>
      <w:r>
        <w:t>Ecological Applications</w:t>
      </w:r>
    </w:p>
    <w:p w14:paraId="4B09CC42" w14:textId="68088471" w:rsidR="005E45BF" w:rsidRDefault="005E45BF">
      <w:pPr>
        <w:pStyle w:val="CommentText"/>
      </w:pPr>
      <w:r>
        <w:t>CJFAS</w:t>
      </w:r>
    </w:p>
    <w:p w14:paraId="29CDBFD0" w14:textId="7617756E" w:rsidR="005E45BF" w:rsidRDefault="005E45BF">
      <w:pPr>
        <w:pStyle w:val="CommentText"/>
      </w:pPr>
      <w:r>
        <w:t>…</w:t>
      </w:r>
    </w:p>
  </w:comment>
  <w:comment w:id="2" w:author="Thorson, James" w:date="2016-08-03T16:33:00Z" w:initials="TJ">
    <w:p w14:paraId="16A2EDD7" w14:textId="1EFB65E9" w:rsidR="005E45BF" w:rsidRDefault="005E45BF">
      <w:pPr>
        <w:pStyle w:val="CommentText"/>
      </w:pPr>
      <w:r>
        <w:rPr>
          <w:rStyle w:val="CommentReference"/>
        </w:rPr>
        <w:annotationRef/>
      </w:r>
      <w:r>
        <w:t>What do you mean here?  Please rephrase</w:t>
      </w:r>
    </w:p>
  </w:comment>
  <w:comment w:id="3" w:author="Thorson, James" w:date="2016-08-05T17:32:00Z" w:initials="TJ">
    <w:p w14:paraId="60E1DD44" w14:textId="2DF699D0" w:rsidR="005E45BF" w:rsidRDefault="005E45BF">
      <w:pPr>
        <w:pStyle w:val="CommentText"/>
      </w:pPr>
      <w:r>
        <w:rPr>
          <w:rStyle w:val="CommentReference"/>
        </w:rPr>
        <w:annotationRef/>
      </w:r>
      <w:r>
        <w:t>I reserve “significant” for statistical significance</w:t>
      </w:r>
    </w:p>
  </w:comment>
  <w:comment w:id="4" w:author="Daniel Hocking" w:date="2016-08-03T16:33:00Z" w:initials="DJH">
    <w:p w14:paraId="16E2ABC0" w14:textId="4A30EEFB" w:rsidR="005E45BF" w:rsidRDefault="005E45BF">
      <w:pPr>
        <w:pStyle w:val="CommentText"/>
      </w:pPr>
      <w:r>
        <w:rPr>
          <w:rStyle w:val="CommentReference"/>
        </w:rPr>
        <w:annotationRef/>
      </w:r>
      <w:r>
        <w:t>Ben – can you add something based on WB or other studies related to this? Doesn’t have to be brook trout example.</w:t>
      </w:r>
    </w:p>
    <w:p w14:paraId="524CEF6B" w14:textId="6C89CCB6" w:rsidR="005E45BF" w:rsidRDefault="005E45BF">
      <w:pPr>
        <w:pStyle w:val="CommentText"/>
      </w:pPr>
    </w:p>
    <w:p w14:paraId="7D7F5115" w14:textId="35C4CEEB" w:rsidR="005E45BF" w:rsidRDefault="005E45BF">
      <w:pPr>
        <w:pStyle w:val="CommentText"/>
      </w:pPr>
      <w:r>
        <w:t>You could look at Ver Hoef’s stuff for correlations in physical conditions in streams</w:t>
      </w:r>
    </w:p>
  </w:comment>
  <w:comment w:id="5" w:author="Thorson, James" w:date="2016-08-03T16:33:00Z" w:initials="TJ">
    <w:p w14:paraId="65344776" w14:textId="77777777" w:rsidR="005E45BF" w:rsidRPr="004254A9" w:rsidRDefault="005E45BF"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5E45BF" w:rsidRDefault="005E45BF" w:rsidP="00381C35">
      <w:pPr>
        <w:pStyle w:val="CommentText"/>
      </w:pPr>
      <w:r>
        <w:fldChar w:fldCharType="end"/>
      </w:r>
    </w:p>
  </w:comment>
  <w:comment w:id="6" w:author="Thorson, James" w:date="2016-08-03T16:33:00Z" w:initials="TJ">
    <w:p w14:paraId="393C2CB4" w14:textId="77777777" w:rsidR="005E45BF" w:rsidRPr="004254A9" w:rsidRDefault="005E45BF" w:rsidP="00381C35">
      <w:pPr>
        <w:pStyle w:val="Bibliography"/>
        <w:rPr>
          <w:rFonts w:ascii="Calibri" w:hAnsi="Calibri"/>
          <w:sz w:val="22"/>
        </w:rPr>
      </w:pPr>
      <w:r>
        <w:rPr>
          <w:rStyle w:val="CommentReference"/>
        </w:rPr>
        <w:annotationRef/>
      </w:r>
      <w:r w:rsidRPr="004254A9">
        <w:rPr>
          <w:rFonts w:ascii="Calibri" w:hAnsi="Calibri"/>
          <w:sz w:val="22"/>
        </w:rPr>
        <w:t xml:space="preserve">Royle, J.A., and Wikle,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5E45BF" w:rsidRDefault="005E45BF">
      <w:pPr>
        <w:pStyle w:val="CommentText"/>
      </w:pPr>
    </w:p>
  </w:comment>
  <w:comment w:id="7" w:author="Thorson, James" w:date="2016-08-03T16:33:00Z" w:initials="TJ">
    <w:p w14:paraId="16296370" w14:textId="5873D107" w:rsidR="005E45BF" w:rsidRDefault="005E45BF">
      <w:pPr>
        <w:pStyle w:val="CommentText"/>
      </w:pPr>
      <w:r>
        <w:rPr>
          <w:rStyle w:val="CommentReference"/>
        </w:rPr>
        <w:annotationRef/>
      </w:r>
      <w:r>
        <w:t>Please add a Table 1 with two columns, for English-desciption of each parameter/datum and the symbol.  For example, we’ll need to select a subscript for “pass” depending upon what’s already used.</w:t>
      </w:r>
    </w:p>
  </w:comment>
  <w:comment w:id="8" w:author="Thorson, James" w:date="2016-08-03T16:33:00Z" w:initials="TJ">
    <w:p w14:paraId="589D84C5" w14:textId="61F32AFF" w:rsidR="005E45BF" w:rsidRDefault="005E45BF">
      <w:pPr>
        <w:pStyle w:val="CommentText"/>
      </w:pPr>
      <w:r>
        <w:rPr>
          <w:rStyle w:val="CommentReference"/>
        </w:rPr>
        <w:annotationRef/>
      </w:r>
      <w:r>
        <w:t>I suggest starting with an overview that covers relevant vocabulary, big-picture structure, etc.</w:t>
      </w:r>
    </w:p>
    <w:p w14:paraId="48C55506" w14:textId="555B9F98" w:rsidR="005E45BF" w:rsidRDefault="005E45BF">
      <w:pPr>
        <w:pStyle w:val="CommentText"/>
      </w:pPr>
    </w:p>
    <w:p w14:paraId="370670F2" w14:textId="07D675F5" w:rsidR="005E45BF" w:rsidRDefault="005E45BF">
      <w:pPr>
        <w:pStyle w:val="CommentText"/>
      </w:pPr>
      <w:r>
        <w:t>Then we could discuss the O-U part (which is most novel, and therefore deserves to go after the overview)</w:t>
      </w:r>
    </w:p>
    <w:p w14:paraId="4977F645" w14:textId="1A2F8CBC" w:rsidR="005E45BF" w:rsidRDefault="005E45BF">
      <w:pPr>
        <w:pStyle w:val="CommentText"/>
      </w:pPr>
    </w:p>
    <w:p w14:paraId="2D36CFB4" w14:textId="3E97A551" w:rsidR="005E45BF" w:rsidRDefault="005E45BF">
      <w:pPr>
        <w:pStyle w:val="CommentText"/>
      </w:pPr>
      <w:r>
        <w:t>The we describe parameter estimation</w:t>
      </w:r>
    </w:p>
    <w:p w14:paraId="24E07E13" w14:textId="535165EF" w:rsidR="005E45BF" w:rsidRDefault="005E45BF">
      <w:pPr>
        <w:pStyle w:val="CommentText"/>
      </w:pPr>
    </w:p>
    <w:p w14:paraId="74C06327" w14:textId="687A7998" w:rsidR="005E45BF" w:rsidRDefault="005E45BF">
      <w:pPr>
        <w:pStyle w:val="CommentText"/>
      </w:pPr>
      <w:r>
        <w:t>Then we describe simulation and case study (order TBD)</w:t>
      </w:r>
    </w:p>
  </w:comment>
  <w:comment w:id="9" w:author="Daniel Hocking" w:date="2016-08-05T10:37:00Z" w:initials="DJH">
    <w:p w14:paraId="622AC86E" w14:textId="054099D8" w:rsidR="005E45BF" w:rsidRDefault="005E45BF">
      <w:pPr>
        <w:pStyle w:val="CommentText"/>
      </w:pPr>
      <w:r>
        <w:rPr>
          <w:rStyle w:val="CommentReference"/>
        </w:rPr>
        <w:annotationRef/>
      </w:r>
      <w:r>
        <w:t>Should we use the term density rather than abundance throughout, since it is fish per 100 m of stream length (but not stream area or volume)?</w:t>
      </w:r>
    </w:p>
    <w:p w14:paraId="1A5AAE37" w14:textId="05CF1CE3" w:rsidR="005E45BF" w:rsidRDefault="005E45BF">
      <w:pPr>
        <w:pStyle w:val="CommentText"/>
      </w:pPr>
    </w:p>
    <w:p w14:paraId="7593E79C" w14:textId="6406C018" w:rsidR="005E45BF" w:rsidRDefault="005E45BF">
      <w:pPr>
        <w:pStyle w:val="CommentText"/>
      </w:pPr>
      <w:r>
        <w:t xml:space="preserve">JTT – see what you think of this, we’ll want to define units upon first instance anyway.  I think it’s a density given that it is numbers per something.  </w:t>
      </w:r>
    </w:p>
  </w:comment>
  <w:comment w:id="10" w:author="Thorson, James [2]" w:date="2017-01-06T15:29:00Z" w:initials="TJ">
    <w:p w14:paraId="7F6923D6" w14:textId="2A7C1C8E" w:rsidR="005E45BF" w:rsidRDefault="005E45BF">
      <w:pPr>
        <w:pStyle w:val="CommentText"/>
      </w:pPr>
      <w:r>
        <w:rPr>
          <w:rStyle w:val="CommentReference"/>
        </w:rPr>
        <w:annotationRef/>
      </w:r>
      <w:r>
        <w:t>JTT Jan. 6 – I moved the offset down below, so that indexing is identical on LHS and RHS</w:t>
      </w:r>
    </w:p>
  </w:comment>
  <w:comment w:id="21" w:author="Daniel Hocking" w:date="2016-08-05T10:37:00Z" w:initials="DJH">
    <w:p w14:paraId="0BEA8E20" w14:textId="77777777" w:rsidR="005E45BF" w:rsidRDefault="005E45BF" w:rsidP="004D5DA7">
      <w:pPr>
        <w:pStyle w:val="CommentText"/>
      </w:pPr>
      <w:r>
        <w:rPr>
          <w:rStyle w:val="CommentReference"/>
        </w:rPr>
        <w:annotationRef/>
      </w:r>
      <w:r>
        <w:t>This i,t notation doesn’t match below because I was matching that to the code where i is a site-year, and b is a site (node).</w:t>
      </w:r>
    </w:p>
    <w:p w14:paraId="405B0D29" w14:textId="77777777" w:rsidR="005E45BF" w:rsidRDefault="005E45BF" w:rsidP="004D5DA7">
      <w:pPr>
        <w:pStyle w:val="CommentText"/>
      </w:pPr>
    </w:p>
    <w:p w14:paraId="0014A5D4" w14:textId="77777777" w:rsidR="005E45BF" w:rsidRDefault="005E45BF" w:rsidP="004D5DA7">
      <w:pPr>
        <w:pStyle w:val="CommentText"/>
      </w:pPr>
      <w:r>
        <w:t xml:space="preserve">JTT -- All else being equal, we might as well just stick closely to the notation in the code (so that future users, and ourselves don’t get confused in the correspondence).  </w:t>
      </w:r>
    </w:p>
    <w:p w14:paraId="332A77E1" w14:textId="77777777" w:rsidR="005E45BF" w:rsidRDefault="005E45BF" w:rsidP="004D5DA7">
      <w:pPr>
        <w:pStyle w:val="CommentText"/>
      </w:pPr>
    </w:p>
    <w:p w14:paraId="7F45BF9D" w14:textId="41D16CAA" w:rsidR="005E45BF" w:rsidRDefault="005E45BF" w:rsidP="004D5DA7">
      <w:pPr>
        <w:pStyle w:val="CommentText"/>
      </w:pPr>
      <w:r>
        <w:t xml:space="preserve">JTT – I prefer these days to use vector-matrix notation (i.e., bold lowercase for vectors like </w:t>
      </w:r>
      <w:r>
        <w:rPr>
          <w:b/>
        </w:rPr>
        <w:t>x</w:t>
      </w:r>
      <w:r>
        <w:t xml:space="preserve">(s) and gamma) and also to use subscript t for time, but parentheses s for time (it indicates casually that we’re using continuous-space discrete-time methods).  </w:t>
      </w:r>
    </w:p>
    <w:p w14:paraId="1A4281D0" w14:textId="3402B6A2" w:rsidR="005E45BF" w:rsidRDefault="005E45BF" w:rsidP="004D5DA7">
      <w:pPr>
        <w:pStyle w:val="CommentText"/>
      </w:pPr>
    </w:p>
    <w:p w14:paraId="6725394B" w14:textId="754EB5AA" w:rsidR="005E45BF" w:rsidRPr="004D5DA7" w:rsidRDefault="005E45BF" w:rsidP="004D5DA7">
      <w:pPr>
        <w:pStyle w:val="CommentText"/>
      </w:pPr>
      <w:r>
        <w:t>DJH - Thanks, I have so much trouble with notation in complex models. There are so many options with subscripts, superscripts, bold, capital, brackets on subscripts, and parentheses for matrix and non-matrix notation. Even in Gelman and Hill they're not 100% consistent and no two authors seem to do it the same way. I like what you've done here.</w:t>
      </w:r>
    </w:p>
  </w:comment>
  <w:comment w:id="18" w:author="Thorson, James" w:date="2016-08-05T18:04:00Z" w:initials="TJ">
    <w:p w14:paraId="74188610" w14:textId="609E4A7A" w:rsidR="005E45BF" w:rsidRDefault="005E45BF">
      <w:pPr>
        <w:pStyle w:val="CommentText"/>
      </w:pPr>
      <w:r>
        <w:rPr>
          <w:rStyle w:val="CommentReference"/>
        </w:rPr>
        <w:annotationRef/>
      </w:r>
      <w:r>
        <w:t>Some of these definitions will not be nececessary after we justify the terms and introduce notation prior to Eq. 1</w:t>
      </w:r>
    </w:p>
  </w:comment>
  <w:comment w:id="45" w:author="Thorson, James" w:date="2016-08-05T18:04:00Z" w:initials="TJ">
    <w:p w14:paraId="21A71301" w14:textId="77777777" w:rsidR="005E45BF" w:rsidRDefault="005E45BF" w:rsidP="005E45BF">
      <w:pPr>
        <w:pStyle w:val="CommentText"/>
      </w:pPr>
      <w:r>
        <w:rPr>
          <w:rStyle w:val="CommentReference"/>
        </w:rPr>
        <w:annotationRef/>
      </w:r>
      <w:r>
        <w:t>Some of these definitions will not be nececessary after we justify the terms and introduce notation prior to Eq. 1</w:t>
      </w:r>
    </w:p>
  </w:comment>
  <w:comment w:id="134" w:author="Thorson, James" w:date="2016-08-03T16:33:00Z" w:initials="TJ">
    <w:p w14:paraId="33F0E35D" w14:textId="372B9E46" w:rsidR="005E45BF" w:rsidRDefault="005E45BF">
      <w:pPr>
        <w:pStyle w:val="CommentText"/>
      </w:pPr>
      <w:r>
        <w:rPr>
          <w:rStyle w:val="CommentReference"/>
        </w:rPr>
        <w:annotationRef/>
      </w:r>
      <w:r>
        <w:t>I’m not sure where to put this text in, maybe I’ll see a purpose for it later.</w:t>
      </w:r>
    </w:p>
  </w:comment>
  <w:comment w:id="135" w:author="Thorson, James" w:date="2016-08-05T18:26:00Z" w:initials="TJ">
    <w:p w14:paraId="3FB221FE" w14:textId="6412932C" w:rsidR="005E45BF" w:rsidRDefault="005E45BF">
      <w:pPr>
        <w:pStyle w:val="CommentText"/>
      </w:pPr>
      <w:r>
        <w:rPr>
          <w:rStyle w:val="CommentReference"/>
        </w:rPr>
        <w:annotationRef/>
      </w:r>
      <w:r>
        <w:t>Lead with spatial variation (its what’s novel).</w:t>
      </w:r>
    </w:p>
    <w:p w14:paraId="37A4DEF8" w14:textId="1E829C8A" w:rsidR="005E45BF" w:rsidRDefault="005E45BF">
      <w:pPr>
        <w:pStyle w:val="CommentText"/>
      </w:pPr>
    </w:p>
    <w:p w14:paraId="13BC0F43" w14:textId="3405D9A1" w:rsidR="005E45BF" w:rsidRDefault="005E45BF">
      <w:pPr>
        <w:pStyle w:val="CommentText"/>
      </w:pPr>
      <w:r>
        <w:t xml:space="preserve">Then do temporal variation </w:t>
      </w:r>
    </w:p>
    <w:p w14:paraId="5F7AD159" w14:textId="487A3F6D" w:rsidR="005E45BF" w:rsidRDefault="005E45BF">
      <w:pPr>
        <w:pStyle w:val="CommentText"/>
      </w:pPr>
    </w:p>
    <w:p w14:paraId="14E026BF" w14:textId="7F257372" w:rsidR="005E45BF" w:rsidRDefault="005E45BF">
      <w:pPr>
        <w:pStyle w:val="CommentText"/>
      </w:pPr>
      <w:r>
        <w:t>Then do spatio-temporal variation (which can borrow notation from the preceding two)</w:t>
      </w:r>
    </w:p>
  </w:comment>
  <w:comment w:id="157" w:author="Daniel Hocking" w:date="2016-08-03T16:33:00Z" w:initials="DJH">
    <w:p w14:paraId="29596CF2" w14:textId="490C1AA1" w:rsidR="005E45BF" w:rsidRDefault="005E45BF">
      <w:pPr>
        <w:pStyle w:val="CommentText"/>
      </w:pPr>
      <w:r>
        <w:rPr>
          <w:rStyle w:val="CommentReference"/>
        </w:rPr>
        <w:annotationRef/>
      </w:r>
      <w:r>
        <w:t>Not sure how this is derived</w:t>
      </w:r>
    </w:p>
    <w:p w14:paraId="70667F0F" w14:textId="43C2DEAD" w:rsidR="005E45BF" w:rsidRDefault="005E45BF">
      <w:pPr>
        <w:pStyle w:val="CommentText"/>
      </w:pPr>
    </w:p>
    <w:p w14:paraId="25E55922" w14:textId="03F5C958" w:rsidR="005E45BF" w:rsidRDefault="005E45BF">
      <w:pPr>
        <w:pStyle w:val="CommentText"/>
      </w:pPr>
      <w:r>
        <w:t>JTT – I don’t see any easy way to provide intuition re: the exact form.  I looked it up, and it has the intuitive process that nearby sites have rho -&gt; 1, while distant sites have rho -&gt; 0</w:t>
      </w:r>
    </w:p>
  </w:comment>
  <w:comment w:id="159" w:author="Daniel Hocking" w:date="2016-08-03T16:33:00Z" w:initials="DJH">
    <w:p w14:paraId="187D5DBF" w14:textId="61A39A00" w:rsidR="005E45BF" w:rsidRDefault="005E45BF" w:rsidP="00544A79">
      <w:pPr>
        <w:pStyle w:val="CommentText"/>
      </w:pPr>
      <w:r>
        <w:rPr>
          <w:rStyle w:val="CommentReference"/>
        </w:rPr>
        <w:annotationRef/>
      </w:r>
      <w:r>
        <w:t>How to differentiate that the t subscript on rho and sigma are for naming and the t subscript on delta is for indexing? Does it really matter in this case?</w:t>
      </w:r>
    </w:p>
    <w:p w14:paraId="5C57E636" w14:textId="7FD59649" w:rsidR="005E45BF" w:rsidRDefault="005E45BF" w:rsidP="00544A79">
      <w:pPr>
        <w:pStyle w:val="CommentText"/>
      </w:pPr>
    </w:p>
    <w:p w14:paraId="3FF35FF6" w14:textId="2A6EA514" w:rsidR="005E45BF" w:rsidRDefault="005E45BF" w:rsidP="00544A79">
      <w:pPr>
        <w:pStyle w:val="CommentText"/>
      </w:pPr>
      <w:r>
        <w:t xml:space="preserve">JTT – Yeah, sometimes I switch to having an indexing via parentheses, and naming via subscripts.  I think as long as we don’t do notation for each calculation of the OU process (as-is currently), then our definition of rho and sigma subscripts as naming matches our definition.  </w:t>
      </w:r>
    </w:p>
  </w:comment>
  <w:comment w:id="161" w:author="Thorson, James" w:date="2016-08-05T18:15:00Z" w:initials="TJ">
    <w:p w14:paraId="4B0DE033" w14:textId="4A5EDB91" w:rsidR="005E45BF" w:rsidRDefault="005E45BF">
      <w:pPr>
        <w:pStyle w:val="CommentText"/>
      </w:pPr>
      <w:r>
        <w:rPr>
          <w:rStyle w:val="CommentReference"/>
        </w:rPr>
        <w:annotationRef/>
      </w:r>
      <w:r>
        <w:t>this is a matrix, which is uppercase-bold in vector-matrix notation</w:t>
      </w:r>
    </w:p>
  </w:comment>
  <w:comment w:id="166" w:author="Daniel Hocking" w:date="2016-08-03T16:33:00Z" w:initials="DJH">
    <w:p w14:paraId="01320078" w14:textId="77777777" w:rsidR="005E45BF" w:rsidRDefault="005E45BF" w:rsidP="00544A79">
      <w:pPr>
        <w:pStyle w:val="CommentText"/>
      </w:pPr>
      <w:r>
        <w:rPr>
          <w:rStyle w:val="CommentReference"/>
        </w:rPr>
        <w:annotationRef/>
      </w:r>
      <w:r>
        <w:t>Naming vs. indexing with subscripts? Maybe go with indexing as subscript and naming subscripts in brackets.</w:t>
      </w:r>
    </w:p>
  </w:comment>
  <w:comment w:id="168" w:author="Daniel Hocking" w:date="2016-08-03T16:33:00Z" w:initials="DJH">
    <w:p w14:paraId="29B0AC47" w14:textId="77777777" w:rsidR="005E45BF" w:rsidRDefault="005E45BF" w:rsidP="00ED162D">
      <w:pPr>
        <w:pStyle w:val="CommentText"/>
      </w:pPr>
      <w:r>
        <w:rPr>
          <w:rStyle w:val="CommentReference"/>
        </w:rPr>
        <w:annotationRef/>
      </w:r>
      <w:r>
        <w:t>Not sure how this is derived</w:t>
      </w:r>
    </w:p>
  </w:comment>
  <w:comment w:id="169" w:author="Thorson, James" w:date="2016-08-05T18:24:00Z" w:initials="TJ">
    <w:p w14:paraId="630E8084" w14:textId="01DBCF93" w:rsidR="005E45BF" w:rsidRDefault="005E45BF">
      <w:pPr>
        <w:pStyle w:val="CommentText"/>
      </w:pPr>
      <w:r>
        <w:rPr>
          <w:rStyle w:val="CommentReference"/>
        </w:rPr>
        <w:annotationRef/>
      </w:r>
      <w:r>
        <w:t xml:space="preserve">For simple concepts, in-line equations are fine.  </w:t>
      </w:r>
    </w:p>
  </w:comment>
  <w:comment w:id="170" w:author="Daniel Hocking" w:date="2016-08-05T14:46:00Z" w:initials="DJH">
    <w:p w14:paraId="141B8546" w14:textId="2DB8CBFD" w:rsidR="005E45BF" w:rsidRDefault="005E45BF">
      <w:pPr>
        <w:pStyle w:val="CommentText"/>
      </w:pPr>
      <w:r>
        <w:rPr>
          <w:rStyle w:val="CommentReference"/>
        </w:rPr>
        <w:annotationRef/>
      </w:r>
      <w:r>
        <w:t>I will finish modifying the notation from here on once it’s 100% set (next version)</w:t>
      </w:r>
    </w:p>
  </w:comment>
  <w:comment w:id="171" w:author="Daniel Hocking" w:date="2016-08-05T14:47:00Z" w:initials="DJH">
    <w:p w14:paraId="3DEDDF56" w14:textId="46EA8C81" w:rsidR="005E45BF" w:rsidRDefault="005E45BF">
      <w:pPr>
        <w:pStyle w:val="CommentText"/>
      </w:pPr>
      <w:r>
        <w:rPr>
          <w:rStyle w:val="CommentReference"/>
        </w:rPr>
        <w:annotationRef/>
      </w:r>
      <w:r>
        <w:t>intercept = log(10)</w:t>
      </w:r>
    </w:p>
  </w:comment>
  <w:comment w:id="172" w:author="Daniel Hocking" w:date="2016-08-03T16:33:00Z" w:initials="DJH">
    <w:p w14:paraId="40486A42" w14:textId="768A0888" w:rsidR="005E45BF" w:rsidRDefault="005E45BF">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Devarakonda, R.S. Vose, and R.B. Cook. 2016. Daymet: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5E45BF" w:rsidRDefault="005E45BF">
      <w:pPr>
        <w:pStyle w:val="CommentText"/>
        <w:rPr>
          <w:rFonts w:eastAsia="Times New Roman" w:cs="Times New Roman"/>
        </w:rPr>
      </w:pPr>
    </w:p>
    <w:p w14:paraId="591BA3A6" w14:textId="68BB5D99" w:rsidR="005E45BF" w:rsidRDefault="005E45BF">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173" w:author="Daniel Hocking" w:date="2016-08-03T16:33:00Z" w:initials="DJH">
    <w:p w14:paraId="76EA45D3" w14:textId="77777777" w:rsidR="005E45BF" w:rsidRDefault="005E45BF"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Homer, C.G., Dewitz, J.A., Yang, L., Jin, S., Danielson, P., Xian, G., Coulston, J., Herold, N.D., Wickham, J.D., and Megown, K., 2015,</w:t>
      </w:r>
      <w:r>
        <w:rPr>
          <w:rStyle w:val="apple-converted-space"/>
          <w:rFonts w:ascii="Verdana" w:eastAsia="Times New Roman" w:hAnsi="Verdana" w:cs="Times New Roman"/>
          <w:color w:val="000000"/>
          <w:sz w:val="18"/>
          <w:szCs w:val="18"/>
          <w:shd w:val="clear" w:color="auto" w:fill="FFFFFF"/>
        </w:rPr>
        <w:t> </w:t>
      </w:r>
      <w:hyperlink r:id="rId3" w:tgtFrame="_blank" w:history="1">
        <w:r>
          <w:rPr>
            <w:rStyle w:val="Hyperlink"/>
            <w:rFonts w:ascii="Verdana" w:eastAsia="Times New Roman" w:hAnsi="Verdana" w:cs="Times New Roman"/>
            <w:sz w:val="18"/>
            <w:szCs w:val="18"/>
            <w:shd w:val="clear" w:color="auto" w:fill="FFFFFF"/>
          </w:rPr>
          <w:t>Completion of the 2011 National Land Cover Database for the conterminous United States-Representing a decade of land cover change information</w:t>
        </w:r>
      </w:hyperlink>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5E45BF" w:rsidRDefault="005E45BF">
      <w:pPr>
        <w:pStyle w:val="CommentText"/>
      </w:pPr>
    </w:p>
  </w:comment>
  <w:comment w:id="174" w:author="Daniel Hocking" w:date="2016-08-03T16:33:00Z" w:initials="DJH">
    <w:p w14:paraId="6016984A" w14:textId="77777777" w:rsidR="005E45BF" w:rsidRDefault="005E45BF" w:rsidP="00423501">
      <w:pPr>
        <w:pStyle w:val="CommentText"/>
      </w:pPr>
      <w:r>
        <w:rPr>
          <w:rStyle w:val="CommentReference"/>
        </w:rPr>
        <w:annotationRef/>
      </w:r>
      <w:r>
        <w:t>@Kyle – can you check this and add a simple figure of a network with child and parent labels along with distances? Or just send me a PDF of a simple network with 1-2 confluences and a scalebar then I can make the figure in Powerpoint.</w:t>
      </w:r>
    </w:p>
  </w:comment>
  <w:comment w:id="175" w:author="Daniel Hocking" w:date="2016-08-03T16:33:00Z" w:initials="DJH">
    <w:p w14:paraId="6CA88425" w14:textId="7F0498D3" w:rsidR="005E45BF" w:rsidRDefault="005E45BF">
      <w:pPr>
        <w:pStyle w:val="CommentText"/>
      </w:pPr>
      <w:r>
        <w:rPr>
          <w:rStyle w:val="CommentReference"/>
        </w:rPr>
        <w:annotationRef/>
      </w:r>
      <w:r>
        <w:t>Variability among simulations</w:t>
      </w:r>
    </w:p>
  </w:comment>
  <w:comment w:id="176" w:author="Thorson, James" w:date="2016-08-03T16:33:00Z" w:initials="TJ">
    <w:p w14:paraId="6EFC2640" w14:textId="1A118EF0" w:rsidR="005E45BF" w:rsidRDefault="005E45BF">
      <w:pPr>
        <w:pStyle w:val="CommentText"/>
      </w:pPr>
      <w:r>
        <w:rPr>
          <w:rStyle w:val="CommentReference"/>
        </w:rPr>
        <w:annotationRef/>
      </w:r>
      <w:r>
        <w:t xml:space="preserve">Am I mis-reading this?  I’m not sure how we have opposite interpretations of this figure.  </w:t>
      </w:r>
    </w:p>
  </w:comment>
  <w:comment w:id="177" w:author="Daniel Hocking" w:date="2016-08-03T16:33:00Z" w:initials="DJH">
    <w:p w14:paraId="379835A6" w14:textId="40205F0E" w:rsidR="005E45BF" w:rsidRDefault="005E45BF">
      <w:pPr>
        <w:pStyle w:val="CommentText"/>
      </w:pPr>
      <w:r>
        <w:rPr>
          <w:rStyle w:val="CommentReference"/>
        </w:rPr>
        <w:annotationRef/>
      </w:r>
      <w:r>
        <w:t>Uncertainty (SE) of the estimate within a simulation</w:t>
      </w:r>
    </w:p>
  </w:comment>
  <w:comment w:id="178" w:author="Daniel Hocking" w:date="2016-08-03T16:33:00Z" w:initials="DJH">
    <w:p w14:paraId="5A566D11" w14:textId="61788367" w:rsidR="005E45BF" w:rsidRDefault="005E45BF">
      <w:pPr>
        <w:pStyle w:val="CommentText"/>
      </w:pPr>
      <w:r>
        <w:rPr>
          <w:rStyle w:val="CommentReference"/>
        </w:rPr>
        <w:annotationRef/>
      </w:r>
      <w:r>
        <w:t>Variation among simulations</w:t>
      </w:r>
    </w:p>
  </w:comment>
  <w:comment w:id="179" w:author="Daniel Hocking" w:date="2016-08-03T16:33:00Z" w:initials="DJH">
    <w:p w14:paraId="4576FC96" w14:textId="237337B0" w:rsidR="005E45BF" w:rsidRDefault="005E45BF">
      <w:pPr>
        <w:pStyle w:val="CommentText"/>
      </w:pPr>
      <w:r>
        <w:rPr>
          <w:rStyle w:val="CommentReference"/>
        </w:rPr>
        <w:annotationRef/>
      </w:r>
      <w:r>
        <w:t>Would have to do for only part of the watershed because it’s too many lines to print and see on one page (it’s a big watershed).</w:t>
      </w:r>
    </w:p>
  </w:comment>
  <w:comment w:id="180" w:author="Daniel Hocking" w:date="2016-08-03T16:33:00Z" w:initials="DJH">
    <w:p w14:paraId="162C21BF" w14:textId="6BD692FF" w:rsidR="005E45BF" w:rsidRDefault="005E45BF">
      <w:pPr>
        <w:pStyle w:val="CommentText"/>
      </w:pPr>
      <w:r>
        <w:rPr>
          <w:rStyle w:val="CommentReference"/>
        </w:rPr>
        <w:annotationRef/>
      </w:r>
      <w:r>
        <w:t>For a random few sites?</w:t>
      </w:r>
    </w:p>
  </w:comment>
  <w:comment w:id="181" w:author="Thorson, James" w:date="2016-08-03T16:33:00Z" w:initials="TJ">
    <w:p w14:paraId="2D04AB07" w14:textId="46F1E8EF" w:rsidR="005E45BF" w:rsidRDefault="005E45BF">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16A2EDD7" w15:done="0"/>
  <w15:commentEx w15:paraId="60E1DD44" w15:done="0"/>
  <w15:commentEx w15:paraId="7D7F5115" w15:done="0"/>
  <w15:commentEx w15:paraId="78E01587" w15:done="0"/>
  <w15:commentEx w15:paraId="6B6890DA" w15:done="0"/>
  <w15:commentEx w15:paraId="16296370" w15:done="0"/>
  <w15:commentEx w15:paraId="74C06327" w15:done="0"/>
  <w15:commentEx w15:paraId="7593E79C" w15:done="0"/>
  <w15:commentEx w15:paraId="7F6923D6" w15:done="0"/>
  <w15:commentEx w15:paraId="6725394B" w15:done="0"/>
  <w15:commentEx w15:paraId="74188610" w15:done="0"/>
  <w15:commentEx w15:paraId="21A71301" w15:done="0"/>
  <w15:commentEx w15:paraId="33F0E35D" w15:done="0"/>
  <w15:commentEx w15:paraId="14E026BF" w15:done="0"/>
  <w15:commentEx w15:paraId="25E55922" w15:done="0"/>
  <w15:commentEx w15:paraId="3FF35FF6" w15:done="0"/>
  <w15:commentEx w15:paraId="4B0DE033" w15:done="0"/>
  <w15:commentEx w15:paraId="01320078" w15:done="0"/>
  <w15:commentEx w15:paraId="29B0AC47" w15:done="0"/>
  <w15:commentEx w15:paraId="630E8084"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700A5" w14:textId="77777777" w:rsidR="00E81E96" w:rsidRDefault="00E81E96" w:rsidP="001E2C84">
      <w:r>
        <w:separator/>
      </w:r>
    </w:p>
  </w:endnote>
  <w:endnote w:type="continuationSeparator" w:id="0">
    <w:p w14:paraId="1EA7660A" w14:textId="77777777" w:rsidR="00E81E96" w:rsidRDefault="00E81E96" w:rsidP="001E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861636"/>
      <w:docPartObj>
        <w:docPartGallery w:val="Page Numbers (Bottom of Page)"/>
        <w:docPartUnique/>
      </w:docPartObj>
    </w:sdtPr>
    <w:sdtEndPr>
      <w:rPr>
        <w:noProof/>
      </w:rPr>
    </w:sdtEndPr>
    <w:sdtContent>
      <w:p w14:paraId="0CCF6141" w14:textId="610A05C0" w:rsidR="005E45BF" w:rsidRDefault="005E45BF">
        <w:pPr>
          <w:pStyle w:val="Footer"/>
          <w:jc w:val="center"/>
        </w:pPr>
        <w:r>
          <w:fldChar w:fldCharType="begin"/>
        </w:r>
        <w:r>
          <w:instrText xml:space="preserve"> PAGE   \* MERGEFORMAT </w:instrText>
        </w:r>
        <w:r>
          <w:fldChar w:fldCharType="separate"/>
        </w:r>
        <w:r w:rsidR="007E05D4">
          <w:rPr>
            <w:noProof/>
          </w:rPr>
          <w:t>7</w:t>
        </w:r>
        <w:r>
          <w:rPr>
            <w:noProof/>
          </w:rPr>
          <w:fldChar w:fldCharType="end"/>
        </w:r>
      </w:p>
    </w:sdtContent>
  </w:sdt>
  <w:p w14:paraId="7FC67593" w14:textId="77777777" w:rsidR="005E45BF" w:rsidRDefault="005E4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995CA" w14:textId="77777777" w:rsidR="00E81E96" w:rsidRDefault="00E81E96" w:rsidP="001E2C84">
      <w:r>
        <w:separator/>
      </w:r>
    </w:p>
  </w:footnote>
  <w:footnote w:type="continuationSeparator" w:id="0">
    <w:p w14:paraId="5B04092E" w14:textId="77777777" w:rsidR="00E81E96" w:rsidRDefault="00E81E96" w:rsidP="001E2C84">
      <w:r>
        <w:continuationSeparator/>
      </w:r>
    </w:p>
  </w:footnote>
  <w:footnote w:id="1">
    <w:p w14:paraId="10F12A8A" w14:textId="33295F40" w:rsidR="005E45BF" w:rsidRDefault="005E45BF"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Style w:val="Hyperlink"/>
            <w:rFonts w:ascii="Times New Roman" w:hAnsi="Times New Roman" w:cs="Times New Roman"/>
            <w:i/>
          </w:rPr>
          <w:t>djhocking@frostburg.edu</w:t>
        </w:r>
      </w:hyperlink>
      <w:r>
        <w:rPr>
          <w:rStyle w:val="Hyperlink"/>
          <w:rFonts w:ascii="Times New Roman" w:hAnsi="Times New Roman" w:cs="Times New Roman"/>
          <w:i/>
        </w:rPr>
        <w:t>.</w:t>
      </w:r>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5E45BF" w:rsidRDefault="005E45B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rson w15:author="Thorson, James [2]">
    <w15:presenceInfo w15:providerId="AD" w15:userId="S-1-5-21-1625102663-4013227018-1311561448-14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61EF"/>
    <w:rsid w:val="00075A82"/>
    <w:rsid w:val="000840D7"/>
    <w:rsid w:val="00087F8A"/>
    <w:rsid w:val="000E62CB"/>
    <w:rsid w:val="00106C71"/>
    <w:rsid w:val="0011313E"/>
    <w:rsid w:val="00117244"/>
    <w:rsid w:val="001271D5"/>
    <w:rsid w:val="00132B75"/>
    <w:rsid w:val="001B7E73"/>
    <w:rsid w:val="001C3622"/>
    <w:rsid w:val="001C52D5"/>
    <w:rsid w:val="001D2356"/>
    <w:rsid w:val="001D7EA2"/>
    <w:rsid w:val="001E2C84"/>
    <w:rsid w:val="001E6C5B"/>
    <w:rsid w:val="001F4413"/>
    <w:rsid w:val="00204703"/>
    <w:rsid w:val="00206634"/>
    <w:rsid w:val="00214CC1"/>
    <w:rsid w:val="00221B95"/>
    <w:rsid w:val="002373E3"/>
    <w:rsid w:val="00243A71"/>
    <w:rsid w:val="00270DFB"/>
    <w:rsid w:val="00277AAD"/>
    <w:rsid w:val="0028590F"/>
    <w:rsid w:val="002918C5"/>
    <w:rsid w:val="00296761"/>
    <w:rsid w:val="002B71E7"/>
    <w:rsid w:val="002E1D4D"/>
    <w:rsid w:val="00302F0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7099A"/>
    <w:rsid w:val="00480E8E"/>
    <w:rsid w:val="00491DC6"/>
    <w:rsid w:val="004A2B65"/>
    <w:rsid w:val="004A7D19"/>
    <w:rsid w:val="004B4C24"/>
    <w:rsid w:val="004C6E1F"/>
    <w:rsid w:val="004D5DA7"/>
    <w:rsid w:val="004D7E7D"/>
    <w:rsid w:val="004F4D1D"/>
    <w:rsid w:val="00502602"/>
    <w:rsid w:val="005049AB"/>
    <w:rsid w:val="00507F64"/>
    <w:rsid w:val="005277C9"/>
    <w:rsid w:val="00543347"/>
    <w:rsid w:val="00544A79"/>
    <w:rsid w:val="005665A2"/>
    <w:rsid w:val="00596234"/>
    <w:rsid w:val="005A11F4"/>
    <w:rsid w:val="005C4C88"/>
    <w:rsid w:val="005D459A"/>
    <w:rsid w:val="005E14F3"/>
    <w:rsid w:val="005E20AD"/>
    <w:rsid w:val="005E45BF"/>
    <w:rsid w:val="005F731C"/>
    <w:rsid w:val="00621186"/>
    <w:rsid w:val="0064703D"/>
    <w:rsid w:val="0067001E"/>
    <w:rsid w:val="006745AC"/>
    <w:rsid w:val="00681C16"/>
    <w:rsid w:val="0068685E"/>
    <w:rsid w:val="00695998"/>
    <w:rsid w:val="006A5B25"/>
    <w:rsid w:val="006B546D"/>
    <w:rsid w:val="006F707A"/>
    <w:rsid w:val="007070B9"/>
    <w:rsid w:val="00724C1B"/>
    <w:rsid w:val="00730DD2"/>
    <w:rsid w:val="007354A3"/>
    <w:rsid w:val="007400D8"/>
    <w:rsid w:val="007551FD"/>
    <w:rsid w:val="007743AA"/>
    <w:rsid w:val="0079652D"/>
    <w:rsid w:val="007A5FD4"/>
    <w:rsid w:val="007C1E5E"/>
    <w:rsid w:val="007C1E88"/>
    <w:rsid w:val="007E0472"/>
    <w:rsid w:val="007E05D4"/>
    <w:rsid w:val="007E4EEA"/>
    <w:rsid w:val="007F1AE2"/>
    <w:rsid w:val="007F3030"/>
    <w:rsid w:val="00804588"/>
    <w:rsid w:val="00815776"/>
    <w:rsid w:val="00815932"/>
    <w:rsid w:val="00816A82"/>
    <w:rsid w:val="00850E5E"/>
    <w:rsid w:val="00864DA6"/>
    <w:rsid w:val="00873454"/>
    <w:rsid w:val="008760EF"/>
    <w:rsid w:val="00876574"/>
    <w:rsid w:val="00896C0E"/>
    <w:rsid w:val="00896D62"/>
    <w:rsid w:val="008B0F7D"/>
    <w:rsid w:val="008C531D"/>
    <w:rsid w:val="008F1CC6"/>
    <w:rsid w:val="008F1CD3"/>
    <w:rsid w:val="008F4C64"/>
    <w:rsid w:val="009009ED"/>
    <w:rsid w:val="00927E85"/>
    <w:rsid w:val="0093713B"/>
    <w:rsid w:val="009500C2"/>
    <w:rsid w:val="00975736"/>
    <w:rsid w:val="00980882"/>
    <w:rsid w:val="00987BA3"/>
    <w:rsid w:val="009A351B"/>
    <w:rsid w:val="009C6A2D"/>
    <w:rsid w:val="00A2579F"/>
    <w:rsid w:val="00A26989"/>
    <w:rsid w:val="00A3345E"/>
    <w:rsid w:val="00A96236"/>
    <w:rsid w:val="00AA4408"/>
    <w:rsid w:val="00AB2935"/>
    <w:rsid w:val="00AB7715"/>
    <w:rsid w:val="00AD399D"/>
    <w:rsid w:val="00AE05CD"/>
    <w:rsid w:val="00AF16AB"/>
    <w:rsid w:val="00B030C6"/>
    <w:rsid w:val="00B062FD"/>
    <w:rsid w:val="00B15ACD"/>
    <w:rsid w:val="00B17126"/>
    <w:rsid w:val="00B255C7"/>
    <w:rsid w:val="00B405BE"/>
    <w:rsid w:val="00B66629"/>
    <w:rsid w:val="00B740F2"/>
    <w:rsid w:val="00B7640E"/>
    <w:rsid w:val="00BD4D6F"/>
    <w:rsid w:val="00BD68BF"/>
    <w:rsid w:val="00BE29D6"/>
    <w:rsid w:val="00BE789B"/>
    <w:rsid w:val="00C41748"/>
    <w:rsid w:val="00C51D72"/>
    <w:rsid w:val="00C52D44"/>
    <w:rsid w:val="00C6305D"/>
    <w:rsid w:val="00C76FAC"/>
    <w:rsid w:val="00C856F1"/>
    <w:rsid w:val="00C93A11"/>
    <w:rsid w:val="00CA7F86"/>
    <w:rsid w:val="00CC1EC5"/>
    <w:rsid w:val="00CD7F22"/>
    <w:rsid w:val="00CE534F"/>
    <w:rsid w:val="00CE7331"/>
    <w:rsid w:val="00CF1471"/>
    <w:rsid w:val="00CF1F3E"/>
    <w:rsid w:val="00CF6696"/>
    <w:rsid w:val="00D00553"/>
    <w:rsid w:val="00D01906"/>
    <w:rsid w:val="00D03EFB"/>
    <w:rsid w:val="00D36512"/>
    <w:rsid w:val="00D51B2C"/>
    <w:rsid w:val="00D5230F"/>
    <w:rsid w:val="00D610F4"/>
    <w:rsid w:val="00D62FC0"/>
    <w:rsid w:val="00D738A6"/>
    <w:rsid w:val="00D907F3"/>
    <w:rsid w:val="00D91B53"/>
    <w:rsid w:val="00DA2E5E"/>
    <w:rsid w:val="00DB02EF"/>
    <w:rsid w:val="00DB2AD0"/>
    <w:rsid w:val="00DD35A5"/>
    <w:rsid w:val="00DD6710"/>
    <w:rsid w:val="00DE5FF5"/>
    <w:rsid w:val="00E175D4"/>
    <w:rsid w:val="00E225E7"/>
    <w:rsid w:val="00E35742"/>
    <w:rsid w:val="00E409D8"/>
    <w:rsid w:val="00E41D81"/>
    <w:rsid w:val="00E46A10"/>
    <w:rsid w:val="00E543E9"/>
    <w:rsid w:val="00E57263"/>
    <w:rsid w:val="00E676AA"/>
    <w:rsid w:val="00E81E96"/>
    <w:rsid w:val="00E85921"/>
    <w:rsid w:val="00EB6AD1"/>
    <w:rsid w:val="00EC41B7"/>
    <w:rsid w:val="00ED162D"/>
    <w:rsid w:val="00ED6314"/>
    <w:rsid w:val="00ED6418"/>
    <w:rsid w:val="00EF7C9A"/>
    <w:rsid w:val="00F00A1A"/>
    <w:rsid w:val="00F02E16"/>
    <w:rsid w:val="00F21AEB"/>
    <w:rsid w:val="00F245EB"/>
    <w:rsid w:val="00F27B31"/>
    <w:rsid w:val="00F57ED2"/>
    <w:rsid w:val="00F66087"/>
    <w:rsid w:val="00F751F0"/>
    <w:rsid w:val="00F843F9"/>
    <w:rsid w:val="00FB061A"/>
    <w:rsid w:val="00FB30CE"/>
    <w:rsid w:val="00FD17B1"/>
    <w:rsid w:val="00FE44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5A24F"/>
  <w15:docId w15:val="{4567C191-E5B9-4199-9853-FECEE6EB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bit.ly/1K7WjO3" TargetMode="External"/><Relationship Id="rId2" Type="http://schemas.openxmlformats.org/officeDocument/2006/relationships/hyperlink" Target="http://dx.doi.org/10.1016/S0022-1694%2896%2903128-9" TargetMode="External"/><Relationship Id="rId1" Type="http://schemas.openxmlformats.org/officeDocument/2006/relationships/hyperlink" Target="http://dx.doi.org/10.3334/ORNLDAAC/132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sheds.org/assets/nhdhrd/v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te-ecology.github.io/shedsGisDat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djhocking/Trout_GRF/blob/master/Code/Spatial_Simulations.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DA"/>
    <w:rsid w:val="00794CDA"/>
    <w:rsid w:val="00CA5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C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CEF57-C747-441F-AE72-EE2E61F7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Thorson, James</cp:lastModifiedBy>
  <cp:revision>3</cp:revision>
  <dcterms:created xsi:type="dcterms:W3CDTF">2017-01-06T23:52:00Z</dcterms:created>
  <dcterms:modified xsi:type="dcterms:W3CDTF">2017-01-06T23:56:00Z</dcterms:modified>
</cp:coreProperties>
</file>