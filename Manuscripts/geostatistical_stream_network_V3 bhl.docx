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86D" w14:textId="1E5D8C40" w:rsidR="00D62FC0" w:rsidRPr="00D62FC0" w:rsidRDefault="00D62FC0" w:rsidP="003C2732">
      <w:pPr>
        <w:tabs>
          <w:tab w:val="left" w:pos="360"/>
          <w:tab w:val="left" w:pos="8640"/>
        </w:tabs>
        <w:rPr>
          <w:rFonts w:ascii="Times New Roman" w:hAnsi="Times New Roman" w:cs="Times New Roman"/>
        </w:rPr>
      </w:pPr>
      <w:r w:rsidRPr="00D62FC0">
        <w:rPr>
          <w:rFonts w:ascii="Times New Roman" w:hAnsi="Times New Roman" w:cs="Times New Roman"/>
          <w:i/>
        </w:rPr>
        <w:t>Journal:</w:t>
      </w:r>
      <w:r w:rsidR="001C52D5">
        <w:rPr>
          <w:rFonts w:ascii="Times New Roman" w:hAnsi="Times New Roman" w:cs="Times New Roman"/>
        </w:rPr>
        <w:t xml:space="preserve"> </w:t>
      </w:r>
      <w:r w:rsidR="001C3622">
        <w:rPr>
          <w:rFonts w:ascii="Times New Roman" w:hAnsi="Times New Roman" w:cs="Times New Roman"/>
        </w:rPr>
        <w:t xml:space="preserve">Methods in Eco </w:t>
      </w:r>
      <w:proofErr w:type="spellStart"/>
      <w:r w:rsidR="001C3622">
        <w:rPr>
          <w:rFonts w:ascii="Times New Roman" w:hAnsi="Times New Roman" w:cs="Times New Roman"/>
        </w:rPr>
        <w:t>Evo</w:t>
      </w:r>
      <w:proofErr w:type="spellEnd"/>
      <w:r w:rsidR="001C3622">
        <w:rPr>
          <w:rFonts w:ascii="Times New Roman" w:hAnsi="Times New Roman" w:cs="Times New Roman"/>
        </w:rPr>
        <w:t xml:space="preserve"> [</w:t>
      </w:r>
      <w:commentRangeStart w:id="0"/>
      <w:r w:rsidR="001C3622">
        <w:rPr>
          <w:rFonts w:ascii="Times New Roman" w:hAnsi="Times New Roman" w:cs="Times New Roman"/>
        </w:rPr>
        <w:t>6000-7000</w:t>
      </w:r>
      <w:commentRangeEnd w:id="0"/>
      <w:r w:rsidR="00505466">
        <w:commentReference w:id="0"/>
      </w:r>
      <w:r w:rsidR="001C3622">
        <w:rPr>
          <w:rFonts w:ascii="Times New Roman" w:hAnsi="Times New Roman" w:cs="Times New Roman"/>
        </w:rPr>
        <w:t xml:space="preserve"> words</w:t>
      </w:r>
      <w:r w:rsidR="006745AC">
        <w:rPr>
          <w:rFonts w:ascii="Times New Roman" w:hAnsi="Times New Roman" w:cs="Times New Roman"/>
        </w:rPr>
        <w:t xml:space="preserve"> including captions and references!</w:t>
      </w:r>
      <w:r w:rsidR="001C3622">
        <w:rPr>
          <w:rFonts w:ascii="Times New Roman" w:hAnsi="Times New Roman" w:cs="Times New Roman"/>
        </w:rPr>
        <w:t>]</w:t>
      </w:r>
    </w:p>
    <w:p w14:paraId="2EAAF36D" w14:textId="77777777" w:rsidR="00D62FC0" w:rsidRDefault="00D62FC0" w:rsidP="003C2732">
      <w:pPr>
        <w:tabs>
          <w:tab w:val="left" w:pos="360"/>
          <w:tab w:val="left" w:pos="8640"/>
        </w:tabs>
        <w:rPr>
          <w:rFonts w:ascii="Times New Roman" w:hAnsi="Times New Roman" w:cs="Times New Roman"/>
          <w:b/>
        </w:rPr>
      </w:pPr>
    </w:p>
    <w:p w14:paraId="4E0BF837" w14:textId="09C14206" w:rsidR="004F4D1D"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 xml:space="preserve">A </w:t>
      </w:r>
      <w:proofErr w:type="spellStart"/>
      <w:r w:rsidRPr="0079652D">
        <w:rPr>
          <w:rFonts w:ascii="Times New Roman" w:hAnsi="Times New Roman" w:cs="Times New Roman"/>
          <w:b/>
          <w:sz w:val="28"/>
          <w:szCs w:val="28"/>
        </w:rPr>
        <w:t>geostatistical</w:t>
      </w:r>
      <w:proofErr w:type="spellEnd"/>
      <w:r w:rsidRPr="0079652D">
        <w:rPr>
          <w:rFonts w:ascii="Times New Roman" w:hAnsi="Times New Roman" w:cs="Times New Roman"/>
          <w:b/>
          <w:sz w:val="28"/>
          <w:szCs w:val="28"/>
        </w:rPr>
        <w:t xml:space="preserve"> state-space model of </w:t>
      </w:r>
      <w:ins w:id="1" w:author="Letcher, Benjamin" w:date="2017-01-25T10:38:00Z">
        <w:r w:rsidR="007B64B7">
          <w:rPr>
            <w:rFonts w:ascii="Times New Roman" w:hAnsi="Times New Roman" w:cs="Times New Roman"/>
            <w:b/>
            <w:sz w:val="28"/>
            <w:szCs w:val="28"/>
          </w:rPr>
          <w:t>animal [or fish</w:t>
        </w:r>
      </w:ins>
      <w:ins w:id="2" w:author="Letcher, Benjamin" w:date="2017-01-25T10:39:00Z">
        <w:r w:rsidR="007B64B7">
          <w:rPr>
            <w:rFonts w:ascii="Times New Roman" w:hAnsi="Times New Roman" w:cs="Times New Roman"/>
            <w:b/>
            <w:sz w:val="28"/>
            <w:szCs w:val="28"/>
          </w:rPr>
          <w:t>]</w:t>
        </w:r>
      </w:ins>
      <w:ins w:id="3" w:author="Letcher, Benjamin" w:date="2017-01-25T10:38:00Z">
        <w:r w:rsidR="007B64B7">
          <w:rPr>
            <w:rFonts w:ascii="Times New Roman" w:hAnsi="Times New Roman" w:cs="Times New Roman"/>
            <w:b/>
            <w:sz w:val="28"/>
            <w:szCs w:val="28"/>
          </w:rPr>
          <w:t xml:space="preserve"> </w:t>
        </w:r>
      </w:ins>
      <w:r w:rsidRPr="0079652D">
        <w:rPr>
          <w:rFonts w:ascii="Times New Roman" w:hAnsi="Times New Roman" w:cs="Times New Roman"/>
          <w:b/>
          <w:sz w:val="28"/>
          <w:szCs w:val="28"/>
        </w:rPr>
        <w:t>abundance for stream networks</w:t>
      </w:r>
    </w:p>
    <w:p w14:paraId="3C3E477F" w14:textId="77777777" w:rsidR="00E225E7" w:rsidRPr="008C531D" w:rsidRDefault="00E225E7" w:rsidP="003C2732">
      <w:pPr>
        <w:tabs>
          <w:tab w:val="left" w:pos="360"/>
          <w:tab w:val="left" w:pos="8640"/>
        </w:tabs>
        <w:rPr>
          <w:rFonts w:ascii="Times New Roman" w:hAnsi="Times New Roman" w:cs="Times New Roman"/>
        </w:rPr>
      </w:pPr>
    </w:p>
    <w:p w14:paraId="22AD8DD6" w14:textId="28F877FD" w:rsidR="006745AC"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Daniel J. Hocking</w:t>
      </w:r>
      <w:r w:rsidR="003C1C39">
        <w:rPr>
          <w:rFonts w:ascii="Times New Roman" w:hAnsi="Times New Roman" w:cs="Times New Roman"/>
        </w:rPr>
        <w:footnoteReference w:id="2"/>
      </w:r>
      <w:r w:rsidR="0047099A">
        <w:rPr>
          <w:rFonts w:ascii="Times New Roman" w:hAnsi="Times New Roman" w:cs="Times New Roman"/>
        </w:rPr>
        <w:t xml:space="preserve">, </w:t>
      </w:r>
      <w:r w:rsidR="00505466">
        <w:rPr>
          <w:rFonts w:ascii="Times New Roman" w:hAnsi="Times New Roman" w:cs="Times New Roman"/>
          <w:i/>
        </w:rPr>
        <w:t>Frostburg State University, Department of Biology, Frostburg, MD 21532</w:t>
      </w:r>
      <w:r w:rsidR="00D62FC0">
        <w:rPr>
          <w:rFonts w:ascii="Times New Roman" w:hAnsi="Times New Roman" w:cs="Times New Roman"/>
          <w:i/>
        </w:rPr>
        <w:t xml:space="preserve">. </w:t>
      </w:r>
    </w:p>
    <w:p w14:paraId="55C911EF" w14:textId="77777777" w:rsidR="003C1C39" w:rsidRPr="00D62FC0" w:rsidRDefault="003C1C39" w:rsidP="003C2732">
      <w:pPr>
        <w:tabs>
          <w:tab w:val="left" w:pos="360"/>
          <w:tab w:val="left" w:pos="8640"/>
        </w:tabs>
        <w:rPr>
          <w:rFonts w:ascii="Times New Roman" w:hAnsi="Times New Roman" w:cs="Times New Roman"/>
          <w:i/>
        </w:rPr>
      </w:pPr>
    </w:p>
    <w:p w14:paraId="6D093AC6" w14:textId="318190B3" w:rsidR="00E225E7" w:rsidRPr="00381C35" w:rsidRDefault="00E225E7" w:rsidP="003C2732">
      <w:pPr>
        <w:tabs>
          <w:tab w:val="left" w:pos="360"/>
          <w:tab w:val="left" w:pos="8640"/>
        </w:tabs>
        <w:rPr>
          <w:rFonts w:ascii="Times New Roman" w:hAnsi="Times New Roman" w:cs="Times New Roman"/>
          <w:i/>
        </w:rPr>
      </w:pPr>
      <w:r w:rsidRPr="008C531D">
        <w:rPr>
          <w:rFonts w:ascii="Times New Roman" w:hAnsi="Times New Roman" w:cs="Times New Roman"/>
        </w:rPr>
        <w:t xml:space="preserve">James </w:t>
      </w:r>
      <w:r w:rsidR="007F1AE2">
        <w:rPr>
          <w:rFonts w:ascii="Times New Roman" w:hAnsi="Times New Roman" w:cs="Times New Roman"/>
        </w:rPr>
        <w:t xml:space="preserve">T. </w:t>
      </w:r>
      <w:r w:rsidRPr="008C531D">
        <w:rPr>
          <w:rFonts w:ascii="Times New Roman" w:hAnsi="Times New Roman" w:cs="Times New Roman"/>
        </w:rPr>
        <w:t>Thorson</w:t>
      </w:r>
      <w:r w:rsidR="00381C35">
        <w:rPr>
          <w:rFonts w:ascii="Times New Roman" w:hAnsi="Times New Roman" w:cs="Times New Roman"/>
          <w:i/>
        </w:rPr>
        <w:t>, Fisheries Resource Analysis and Monitoring Division, Northwest Fisheries Science Center, National Marine Fisheries Service, NOAA, Seattle, WA, 98112</w:t>
      </w:r>
      <w:r w:rsidR="00E57263">
        <w:rPr>
          <w:rFonts w:ascii="Times New Roman" w:hAnsi="Times New Roman" w:cs="Times New Roman"/>
          <w:i/>
        </w:rPr>
        <w:t>.</w:t>
      </w:r>
    </w:p>
    <w:p w14:paraId="0E6C530D" w14:textId="77777777" w:rsidR="0047099A" w:rsidRDefault="0047099A" w:rsidP="003C2732">
      <w:pPr>
        <w:tabs>
          <w:tab w:val="left" w:pos="360"/>
          <w:tab w:val="left" w:pos="8640"/>
        </w:tabs>
        <w:rPr>
          <w:rFonts w:ascii="Times New Roman" w:hAnsi="Times New Roman" w:cs="Times New Roman"/>
        </w:rPr>
      </w:pPr>
    </w:p>
    <w:p w14:paraId="5A612857" w14:textId="08FA3539" w:rsidR="00D51B2C" w:rsidRDefault="0047099A" w:rsidP="003C2732">
      <w:pPr>
        <w:tabs>
          <w:tab w:val="left" w:pos="360"/>
          <w:tab w:val="left" w:pos="8640"/>
        </w:tabs>
        <w:rPr>
          <w:rFonts w:ascii="Times New Roman" w:hAnsi="Times New Roman" w:cs="Times New Roman"/>
          <w:i/>
        </w:rPr>
      </w:pPr>
      <w:r>
        <w:rPr>
          <w:rFonts w:ascii="Times New Roman" w:hAnsi="Times New Roman" w:cs="Times New Roman"/>
        </w:rPr>
        <w:t xml:space="preserve">Kyle O’Neil,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01D88E06" w14:textId="77777777" w:rsidR="00D62FC0" w:rsidRDefault="00D62FC0" w:rsidP="003C2732">
      <w:pPr>
        <w:tabs>
          <w:tab w:val="left" w:pos="360"/>
          <w:tab w:val="left" w:pos="8640"/>
        </w:tabs>
        <w:rPr>
          <w:rFonts w:ascii="Times New Roman" w:hAnsi="Times New Roman" w:cs="Times New Roman"/>
          <w:i/>
        </w:rPr>
      </w:pPr>
    </w:p>
    <w:p w14:paraId="327A646F" w14:textId="383D0221" w:rsidR="00E225E7" w:rsidRDefault="00D51B2C" w:rsidP="003C2732">
      <w:pPr>
        <w:tabs>
          <w:tab w:val="left" w:pos="360"/>
          <w:tab w:val="left" w:pos="8640"/>
        </w:tabs>
        <w:rPr>
          <w:rFonts w:ascii="Times New Roman" w:hAnsi="Times New Roman" w:cs="Times New Roman"/>
          <w:i/>
        </w:rPr>
      </w:pPr>
      <w:r w:rsidRPr="008C531D">
        <w:rPr>
          <w:rFonts w:ascii="Times New Roman" w:hAnsi="Times New Roman" w:cs="Times New Roman"/>
        </w:rPr>
        <w:t>Ben</w:t>
      </w:r>
      <w:r w:rsidR="00D62FC0">
        <w:rPr>
          <w:rFonts w:ascii="Times New Roman" w:hAnsi="Times New Roman" w:cs="Times New Roman"/>
        </w:rPr>
        <w:t>jamin H.</w:t>
      </w:r>
      <w:r w:rsidRPr="008C531D">
        <w:rPr>
          <w:rFonts w:ascii="Times New Roman" w:hAnsi="Times New Roman" w:cs="Times New Roman"/>
        </w:rPr>
        <w:t xml:space="preserve"> Letcher</w:t>
      </w:r>
      <w:r>
        <w:rPr>
          <w:rFonts w:ascii="Times New Roman" w:hAnsi="Times New Roman" w:cs="Times New Roman"/>
        </w:rPr>
        <w:t xml:space="preserve">, </w:t>
      </w:r>
      <w:r w:rsidR="00D62FC0" w:rsidRPr="0047099A">
        <w:rPr>
          <w:rFonts w:ascii="Times New Roman" w:hAnsi="Times New Roman" w:cs="Times New Roman"/>
          <w:i/>
        </w:rPr>
        <w:t>US Geological Survey,</w:t>
      </w:r>
      <w:r w:rsidR="00D62FC0">
        <w:rPr>
          <w:rFonts w:ascii="Times New Roman" w:hAnsi="Times New Roman" w:cs="Times New Roman"/>
          <w:i/>
        </w:rPr>
        <w:t xml:space="preserve"> </w:t>
      </w:r>
      <w:proofErr w:type="spellStart"/>
      <w:r w:rsidR="00D62FC0">
        <w:rPr>
          <w:rFonts w:ascii="Times New Roman" w:hAnsi="Times New Roman" w:cs="Times New Roman"/>
          <w:i/>
        </w:rPr>
        <w:t>Leetown</w:t>
      </w:r>
      <w:proofErr w:type="spellEnd"/>
      <w:r w:rsidR="00D62FC0">
        <w:rPr>
          <w:rFonts w:ascii="Times New Roman" w:hAnsi="Times New Roman" w:cs="Times New Roman"/>
          <w:i/>
        </w:rPr>
        <w:t xml:space="preserve"> Science Center,</w:t>
      </w:r>
      <w:r w:rsidR="00D62FC0" w:rsidRPr="0047099A">
        <w:rPr>
          <w:rFonts w:ascii="Times New Roman" w:hAnsi="Times New Roman" w:cs="Times New Roman"/>
          <w:i/>
        </w:rPr>
        <w:t xml:space="preserve"> S.O. Conte Anadromous Fish Research </w:t>
      </w:r>
      <w:r w:rsidR="00D62FC0">
        <w:rPr>
          <w:rFonts w:ascii="Times New Roman" w:hAnsi="Times New Roman" w:cs="Times New Roman"/>
          <w:i/>
        </w:rPr>
        <w:t>Laboratory</w:t>
      </w:r>
      <w:r w:rsidR="00D62FC0" w:rsidRPr="0047099A">
        <w:rPr>
          <w:rFonts w:ascii="Times New Roman" w:hAnsi="Times New Roman" w:cs="Times New Roman"/>
          <w:i/>
        </w:rPr>
        <w:t>, One Migratory Way, Turners Falls, MA 01376</w:t>
      </w:r>
      <w:r w:rsidR="00D62FC0">
        <w:rPr>
          <w:rFonts w:ascii="Times New Roman" w:hAnsi="Times New Roman" w:cs="Times New Roman"/>
          <w:i/>
        </w:rPr>
        <w:t>.</w:t>
      </w:r>
    </w:p>
    <w:p w14:paraId="17878EAC" w14:textId="77777777" w:rsidR="00D62FC0" w:rsidRPr="008C531D" w:rsidRDefault="00D62FC0" w:rsidP="003C2732">
      <w:pPr>
        <w:tabs>
          <w:tab w:val="left" w:pos="360"/>
          <w:tab w:val="left" w:pos="8640"/>
        </w:tabs>
        <w:rPr>
          <w:rFonts w:ascii="Times New Roman" w:hAnsi="Times New Roman" w:cs="Times New Roman"/>
        </w:rPr>
      </w:pPr>
    </w:p>
    <w:p w14:paraId="64A6AF45" w14:textId="77777777" w:rsidR="006745AC" w:rsidRDefault="006745AC" w:rsidP="003C2732">
      <w:pPr>
        <w:widowControl w:val="0"/>
        <w:tabs>
          <w:tab w:val="left" w:pos="360"/>
          <w:tab w:val="left" w:pos="8640"/>
        </w:tabs>
        <w:autoSpaceDE w:val="0"/>
        <w:autoSpaceDN w:val="0"/>
        <w:adjustRightInd w:val="0"/>
        <w:rPr>
          <w:rFonts w:ascii="Times New Roman" w:hAnsi="Times New Roman" w:cs="Times New Roman"/>
          <w:color w:val="FF0000"/>
          <w:sz w:val="20"/>
          <w:szCs w:val="20"/>
        </w:rPr>
      </w:pPr>
    </w:p>
    <w:p w14:paraId="05EDBF8F" w14:textId="0C5B3E21" w:rsidR="006745AC" w:rsidRDefault="006745AC" w:rsidP="006745AC">
      <w:pPr>
        <w:tabs>
          <w:tab w:val="left" w:pos="360"/>
          <w:tab w:val="left" w:pos="8640"/>
        </w:tabs>
        <w:rPr>
          <w:rFonts w:ascii="Times New Roman" w:hAnsi="Times New Roman" w:cs="Times New Roman"/>
          <w:b/>
        </w:rPr>
      </w:pPr>
      <w:r>
        <w:rPr>
          <w:rFonts w:ascii="Times New Roman" w:hAnsi="Times New Roman" w:cs="Times New Roman"/>
          <w:b/>
        </w:rPr>
        <w:t xml:space="preserve">Running Title: </w:t>
      </w:r>
      <w:proofErr w:type="spellStart"/>
      <w:r w:rsidR="007070B9">
        <w:rPr>
          <w:rFonts w:ascii="Times New Roman" w:hAnsi="Times New Roman" w:cs="Times New Roman"/>
        </w:rPr>
        <w:t>Spatio</w:t>
      </w:r>
      <w:proofErr w:type="spellEnd"/>
      <w:r w:rsidR="007070B9">
        <w:rPr>
          <w:rFonts w:ascii="Times New Roman" w:hAnsi="Times New Roman" w:cs="Times New Roman"/>
        </w:rPr>
        <w:t>-temporal</w:t>
      </w:r>
      <w:r w:rsidRPr="006745AC">
        <w:rPr>
          <w:rFonts w:ascii="Times New Roman" w:hAnsi="Times New Roman" w:cs="Times New Roman"/>
        </w:rPr>
        <w:t xml:space="preserve"> model for abundance in streams</w:t>
      </w:r>
    </w:p>
    <w:p w14:paraId="1CDB033F" w14:textId="77777777" w:rsidR="0079652D" w:rsidRDefault="0079652D" w:rsidP="003C2732">
      <w:pPr>
        <w:tabs>
          <w:tab w:val="left" w:pos="360"/>
          <w:tab w:val="left" w:pos="8640"/>
        </w:tabs>
        <w:rPr>
          <w:rFonts w:ascii="Times New Roman" w:hAnsi="Times New Roman" w:cs="Times New Roman"/>
          <w:b/>
        </w:rPr>
      </w:pPr>
    </w:p>
    <w:p w14:paraId="0B9C80F4" w14:textId="51153FB4" w:rsidR="003C1C39" w:rsidRPr="003C1C39" w:rsidRDefault="003C1C39" w:rsidP="003C2732">
      <w:pPr>
        <w:tabs>
          <w:tab w:val="left" w:pos="360"/>
          <w:tab w:val="left" w:pos="8640"/>
        </w:tabs>
        <w:rPr>
          <w:rFonts w:ascii="Times New Roman" w:hAnsi="Times New Roman" w:cs="Times New Roman"/>
          <w:b/>
        </w:rPr>
      </w:pPr>
      <w:r>
        <w:rPr>
          <w:rFonts w:ascii="Times New Roman" w:hAnsi="Times New Roman" w:cs="Times New Roman"/>
          <w:b/>
        </w:rPr>
        <w:t xml:space="preserve">Word Count: </w:t>
      </w:r>
    </w:p>
    <w:p w14:paraId="331D37C1" w14:textId="77777777" w:rsidR="0079652D" w:rsidRDefault="0079652D" w:rsidP="003C2732">
      <w:pPr>
        <w:tabs>
          <w:tab w:val="left" w:pos="360"/>
          <w:tab w:val="left" w:pos="8640"/>
        </w:tabs>
        <w:rPr>
          <w:rFonts w:ascii="Times New Roman" w:hAnsi="Times New Roman" w:cs="Times New Roman"/>
        </w:rPr>
      </w:pPr>
    </w:p>
    <w:p w14:paraId="4329AC0D" w14:textId="77777777" w:rsidR="003C1C39" w:rsidRDefault="003C1C39" w:rsidP="003C1C39">
      <w:pPr>
        <w:widowControl w:val="0"/>
        <w:tabs>
          <w:tab w:val="left" w:pos="360"/>
          <w:tab w:val="left" w:pos="8640"/>
        </w:tabs>
        <w:autoSpaceDE w:val="0"/>
        <w:autoSpaceDN w:val="0"/>
        <w:adjustRightInd w:val="0"/>
        <w:rPr>
          <w:rFonts w:ascii="Times New Roman" w:hAnsi="Times New Roman" w:cs="Times New Roman"/>
          <w:color w:val="FF0000"/>
          <w:sz w:val="20"/>
          <w:szCs w:val="20"/>
        </w:rPr>
      </w:pPr>
      <w:r w:rsidRPr="008C531D">
        <w:rPr>
          <w:rFonts w:ascii="Times New Roman" w:hAnsi="Times New Roman" w:cs="Times New Roman"/>
          <w:color w:val="FF0000"/>
          <w:sz w:val="20"/>
          <w:szCs w:val="20"/>
        </w:rPr>
        <w:t xml:space="preserve">Disclaimer: This draft manuscript is distributed solely for purposes of scientific peer review. Its content is deliberative and </w:t>
      </w:r>
      <w:proofErr w:type="spellStart"/>
      <w:r w:rsidRPr="008C531D">
        <w:rPr>
          <w:rFonts w:ascii="Times New Roman" w:hAnsi="Times New Roman" w:cs="Times New Roman"/>
          <w:color w:val="FF0000"/>
          <w:sz w:val="20"/>
          <w:szCs w:val="20"/>
        </w:rPr>
        <w:t>predecisional</w:t>
      </w:r>
      <w:proofErr w:type="spellEnd"/>
      <w:r w:rsidRPr="008C531D">
        <w:rPr>
          <w:rFonts w:ascii="Times New Roman" w:hAnsi="Times New Roman" w:cs="Times New Roman"/>
          <w:color w:val="FF0000"/>
          <w:sz w:val="20"/>
          <w:szCs w:val="20"/>
        </w:rPr>
        <w:t>, so it must not be disclosed or released by reviewers. Because the manuscript has not yet been approved for publication by the US Geological Survey (USGS), it does not represent any official finding or policy.</w:t>
      </w:r>
    </w:p>
    <w:p w14:paraId="09A12203" w14:textId="2D801D82" w:rsidR="003C1C39" w:rsidRDefault="003C1C39">
      <w:pPr>
        <w:rPr>
          <w:rFonts w:ascii="Times New Roman" w:hAnsi="Times New Roman" w:cs="Times New Roman"/>
        </w:rPr>
      </w:pPr>
      <w:r>
        <w:rPr>
          <w:rFonts w:ascii="Times New Roman" w:hAnsi="Times New Roman" w:cs="Times New Roman"/>
        </w:rPr>
        <w:br w:type="page"/>
      </w:r>
    </w:p>
    <w:p w14:paraId="4E99FF4C" w14:textId="77777777" w:rsidR="00E225E7" w:rsidRPr="006745AC" w:rsidRDefault="00E225E7" w:rsidP="003C2732">
      <w:pPr>
        <w:tabs>
          <w:tab w:val="left" w:pos="360"/>
          <w:tab w:val="left" w:pos="8640"/>
        </w:tabs>
        <w:rPr>
          <w:rFonts w:ascii="Times New Roman" w:hAnsi="Times New Roman" w:cs="Times New Roman"/>
          <w:b/>
          <w:sz w:val="28"/>
          <w:szCs w:val="28"/>
        </w:rPr>
      </w:pPr>
      <w:r w:rsidRPr="006745AC">
        <w:rPr>
          <w:rFonts w:ascii="Times New Roman" w:hAnsi="Times New Roman" w:cs="Times New Roman"/>
          <w:b/>
          <w:sz w:val="28"/>
          <w:szCs w:val="28"/>
        </w:rPr>
        <w:lastRenderedPageBreak/>
        <w:t>Abstract</w:t>
      </w:r>
    </w:p>
    <w:p w14:paraId="04E3E1BA" w14:textId="77B088B6" w:rsidR="00E225E7" w:rsidRPr="00873454" w:rsidRDefault="00381C35" w:rsidP="003C2732">
      <w:pPr>
        <w:tabs>
          <w:tab w:val="left" w:pos="360"/>
          <w:tab w:val="left" w:pos="8640"/>
        </w:tabs>
        <w:rPr>
          <w:rFonts w:ascii="Times New Roman" w:hAnsi="Times New Roman" w:cs="Times New Roman"/>
        </w:rPr>
      </w:pPr>
      <w:r>
        <w:rPr>
          <w:rFonts w:ascii="Times New Roman" w:hAnsi="Times New Roman" w:cs="Times New Roman"/>
        </w:rPr>
        <w:t>F</w:t>
      </w:r>
      <w:r w:rsidR="00D51B2C">
        <w:rPr>
          <w:rFonts w:ascii="Times New Roman" w:hAnsi="Times New Roman" w:cs="Times New Roman"/>
        </w:rPr>
        <w:t xml:space="preserve">ish and wildlife populations </w:t>
      </w:r>
      <w:r>
        <w:rPr>
          <w:rFonts w:ascii="Times New Roman" w:hAnsi="Times New Roman" w:cs="Times New Roman"/>
        </w:rPr>
        <w:t xml:space="preserve">will have dynamics that are correlated in space and time due to correlations in environmental drivers as well as synchrony induced by individual </w:t>
      </w:r>
      <w:r w:rsidR="0079652D">
        <w:rPr>
          <w:rFonts w:ascii="Times New Roman" w:hAnsi="Times New Roman" w:cs="Times New Roman"/>
        </w:rPr>
        <w:t>dispersal</w:t>
      </w:r>
      <w:r w:rsidR="00D51B2C">
        <w:rPr>
          <w:rFonts w:ascii="Times New Roman" w:hAnsi="Times New Roman" w:cs="Times New Roman"/>
        </w:rPr>
        <w:t xml:space="preserve">. Many statistical analyses of populations ignore potential autocorrelations and assume that survey methods (distance and time between samples) </w:t>
      </w:r>
      <w:r w:rsidR="003C50C8">
        <w:rPr>
          <w:rFonts w:ascii="Times New Roman" w:hAnsi="Times New Roman" w:cs="Times New Roman"/>
        </w:rPr>
        <w:t>eliminate</w:t>
      </w:r>
      <w:r w:rsidR="00D51B2C">
        <w:rPr>
          <w:rFonts w:ascii="Times New Roman" w:hAnsi="Times New Roman" w:cs="Times New Roman"/>
        </w:rPr>
        <w:t xml:space="preserve"> these correlations</w:t>
      </w:r>
      <w:r w:rsidR="003C50C8">
        <w:rPr>
          <w:rFonts w:ascii="Times New Roman" w:hAnsi="Times New Roman" w:cs="Times New Roman"/>
        </w:rPr>
        <w:t>, allowing samples to be treated independently</w:t>
      </w:r>
      <w:r w:rsidR="00D51B2C">
        <w:rPr>
          <w:rFonts w:ascii="Times New Roman" w:hAnsi="Times New Roman" w:cs="Times New Roman"/>
        </w:rPr>
        <w:t>. If these assumptions are incorrect, results and therefore inference may be biased and uncertainty under</w:t>
      </w:r>
      <w:r>
        <w:rPr>
          <w:rFonts w:ascii="Times New Roman" w:hAnsi="Times New Roman" w:cs="Times New Roman"/>
        </w:rPr>
        <w:t>-</w:t>
      </w:r>
      <w:r w:rsidR="00D51B2C">
        <w:rPr>
          <w:rFonts w:ascii="Times New Roman" w:hAnsi="Times New Roman" w:cs="Times New Roman"/>
        </w:rPr>
        <w:t>estimated</w:t>
      </w:r>
      <w:r w:rsidR="001A7525">
        <w:rPr>
          <w:rFonts w:ascii="Times New Roman" w:hAnsi="Times New Roman" w:cs="Times New Roman"/>
        </w:rPr>
        <w:t xml:space="preserve">. </w:t>
      </w:r>
      <w:r w:rsidR="00D51B2C">
        <w:rPr>
          <w:rFonts w:ascii="Times New Roman" w:hAnsi="Times New Roman" w:cs="Times New Roman"/>
        </w:rPr>
        <w:t xml:space="preserve">We developed </w:t>
      </w:r>
      <w:commentRangeStart w:id="4"/>
      <w:r w:rsidR="00D51B2C">
        <w:rPr>
          <w:rFonts w:ascii="Times New Roman" w:hAnsi="Times New Roman" w:cs="Times New Roman"/>
        </w:rPr>
        <w:t xml:space="preserve">a novel statistical method </w:t>
      </w:r>
      <w:commentRangeEnd w:id="4"/>
      <w:r w:rsidR="007B64B7">
        <w:rPr>
          <w:rStyle w:val="CommentReference"/>
        </w:rPr>
        <w:commentReference w:id="4"/>
      </w:r>
      <w:r w:rsidR="00D51B2C">
        <w:rPr>
          <w:rFonts w:ascii="Times New Roman" w:hAnsi="Times New Roman" w:cs="Times New Roman"/>
        </w:rPr>
        <w:t xml:space="preserve">to account for spatiotemporal correlations within dendritic stream networks, while accounting for imperfect detection in the surveys. </w:t>
      </w:r>
      <w:r w:rsidR="00980882">
        <w:rPr>
          <w:rFonts w:ascii="Times New Roman" w:hAnsi="Times New Roman" w:cs="Times New Roman"/>
        </w:rPr>
        <w:t xml:space="preserve">Through simulations, we found this model outperformed standard statistical methods when data were spatially correlated </w:t>
      </w:r>
      <w:r w:rsidR="003C50C8">
        <w:rPr>
          <w:rFonts w:ascii="Times New Roman" w:hAnsi="Times New Roman" w:cs="Times New Roman"/>
        </w:rPr>
        <w:t xml:space="preserve">based on stream distance, </w:t>
      </w:r>
      <w:r w:rsidR="00980882">
        <w:rPr>
          <w:rFonts w:ascii="Times New Roman" w:hAnsi="Times New Roman" w:cs="Times New Roman"/>
        </w:rPr>
        <w:t xml:space="preserve">and performed similarly when data were not correlated. </w:t>
      </w:r>
      <w:commentRangeStart w:id="5"/>
      <w:r w:rsidR="00980882">
        <w:rPr>
          <w:rFonts w:ascii="Times New Roman" w:hAnsi="Times New Roman" w:cs="Times New Roman"/>
        </w:rPr>
        <w:t xml:space="preserve">We found that increasing the number of years surveyed </w:t>
      </w:r>
      <w:r w:rsidR="003C50C8">
        <w:rPr>
          <w:rFonts w:ascii="Times New Roman" w:hAnsi="Times New Roman" w:cs="Times New Roman"/>
        </w:rPr>
        <w:t xml:space="preserve">substantially </w:t>
      </w:r>
      <w:r w:rsidR="00980882">
        <w:rPr>
          <w:rFonts w:ascii="Times New Roman" w:hAnsi="Times New Roman" w:cs="Times New Roman"/>
        </w:rPr>
        <w:t xml:space="preserve">improved the model accuracy </w:t>
      </w:r>
      <w:r w:rsidR="003C50C8">
        <w:rPr>
          <w:rFonts w:ascii="Times New Roman" w:hAnsi="Times New Roman" w:cs="Times New Roman"/>
        </w:rPr>
        <w:t>when estimating</w:t>
      </w:r>
      <w:r w:rsidR="00980882">
        <w:rPr>
          <w:rFonts w:ascii="Times New Roman" w:hAnsi="Times New Roman" w:cs="Times New Roman"/>
        </w:rPr>
        <w:t xml:space="preserve"> spatial and temporal correlation coefficients</w:t>
      </w:r>
      <w:commentRangeEnd w:id="5"/>
      <w:r w:rsidR="007B64B7">
        <w:rPr>
          <w:rStyle w:val="CommentReference"/>
        </w:rPr>
        <w:commentReference w:id="5"/>
      </w:r>
      <w:r w:rsidR="00980882">
        <w:rPr>
          <w:rFonts w:ascii="Times New Roman" w:hAnsi="Times New Roman" w:cs="Times New Roman"/>
        </w:rPr>
        <w:t>. Increas</w:t>
      </w:r>
      <w:ins w:id="6" w:author="Letcher, Benjamin" w:date="2017-01-25T10:45:00Z">
        <w:r w:rsidR="007B64B7">
          <w:rPr>
            <w:rFonts w:ascii="Times New Roman" w:hAnsi="Times New Roman" w:cs="Times New Roman"/>
          </w:rPr>
          <w:t>ing</w:t>
        </w:r>
      </w:ins>
      <w:del w:id="7" w:author="Letcher, Benjamin" w:date="2017-01-25T10:45:00Z">
        <w:r w:rsidR="00980882" w:rsidDel="007B64B7">
          <w:rPr>
            <w:rFonts w:ascii="Times New Roman" w:hAnsi="Times New Roman" w:cs="Times New Roman"/>
          </w:rPr>
          <w:delText>ed</w:delText>
        </w:r>
      </w:del>
      <w:r w:rsidR="00980882">
        <w:rPr>
          <w:rFonts w:ascii="Times New Roman" w:hAnsi="Times New Roman" w:cs="Times New Roman"/>
        </w:rPr>
        <w:t xml:space="preserve"> the number of survey sites within the network improved the performance of the non-spatial model but only marginally improved the abundance estimates in the spatiotemporal model. We </w:t>
      </w:r>
      <w:del w:id="8" w:author="Letcher, Benjamin" w:date="2017-01-25T10:46:00Z">
        <w:r w:rsidR="00980882" w:rsidDel="007B64B7">
          <w:rPr>
            <w:rFonts w:ascii="Times New Roman" w:hAnsi="Times New Roman" w:cs="Times New Roman"/>
          </w:rPr>
          <w:delText xml:space="preserve">then </w:delText>
        </w:r>
      </w:del>
      <w:r w:rsidR="00980882">
        <w:rPr>
          <w:rFonts w:ascii="Times New Roman" w:hAnsi="Times New Roman" w:cs="Times New Roman"/>
        </w:rPr>
        <w:t>applied this model to Brook Trout data</w:t>
      </w:r>
      <w:r w:rsidR="001E6C5B">
        <w:rPr>
          <w:rFonts w:ascii="Times New Roman" w:hAnsi="Times New Roman" w:cs="Times New Roman"/>
        </w:rPr>
        <w:t xml:space="preserve"> from the West Susquehanna Watershed in Pennsylvania</w:t>
      </w:r>
      <w:r w:rsidR="00980882">
        <w:rPr>
          <w:rFonts w:ascii="Times New Roman" w:hAnsi="Times New Roman" w:cs="Times New Roman"/>
        </w:rPr>
        <w:t xml:space="preserve"> collected over 30(???) years</w:t>
      </w:r>
      <w:r w:rsidR="001E6C5B">
        <w:rPr>
          <w:rFonts w:ascii="Times New Roman" w:hAnsi="Times New Roman" w:cs="Times New Roman"/>
        </w:rPr>
        <w:t xml:space="preserve">. We found </w:t>
      </w:r>
      <w:r w:rsidR="00132B75">
        <w:rPr>
          <w:rFonts w:ascii="Times New Roman" w:hAnsi="Times New Roman" w:cs="Times New Roman"/>
        </w:rPr>
        <w:t>…</w:t>
      </w:r>
      <w:r w:rsidR="000116C1">
        <w:rPr>
          <w:rFonts w:ascii="Times New Roman" w:hAnsi="Times New Roman" w:cs="Times New Roman"/>
        </w:rPr>
        <w:t xml:space="preserve"> </w:t>
      </w:r>
      <w:proofErr w:type="spellStart"/>
      <w:r w:rsidR="000116C1">
        <w:rPr>
          <w:rFonts w:ascii="Times New Roman" w:hAnsi="Times New Roman" w:cs="Times New Roman"/>
        </w:rPr>
        <w:t>yoy</w:t>
      </w:r>
      <w:proofErr w:type="spellEnd"/>
      <w:r w:rsidR="000116C1">
        <w:rPr>
          <w:rFonts w:ascii="Times New Roman" w:hAnsi="Times New Roman" w:cs="Times New Roman"/>
        </w:rPr>
        <w:t xml:space="preserve"> abundance driven by </w:t>
      </w:r>
      <w:proofErr w:type="spellStart"/>
      <w:r w:rsidR="000116C1">
        <w:rPr>
          <w:rFonts w:ascii="Times New Roman" w:hAnsi="Times New Roman" w:cs="Times New Roman"/>
        </w:rPr>
        <w:t>xxxx</w:t>
      </w:r>
      <w:proofErr w:type="spellEnd"/>
      <w:r w:rsidR="000116C1">
        <w:rPr>
          <w:rFonts w:ascii="Times New Roman" w:hAnsi="Times New Roman" w:cs="Times New Roman"/>
        </w:rPr>
        <w:t xml:space="preserve"> with high spatial and temporal variability and moderate spatiotemporal correlation (???) … adult abundance less strongly affected by climatic conditions and less variable than YOY but with higher spatiotemporal correlation (???). [add 1-2 good conclusion sentences]</w:t>
      </w:r>
    </w:p>
    <w:p w14:paraId="44952D2D" w14:textId="77777777" w:rsidR="00873454" w:rsidRDefault="00873454" w:rsidP="003C2732">
      <w:pPr>
        <w:tabs>
          <w:tab w:val="left" w:pos="360"/>
          <w:tab w:val="left" w:pos="8640"/>
        </w:tabs>
        <w:rPr>
          <w:rFonts w:ascii="Times New Roman" w:hAnsi="Times New Roman" w:cs="Times New Roman"/>
          <w:b/>
        </w:rPr>
      </w:pPr>
    </w:p>
    <w:p w14:paraId="7180F4D3" w14:textId="77777777" w:rsidR="003C1C39" w:rsidRPr="006745AC" w:rsidRDefault="003C1C39" w:rsidP="003C1C39">
      <w:pPr>
        <w:tabs>
          <w:tab w:val="left" w:pos="360"/>
          <w:tab w:val="left" w:pos="8640"/>
        </w:tabs>
        <w:rPr>
          <w:rFonts w:ascii="Times New Roman" w:hAnsi="Times New Roman" w:cs="Times New Roman"/>
        </w:rPr>
      </w:pPr>
      <w:r w:rsidRPr="003C1C39">
        <w:rPr>
          <w:rFonts w:ascii="Times New Roman" w:hAnsi="Times New Roman" w:cs="Times New Roman"/>
          <w:b/>
          <w:sz w:val="28"/>
          <w:szCs w:val="28"/>
        </w:rPr>
        <w:t>Keywords</w:t>
      </w:r>
      <w:r>
        <w:rPr>
          <w:rFonts w:ascii="Times New Roman" w:hAnsi="Times New Roman" w:cs="Times New Roman"/>
          <w:b/>
        </w:rPr>
        <w:t xml:space="preserve">: </w:t>
      </w:r>
      <w:r>
        <w:rPr>
          <w:rFonts w:ascii="Times New Roman" w:hAnsi="Times New Roman" w:cs="Times New Roman"/>
        </w:rPr>
        <w:t xml:space="preserve">Spatially-explicit, </w:t>
      </w:r>
      <w:proofErr w:type="spellStart"/>
      <w:r>
        <w:rPr>
          <w:rFonts w:ascii="Times New Roman" w:hAnsi="Times New Roman" w:cs="Times New Roman"/>
        </w:rPr>
        <w:t>spatio</w:t>
      </w:r>
      <w:proofErr w:type="spellEnd"/>
      <w:r>
        <w:rPr>
          <w:rFonts w:ascii="Times New Roman" w:hAnsi="Times New Roman" w:cs="Times New Roman"/>
        </w:rPr>
        <w:t>-temporal, dendritic network, Gaussian random fields, Brook Trout, detection probability</w:t>
      </w:r>
    </w:p>
    <w:p w14:paraId="29F2FA8E" w14:textId="77777777" w:rsidR="00873454" w:rsidRPr="008C531D" w:rsidRDefault="00873454" w:rsidP="003C2732">
      <w:pPr>
        <w:tabs>
          <w:tab w:val="left" w:pos="360"/>
          <w:tab w:val="left" w:pos="8640"/>
        </w:tabs>
        <w:rPr>
          <w:rFonts w:ascii="Times New Roman" w:hAnsi="Times New Roman" w:cs="Times New Roman"/>
          <w:b/>
        </w:rPr>
      </w:pPr>
    </w:p>
    <w:p w14:paraId="2EB3724E" w14:textId="02159ECB" w:rsidR="00E175D4" w:rsidRPr="0079652D" w:rsidRDefault="00E225E7" w:rsidP="003C2732">
      <w:pPr>
        <w:tabs>
          <w:tab w:val="left" w:pos="360"/>
          <w:tab w:val="left" w:pos="8640"/>
        </w:tabs>
        <w:rPr>
          <w:rFonts w:ascii="Times New Roman" w:hAnsi="Times New Roman" w:cs="Times New Roman"/>
          <w:b/>
          <w:sz w:val="28"/>
          <w:szCs w:val="28"/>
        </w:rPr>
      </w:pPr>
      <w:r w:rsidRPr="0079652D">
        <w:rPr>
          <w:rFonts w:ascii="Times New Roman" w:hAnsi="Times New Roman" w:cs="Times New Roman"/>
          <w:b/>
          <w:sz w:val="28"/>
          <w:szCs w:val="28"/>
        </w:rPr>
        <w:t>Introduction</w:t>
      </w:r>
    </w:p>
    <w:p w14:paraId="1EBD2D46" w14:textId="4A9F195B" w:rsidR="000840D7" w:rsidRPr="008C531D" w:rsidRDefault="000840D7" w:rsidP="001D421C">
      <w:pPr>
        <w:widowControl w:val="0"/>
        <w:autoSpaceDE w:val="0"/>
        <w:autoSpaceDN w:val="0"/>
        <w:adjustRightInd w:val="0"/>
        <w:rPr>
          <w:rFonts w:ascii="Times New Roman" w:hAnsi="Times New Roman" w:cs="Times New Roman"/>
        </w:rPr>
      </w:pPr>
      <w:r w:rsidRPr="008C531D">
        <w:rPr>
          <w:rFonts w:ascii="Times New Roman" w:hAnsi="Times New Roman" w:cs="Times New Roman"/>
        </w:rPr>
        <w:t>Ecologists are concerned with understanding the abundance and distribution of organisms in space and time</w:t>
      </w:r>
      <w:r w:rsidR="003C50C8">
        <w:rPr>
          <w:rFonts w:ascii="Times New Roman" w:hAnsi="Times New Roman" w:cs="Times New Roman"/>
        </w:rPr>
        <w:t>, as well as the biological processes and interactions that cause these patterns</w:t>
      </w:r>
      <w:r w:rsidRPr="008C531D">
        <w:rPr>
          <w:rFonts w:ascii="Times New Roman" w:hAnsi="Times New Roman" w:cs="Times New Roman"/>
        </w:rPr>
        <w:t xml:space="preserve">. Surveys are frequently employed to </w:t>
      </w:r>
      <w:r w:rsidR="003C50C8">
        <w:rPr>
          <w:rFonts w:ascii="Times New Roman" w:hAnsi="Times New Roman" w:cs="Times New Roman"/>
        </w:rPr>
        <w:t xml:space="preserve">estimate </w:t>
      </w:r>
      <w:proofErr w:type="spellStart"/>
      <w:r w:rsidR="003C50C8">
        <w:rPr>
          <w:rFonts w:ascii="Times New Roman" w:hAnsi="Times New Roman" w:cs="Times New Roman"/>
        </w:rPr>
        <w:t>spatio</w:t>
      </w:r>
      <w:proofErr w:type="spellEnd"/>
      <w:r w:rsidR="003C50C8">
        <w:rPr>
          <w:rFonts w:ascii="Times New Roman" w:hAnsi="Times New Roman" w:cs="Times New Roman"/>
        </w:rPr>
        <w:t>-temporal variation in abundance, with the goal of inferring biological process</w:t>
      </w:r>
      <w:r w:rsidRPr="008C531D">
        <w:rPr>
          <w:rFonts w:ascii="Times New Roman" w:hAnsi="Times New Roman" w:cs="Times New Roman"/>
        </w:rPr>
        <w:t xml:space="preserve">. However, most statistical methods used in ecology have not explicitly accounted for spatial correlation in the data beyond </w:t>
      </w:r>
      <w:r w:rsidR="003C50C8">
        <w:rPr>
          <w:rFonts w:ascii="Times New Roman" w:hAnsi="Times New Roman" w:cs="Times New Roman"/>
        </w:rPr>
        <w:t xml:space="preserve">including covariates that are themselves spatially </w:t>
      </w:r>
      <w:proofErr w:type="spellStart"/>
      <w:r w:rsidR="003C50C8">
        <w:rPr>
          <w:rFonts w:ascii="Times New Roman" w:hAnsi="Times New Roman" w:cs="Times New Roman"/>
        </w:rPr>
        <w:t>autocorrelated</w:t>
      </w:r>
      <w:proofErr w:type="spellEnd"/>
      <w:r w:rsidRPr="008C531D">
        <w:rPr>
          <w:rFonts w:ascii="Times New Roman" w:hAnsi="Times New Roman" w:cs="Times New Roman"/>
        </w:rPr>
        <w:t xml:space="preserve"> (e.g. ANOVA, GLM, linear and generalized linear mixed mod</w:t>
      </w:r>
      <w:r w:rsidR="00DA2E5E" w:rsidRPr="008C531D">
        <w:rPr>
          <w:rFonts w:ascii="Times New Roman" w:hAnsi="Times New Roman" w:cs="Times New Roman"/>
        </w:rPr>
        <w:t xml:space="preserve">els). Therefore to use these </w:t>
      </w:r>
      <w:r w:rsidR="00381C35">
        <w:rPr>
          <w:rFonts w:ascii="Times New Roman" w:hAnsi="Times New Roman" w:cs="Times New Roman"/>
        </w:rPr>
        <w:t>regression methods</w:t>
      </w:r>
      <w:r w:rsidR="00DA2E5E" w:rsidRPr="008C531D">
        <w:rPr>
          <w:rFonts w:ascii="Times New Roman" w:hAnsi="Times New Roman" w:cs="Times New Roman"/>
        </w:rPr>
        <w:t xml:space="preserve">, researchers must design their studies to ensure that sample points are </w:t>
      </w:r>
      <w:r w:rsidR="003C50C8">
        <w:rPr>
          <w:rFonts w:ascii="Times New Roman" w:hAnsi="Times New Roman" w:cs="Times New Roman"/>
        </w:rPr>
        <w:t>spaced such that statistical residuals are not correlated</w:t>
      </w:r>
      <w:r w:rsidR="00DA2E5E" w:rsidRPr="008C531D">
        <w:rPr>
          <w:rFonts w:ascii="Times New Roman" w:hAnsi="Times New Roman" w:cs="Times New Roman"/>
        </w:rPr>
        <w:t xml:space="preserve">. It is difficult to know </w:t>
      </w:r>
      <w:r w:rsidR="00DA2E5E" w:rsidRPr="008C531D">
        <w:rPr>
          <w:rFonts w:ascii="Times New Roman" w:hAnsi="Times New Roman" w:cs="Times New Roman"/>
          <w:i/>
        </w:rPr>
        <w:t>a priori</w:t>
      </w:r>
      <w:r w:rsidR="00DA2E5E" w:rsidRPr="008C531D">
        <w:rPr>
          <w:rFonts w:ascii="Times New Roman" w:hAnsi="Times New Roman" w:cs="Times New Roman"/>
        </w:rPr>
        <w:t xml:space="preserve"> how close is too close. Any residual autocorrelation violates regression model assumptions and leads to biased results and potentially incorrect inference regarding population distributions and environmental relationships. Additionally, information about the spatial and temporal patterns provides potentially interesting ecological insights that would not be gained if the data were collected in a way to avoid autocorrelation (give example). For these reasons, a large field of spatial statistics has been developed and applied to ecological problems </w:t>
      </w:r>
      <w:r w:rsidR="001D421C">
        <w:rPr>
          <w:rFonts w:ascii="Times New Roman" w:hAnsi="Times New Roman" w:cs="Times New Roman"/>
        </w:rPr>
        <w:fldChar w:fldCharType="begin" w:fldLock="1"/>
      </w:r>
      <w:r w:rsidR="001D421C">
        <w:rPr>
          <w:rFonts w:ascii="Times New Roman" w:hAnsi="Times New Roman" w:cs="Times New Roman"/>
        </w:rPr>
        <w:instrText>ADDIN CSL_CITATION { "citationItems" : [ { "id" : "ITEM-1", "itemData" : { "DOI" : "10.1890/14-0959.1", "ISSN" : "0012-9615", "abstract" : "Ecologists often fit models to survey data to estimate and explain variation in animal abundance. Such models typically require that animal density remains constant across the landscape where sampling is being conducted, a potentially problematic assumption for animals inhabiting dynamic landscapes or otherwise exhibiting considerable spatiotemporal variation in density. We review several concepts from the burgeoning literature on spatiotemporal statistical models, including the nature of the temporal structure (i.e., descriptive or dynamical) and strategies for dimension reduction to promote computational tractability. We also review several features as they specifically relate to abundance estimation, including boundary conditions, population closure, choice of link function, and extrapolation of predicted relationships to unsampled areas. We then compare a suite of novel and existing spatiotemporal hierarchical models for animal count data that permit animal density to vary over space and time, including formulations motivated by resource selection and allowing for closed populations. We gauge the relative performance (bias, precision, computational demands) of alternative spatiotemporal models when confronted with simulated and real data sets from dynamic animal populations. For the latter, we analyze spotted seal (Phoca largha) counts from an aerial survey of the Bering Sea where the quantity and quality of suitable habitat (sea ice) changed dramatically while surveys were being conducted. Simulation analyses suggested that multiple types of spatiotemporal models provide reasonable inference (low positive bias, high precision) about animal abundance, but have potential for overestimating precision. Analysis of spotted seal data indicated that several model formulations, including those based on a log-Gaussian Cox process, had a tendency to overestimate abundance. By contrast, a model that included a population closure assumption and a scale prior on total abundance produced estimates that largely conformed to our a priori expectation. Although care must be taken to tailor models to match the study population and survey data available, we argue that hierarchical spatiotemporal statistical models represent a powerful way forward for estimating abundance and explaining variation in the distribution of dynamical populations. Read More: http://www.esajournals.org/doi/abs/10.1890/14-0959.1", "author" : [ { "dropping-particle" : "", "family" : "Conn", "given" : "Paul B", "non-dropping-particle" : "", "parse-names" : false, "suffix" : "" }, { "dropping-particle" : "", "family" : "Johnson", "given" : "Devin S", "non-dropping-particle" : "", "parse-names" : false, "suffix" : "" }, { "dropping-particle" : "", "family" : "Hoef", "given" : "Jay M", "non-dropping-particle" : "Ver", "parse-names" : false, "suffix" : "" }, { "dropping-particle" : "", "family" : "Hooten", "given" : "Mevin B", "non-dropping-particle" : "", "parse-names" : false, "suffix" : "" }, { "dropping-particle" : "", "family" : "London", "given" : "Joshua M", "non-dropping-particle" : "", "parse-names" : false, "suffix" : "" } ], "container-title" : "Ecological Monographs", "id" : "ITEM-1", "issue" : "2", "issued" : { "date-parts" : [ [ "2015" ] ] }, "page" : "235-252", "title" : "Using spatiotemporal statistical models to estimate animal abundance and infer ecological dynamics from survey counts", "type" : "article-journal", "volume" : "85" }, "uris" : [ "http://www.mendeley.com/documents/?uuid=7f0e41b2-b698-4c51-bff4-b3f32cf4ad37" ] }, { "id" : "ITEM-2", "itemData" : { "author" : [ { "dropping-particle" : "", "family" : "Ross", "given" : "Beth E", "non-dropping-particle" : "", "parse-names" : false, "suffix" : "" }, { "dropping-particle" : "", "family" : "Hooten", "given" : "Mevin B", "non-dropping-particle" : "", "parse-names" : false, "suffix" : "" }, { "dropping-particle" : "", "family" : "Koons", "given" : "David N", "non-dropping-particle" : "", "parse-names" : false, "suffix" : "" } ], "container-title" : "Plos One", "editor" : [ { "dropping-particle" : "", "family" : "Krkosek", "given" : "Martin", "non-dropping-particle" : "", "parse-names" : false, "suffix" : "" } ], "genre" : "JOUR", "id" : "ITEM-2", "issue" : "11", "issued" : { "date-parts" : [ [ "2012" ] ] }, "page" : "e49395", "title" : "An Accessible Method for Implementing Hierarchical Models with Spatio-Temporal Abundance Data", "type" : "article-journal", "volume" : "7" }, "uris" : [ "http://www.mendeley.com/documents/?uuid=6760b340-d6f5-465d-ae61-688a0741b6ea" ] } ], "mendeley" : { "formattedCitation" : "(Ross et al. 2012, Conn et al. 2015)", "plainTextFormattedCitation" : "(Ross et al. 2012, Conn et al. 2015)", "previouslyFormattedCitation" : "(Ross et al. 2012, Conn et al. 2015)"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(Ross et al. 2012, Conn et al. 2015)</w:t>
      </w:r>
      <w:r w:rsidR="001D421C">
        <w:rPr>
          <w:rFonts w:ascii="Times New Roman" w:hAnsi="Times New Roman" w:cs="Times New Roman"/>
        </w:rPr>
        <w:fldChar w:fldCharType="end"/>
      </w:r>
      <w:r w:rsidR="001D421C">
        <w:rPr>
          <w:rFonts w:ascii="Times New Roman" w:hAnsi="Times New Roman" w:cs="Times New Roman"/>
        </w:rPr>
        <w:t xml:space="preserve"> </w:t>
      </w:r>
      <w:r w:rsidR="00DA2E5E" w:rsidRPr="008C531D">
        <w:rPr>
          <w:rFonts w:ascii="Times New Roman" w:hAnsi="Times New Roman" w:cs="Times New Roman"/>
        </w:rPr>
        <w:t>(</w:t>
      </w:r>
      <w:proofErr w:type="spellStart"/>
      <w:r w:rsidR="00DA2E5E" w:rsidRPr="008C531D">
        <w:rPr>
          <w:rFonts w:ascii="Times New Roman" w:hAnsi="Times New Roman" w:cs="Times New Roman"/>
        </w:rPr>
        <w:t>refs</w:t>
      </w:r>
      <w:r w:rsidR="00EC41B7" w:rsidRPr="008C531D">
        <w:rPr>
          <w:rFonts w:ascii="Times New Roman" w:hAnsi="Times New Roman" w:cs="Times New Roman"/>
        </w:rPr>
        <w:t>:</w:t>
      </w:r>
      <w:r w:rsidR="001271D5" w:rsidRPr="008C531D">
        <w:rPr>
          <w:rFonts w:ascii="Times New Roman" w:hAnsi="Times New Roman" w:cs="Times New Roman"/>
        </w:rPr>
        <w:t>Gelfand</w:t>
      </w:r>
      <w:proofErr w:type="spellEnd"/>
      <w:r w:rsidR="001271D5" w:rsidRPr="008C531D">
        <w:rPr>
          <w:rFonts w:ascii="Times New Roman" w:hAnsi="Times New Roman" w:cs="Times New Roman"/>
        </w:rPr>
        <w:t xml:space="preserve"> example, </w:t>
      </w:r>
      <w:proofErr w:type="spellStart"/>
      <w:r w:rsidR="001271D5" w:rsidRPr="008C531D">
        <w:rPr>
          <w:rFonts w:ascii="Times New Roman" w:hAnsi="Times New Roman" w:cs="Times New Roman"/>
        </w:rPr>
        <w:t>Cressie</w:t>
      </w:r>
      <w:proofErr w:type="spellEnd"/>
      <w:r w:rsidR="001271D5" w:rsidRPr="008C531D">
        <w:rPr>
          <w:rFonts w:ascii="Times New Roman" w:hAnsi="Times New Roman" w:cs="Times New Roman"/>
        </w:rPr>
        <w:t xml:space="preserve"> example</w:t>
      </w:r>
      <w:r w:rsidR="00DA2E5E" w:rsidRPr="008C531D">
        <w:rPr>
          <w:rFonts w:ascii="Times New Roman" w:hAnsi="Times New Roman" w:cs="Times New Roman"/>
        </w:rPr>
        <w:t xml:space="preserve">).  </w:t>
      </w:r>
    </w:p>
    <w:p w14:paraId="6922296B" w14:textId="10271A4D" w:rsidR="00D36512" w:rsidRPr="008C531D" w:rsidRDefault="00621186"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 xml:space="preserve">Streams </w:t>
      </w:r>
      <w:ins w:id="9" w:author="Letcher, Benjamin" w:date="2017-01-25T10:49:00Z">
        <w:r w:rsidR="00451BD6">
          <w:rPr>
            <w:rFonts w:ascii="Times New Roman" w:hAnsi="Times New Roman" w:cs="Times New Roman"/>
          </w:rPr>
          <w:t xml:space="preserve">in a network </w:t>
        </w:r>
      </w:ins>
      <w:r w:rsidRPr="008C531D">
        <w:rPr>
          <w:rFonts w:ascii="Times New Roman" w:hAnsi="Times New Roman" w:cs="Times New Roman"/>
        </w:rPr>
        <w:t xml:space="preserve">are likely to have significant correlation </w:t>
      </w:r>
      <w:r w:rsidR="00DA2E5E" w:rsidRPr="008C531D">
        <w:rPr>
          <w:rFonts w:ascii="Times New Roman" w:hAnsi="Times New Roman" w:cs="Times New Roman"/>
        </w:rPr>
        <w:t xml:space="preserve">in time and space because of </w:t>
      </w:r>
      <w:ins w:id="10" w:author="Letcher, Benjamin" w:date="2017-01-25T10:49:00Z">
        <w:r w:rsidR="00451BD6">
          <w:rPr>
            <w:rFonts w:ascii="Times New Roman" w:hAnsi="Times New Roman" w:cs="Times New Roman"/>
          </w:rPr>
          <w:t xml:space="preserve">regional weather and </w:t>
        </w:r>
      </w:ins>
      <w:r w:rsidR="00DA2E5E" w:rsidRPr="008C531D">
        <w:rPr>
          <w:rFonts w:ascii="Times New Roman" w:hAnsi="Times New Roman" w:cs="Times New Roman"/>
        </w:rPr>
        <w:t xml:space="preserve">the </w:t>
      </w:r>
      <w:r w:rsidR="00D36512" w:rsidRPr="008C531D">
        <w:rPr>
          <w:rFonts w:ascii="Times New Roman" w:hAnsi="Times New Roman" w:cs="Times New Roman"/>
        </w:rPr>
        <w:t xml:space="preserve">hydrologic connections </w:t>
      </w:r>
      <w:del w:id="11" w:author="Letcher, Benjamin" w:date="2017-01-25T10:49:00Z">
        <w:r w:rsidR="00D36512" w:rsidRPr="008C531D" w:rsidDel="00451BD6">
          <w:rPr>
            <w:rFonts w:ascii="Times New Roman" w:hAnsi="Times New Roman" w:cs="Times New Roman"/>
          </w:rPr>
          <w:delText xml:space="preserve">creating </w:delText>
        </w:r>
      </w:del>
      <w:ins w:id="12" w:author="Letcher, Benjamin" w:date="2017-01-25T10:49:00Z">
        <w:r w:rsidR="00451BD6">
          <w:rPr>
            <w:rFonts w:ascii="Times New Roman" w:hAnsi="Times New Roman" w:cs="Times New Roman"/>
          </w:rPr>
          <w:t>allowing</w:t>
        </w:r>
        <w:r w:rsidR="00451BD6" w:rsidRPr="008C531D">
          <w:rPr>
            <w:rFonts w:ascii="Times New Roman" w:hAnsi="Times New Roman" w:cs="Times New Roman"/>
          </w:rPr>
          <w:t xml:space="preserve"> </w:t>
        </w:r>
      </w:ins>
      <w:r w:rsidR="00D36512" w:rsidRPr="008C531D">
        <w:rPr>
          <w:rFonts w:ascii="Times New Roman" w:hAnsi="Times New Roman" w:cs="Times New Roman"/>
        </w:rPr>
        <w:t>movements and gradients of chemical and physical properties.</w:t>
      </w:r>
      <w:r w:rsidRPr="008C531D">
        <w:rPr>
          <w:rFonts w:ascii="Times New Roman" w:hAnsi="Times New Roman" w:cs="Times New Roman"/>
        </w:rPr>
        <w:t xml:space="preserve"> </w:t>
      </w:r>
      <w:commentRangeStart w:id="13"/>
      <w:r w:rsidR="00D36512" w:rsidRPr="008C531D">
        <w:rPr>
          <w:rFonts w:ascii="Times New Roman" w:hAnsi="Times New Roman" w:cs="Times New Roman"/>
        </w:rPr>
        <w:t xml:space="preserve">For example, (find good example). </w:t>
      </w:r>
      <w:commentRangeEnd w:id="13"/>
      <w:r w:rsidR="004A2B65">
        <w:commentReference w:id="13"/>
      </w:r>
      <w:r w:rsidR="00D36512" w:rsidRPr="008C531D">
        <w:rPr>
          <w:rFonts w:ascii="Times New Roman" w:hAnsi="Times New Roman" w:cs="Times New Roman"/>
        </w:rPr>
        <w:t xml:space="preserve">Similarly, organisms living in streams are likely to respond to these underlying conditions and their movements are often restricted to the dendritic network creating spatial correlation in the abundance and distribution of stream organisms. Spatial models that use Euclidean distance are likely to perform </w:t>
      </w:r>
      <w:r w:rsidR="00D36512" w:rsidRPr="008C531D">
        <w:rPr>
          <w:rFonts w:ascii="Times New Roman" w:hAnsi="Times New Roman" w:cs="Times New Roman"/>
        </w:rPr>
        <w:lastRenderedPageBreak/>
        <w:t xml:space="preserve">poorly in stream networks because streams in close </w:t>
      </w:r>
      <w:r w:rsidR="00F66087">
        <w:rPr>
          <w:rFonts w:ascii="Times New Roman" w:hAnsi="Times New Roman" w:cs="Times New Roman"/>
        </w:rPr>
        <w:t xml:space="preserve">overland </w:t>
      </w:r>
      <w:r w:rsidR="00D36512" w:rsidRPr="008C531D">
        <w:rPr>
          <w:rFonts w:ascii="Times New Roman" w:hAnsi="Times New Roman" w:cs="Times New Roman"/>
        </w:rPr>
        <w:t>proximity can be completely unconnected or have large hydrologic distances</w:t>
      </w:r>
      <w:r w:rsidR="00381C35">
        <w:rPr>
          <w:rFonts w:ascii="Times New Roman" w:hAnsi="Times New Roman" w:cs="Times New Roman"/>
        </w:rPr>
        <w:t xml:space="preserve"> </w:t>
      </w:r>
      <w:r w:rsidR="001D421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(Ver Hoef et al. 2006)</w:t>
      </w:r>
      <w:r w:rsidR="001D421C">
        <w:rPr>
          <w:rFonts w:ascii="Times New Roman" w:hAnsi="Times New Roman" w:cs="Times New Roman"/>
        </w:rPr>
        <w:fldChar w:fldCharType="end"/>
      </w:r>
      <w:r w:rsidR="001D421C">
        <w:rPr>
          <w:rFonts w:ascii="Times New Roman" w:hAnsi="Times New Roman" w:cs="Times New Roman"/>
        </w:rPr>
        <w:t>.</w:t>
      </w:r>
    </w:p>
    <w:p w14:paraId="4D532BE5" w14:textId="29F2ED67" w:rsidR="008C531D" w:rsidRPr="008C531D" w:rsidRDefault="00034D0E" w:rsidP="003C2732">
      <w:pPr>
        <w:tabs>
          <w:tab w:val="left" w:pos="360"/>
          <w:tab w:val="left" w:pos="8640"/>
        </w:tabs>
        <w:rPr>
          <w:rFonts w:ascii="Times New Roman" w:hAnsi="Times New Roman" w:cs="Times New Roman"/>
        </w:rPr>
      </w:pPr>
      <w:r w:rsidRPr="008C531D">
        <w:rPr>
          <w:rFonts w:ascii="Times New Roman" w:hAnsi="Times New Roman" w:cs="Times New Roman"/>
        </w:rPr>
        <w:tab/>
        <w:t>A variety of statistical models have been developed t</w:t>
      </w:r>
      <w:r w:rsidR="00D36512" w:rsidRPr="008C531D">
        <w:rPr>
          <w:rFonts w:ascii="Times New Roman" w:hAnsi="Times New Roman" w:cs="Times New Roman"/>
        </w:rPr>
        <w:t>o account for spatial corr</w:t>
      </w:r>
      <w:r w:rsidRPr="008C531D">
        <w:rPr>
          <w:rFonts w:ascii="Times New Roman" w:hAnsi="Times New Roman" w:cs="Times New Roman"/>
        </w:rPr>
        <w:t>elations in de</w:t>
      </w:r>
      <w:r w:rsidR="00CE7331" w:rsidRPr="008C531D">
        <w:rPr>
          <w:rFonts w:ascii="Times New Roman" w:hAnsi="Times New Roman" w:cs="Times New Roman"/>
        </w:rPr>
        <w:t>ndritic networks. These include</w:t>
      </w:r>
      <w:r w:rsidRPr="008C531D">
        <w:rPr>
          <w:rFonts w:ascii="Times New Roman" w:hAnsi="Times New Roman" w:cs="Times New Roman"/>
        </w:rPr>
        <w:t>, but are not limited to, deriving valid covariance relationships for linear models</w:t>
      </w:r>
      <w:r w:rsidR="007E4EEA" w:rsidRPr="008C531D">
        <w:rPr>
          <w:rFonts w:ascii="Times New Roman" w:hAnsi="Times New Roman" w:cs="Times New Roman"/>
        </w:rPr>
        <w:t xml:space="preserve"> (ref: Peterson et al 2007) and linear mixed models with moving averages that account for hydrologic distance </w:t>
      </w:r>
      <w:r w:rsidR="00CE7331" w:rsidRPr="008C531D">
        <w:rPr>
          <w:rFonts w:ascii="Times New Roman" w:hAnsi="Times New Roman" w:cs="Times New Roman"/>
        </w:rPr>
        <w:t>and flow (</w:t>
      </w:r>
      <w:proofErr w:type="spellStart"/>
      <w:r w:rsidR="00CE7331" w:rsidRPr="008C531D">
        <w:rPr>
          <w:rFonts w:ascii="Times New Roman" w:hAnsi="Times New Roman" w:cs="Times New Roman"/>
        </w:rPr>
        <w:t>Ver</w:t>
      </w:r>
      <w:proofErr w:type="spellEnd"/>
      <w:r w:rsidR="00CE7331" w:rsidRPr="008C531D">
        <w:rPr>
          <w:rFonts w:ascii="Times New Roman" w:hAnsi="Times New Roman" w:cs="Times New Roman"/>
        </w:rPr>
        <w:t xml:space="preserve"> </w:t>
      </w:r>
      <w:proofErr w:type="spellStart"/>
      <w:r w:rsidR="00CE7331" w:rsidRPr="008C531D">
        <w:rPr>
          <w:rFonts w:ascii="Times New Roman" w:hAnsi="Times New Roman" w:cs="Times New Roman"/>
        </w:rPr>
        <w:t>Hoef</w:t>
      </w:r>
      <w:proofErr w:type="spellEnd"/>
      <w:r w:rsidR="00CE7331" w:rsidRPr="008C531D">
        <w:rPr>
          <w:rFonts w:ascii="Times New Roman" w:hAnsi="Times New Roman" w:cs="Times New Roman"/>
        </w:rPr>
        <w:t xml:space="preserve"> et al. 2006). Some models also include </w:t>
      </w:r>
      <w:r w:rsidR="007E4EEA" w:rsidRPr="008C531D">
        <w:rPr>
          <w:rFonts w:ascii="Times New Roman" w:hAnsi="Times New Roman" w:cs="Times New Roman"/>
        </w:rPr>
        <w:t>“tail-up”, “tail-down” or “two-tail” correlations</w:t>
      </w:r>
      <w:r w:rsidR="00CE7331" w:rsidRPr="008C531D">
        <w:rPr>
          <w:rFonts w:ascii="Times New Roman" w:hAnsi="Times New Roman" w:cs="Times New Roman"/>
        </w:rPr>
        <w:t xml:space="preserve"> to account for directional autocorrelation</w:t>
      </w:r>
      <w:r w:rsidR="007E4EEA" w:rsidRPr="008C531D">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"10.1198/jasa.2009.ap08248", "ISSN" : "0162-1459", "abstract" : "In this article we use moving averages to develop new classes of models in a flexible modeling framework for stream networks. Streams and rivers are among our most important resources, yet models with autocorrelated errors for spatially continuous stream networks have been described only recently. We develop models based on stream distance rather than on Euclidean distance. Spatial autocovariance models developed for Euclidean distance may not be valid when using stream distance. We begin by describing a stream topology. We then use moving averages to build several classes of valid models for streams. Various models are derived depending on whether the moving average has a \u201ctail-up\u201d stream, a \u201ctail-down\u201d stream, or a \u201ctwo-tail\u201d construction. These models also can account for the volume and direction of flowing water. The data for this article come from the Ecosystem Health Monitoring Program in Southeast Queensland, Australia, an important national program aimed at monitoring water quality.We model two water chemistry variables, pH and conductivity, for sample sizes close to 100. We estimate fixed effects and make spatial predictions. One interesting aspect of stream networks is the possible dichotomy of autocorrelation between flow-connected and flow-unconnected locations. For this reason, it is important to have a flexible modeling framework, which we achieve on the example data using a variance component approach.", "author" : [ { "dropping-particle" : "", "family" : "Hoef", "given" : "Jay M", "non-dropping-particle" : "Ver", "parse-names" : false, "suffix" : "" }, { "dropping-particle" : "", "family" : "Peterson", "given" : "Erin E", "non-dropping-particle" : "", "parse-names" : false, "suffix" : "" } ], "container-title" : "Journal of the American Statistical Association", "id" : "ITEM-1", "issue" : "489", "issued" : { "date-parts" : [ [ "2010", "3" ] ] }, "page" : "6-18", "title" : "A Moving Average Approach for Spatial Statistical Models of Stream Networks", "type" : "article-journal", "volume" : "105" }, "uris" : [ "http://www.mendeley.com/documents/?uuid=50c6e70a-5583-49c9-8315-238b03f7f20e" ] }, { "id" : "ITEM-2", "itemData" : { "author" : [ { "dropping-particle" : "", "family" : "Peterson", "given" : "Erin E", "non-dropping-particle" : "", "parse-names" : false, "suffix" : "" }, { "dropping-particle" : "", "family" : "Hoef", "given" : "Jay M", "non-dropping-particle" : "Ver", "parse-names" : false, "suffix" : "" } ], "container-title" : "Ecology", "id" : "ITEM-2", "issue" : "3", "issued" : { "date-parts" : [ [ "2010" ] ] }, "page" : "644-651", "title" : "A mixed-model moving-average approach to geostatistical modeling in stream networks", "type" : "article-journal", "volume" : "91" }, "uris" : [ "http://www.mendeley.com/documents/?uuid=9e355c63-ec83-416c-b443-63fbc02c8fa2" ] } ], "mendeley" : { "formattedCitation" : "(Peterson and Ver Hoef 2010, Ver Hoef and Peterson 2010)", "plainTextFormattedCitation" : "(Peterson and Ver Hoef 2010, Ver Hoef and Peterson 2010)", "previouslyFormattedCitation" : "(Peterson and Ver Hoef 2010, Ver Hoef and Peterson 2010)"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and Ver Hoef 2010, Ver Hoef and Peterson 2010)</w:t>
      </w:r>
      <w:r w:rsidR="0005485C">
        <w:rPr>
          <w:rFonts w:ascii="Times New Roman" w:hAnsi="Times New Roman" w:cs="Times New Roman"/>
        </w:rPr>
        <w:fldChar w:fldCharType="end"/>
      </w:r>
      <w:r w:rsidR="00CE7331" w:rsidRPr="008C531D">
        <w:rPr>
          <w:rFonts w:ascii="Times New Roman" w:hAnsi="Times New Roman" w:cs="Times New Roman"/>
        </w:rPr>
        <w:t xml:space="preserve">. Additionally, </w:t>
      </w:r>
      <w:r w:rsidR="007E4EEA" w:rsidRPr="008C531D">
        <w:rPr>
          <w:rFonts w:ascii="Times New Roman" w:hAnsi="Times New Roman" w:cs="Times New Roman"/>
        </w:rPr>
        <w:t xml:space="preserve">block Kriging </w:t>
      </w:r>
      <w:r w:rsidR="00CE7331" w:rsidRPr="008C531D">
        <w:rPr>
          <w:rFonts w:ascii="Times New Roman" w:hAnsi="Times New Roman" w:cs="Times New Roman"/>
        </w:rPr>
        <w:t xml:space="preserve">has been used </w:t>
      </w:r>
      <w:r w:rsidR="007E4EEA" w:rsidRPr="008C531D">
        <w:rPr>
          <w:rFonts w:ascii="Times New Roman" w:hAnsi="Times New Roman" w:cs="Times New Roman"/>
        </w:rPr>
        <w:t>for spatial interpolation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"10.1007/s10651-006-0022-8", "ISBN" : "1352-8505", "ISSN" : "1352-8505", "abstract" : "We develop spatial statistical models for stream networks that can estimate relationships between a response variable and other covariates, make predictions at unsampled locations, and predict an average or total for a stream or a stream segment. There have been very few attempts to develop valid spatial covariance models that incorporate flow, stream distance, or both. The application of typical spatial autocovariance functions based on Euclidean distance, such as the spherical covariance model, are not valid when using stream distance. In this paper we develop a large class of valid models that incorporate flow and stream distance by using spatial moving averages. These methods integrate a moving average function, or kernel, against a white noise process. By running the moving average function upstream from a location, we develop models that use flow, and by construction they are valid models based on stream distance. We show that with proper weighting, many of the usual spatial models based on Euclidean distance have a counterpart for stream networks. Using sulfate concentrations from an example data set, the Maryland Biological Stream Survey (MBSS), we show that models using flow may be more appropriate than models that only use stream distance. For the MBSS data set, we use restricted maximum likelihood to fit a valid covariance matrix that uses flow and stream distance, and then we use this covariance matrix to estimate fixed effects and make kriging and block kriging predictions.", "author" : [ { "dropping-particle" : "", "family" : "Hoef", "given" : "Jay M", "non-dropping-particle" : "Ver", "parse-names" : false, "suffix" : "" }, { "dropping-particle" : "", "family" : "Peterson", "given" : "Erin", "non-dropping-particle" : "", "parse-names" : false, "suffix" : "" }, { "dropping-particle" : "", "family" : "Theobald", "given" : "David", "non-dropping-particle" : "", "parse-names" : false, "suffix" : "" } ], "container-title" : "Environmental and Ecological Statistics", "id" : "ITEM-1", "issue" : "4", "issued" : { "date-parts" : [ [ "2006", "12" ] ] }, "page" : "449-464", "title" : "Spatial statistical models that use flow and stream distance", "type" : "article-journal", "volume" : "13" }, "uris" : [ "http://www.mendeley.com/documents/?uuid=b6a5672f-98e2-4ca1-b07b-5af1a491d708" ] } ], "mendeley" : { "formattedCitation" : "(Ver Hoef et al. 2006)", "plainTextFormattedCitation" : "(Ver Hoef et al. 2006)", "previouslyFormattedCitation" : "(Ver Hoef et al. 2006)"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(Ver Hoef et al. 2006)</w:t>
      </w:r>
      <w:r w:rsidR="0005485C">
        <w:rPr>
          <w:rFonts w:ascii="Times New Roman" w:hAnsi="Times New Roman" w:cs="Times New Roman"/>
        </w:rPr>
        <w:fldChar w:fldCharType="end"/>
      </w:r>
      <w:r w:rsidR="007E4EEA" w:rsidRPr="008C531D">
        <w:rPr>
          <w:rFonts w:ascii="Times New Roman" w:hAnsi="Times New Roman" w:cs="Times New Roman"/>
        </w:rPr>
        <w:t>.</w:t>
      </w:r>
    </w:p>
    <w:p w14:paraId="03600032" w14:textId="5FD556D5" w:rsidR="008C531D" w:rsidRPr="008C531D" w:rsidRDefault="00CE7331" w:rsidP="003C2732">
      <w:pPr>
        <w:tabs>
          <w:tab w:val="left" w:pos="360"/>
          <w:tab w:val="left" w:pos="8640"/>
        </w:tabs>
        <w:ind w:firstLine="720"/>
        <w:rPr>
          <w:rFonts w:ascii="Times New Roman" w:hAnsi="Times New Roman" w:cs="Times New Roman"/>
        </w:rPr>
      </w:pPr>
      <w:r w:rsidRPr="008C531D">
        <w:rPr>
          <w:rFonts w:ascii="Times New Roman" w:hAnsi="Times New Roman" w:cs="Times New Roman"/>
        </w:rPr>
        <w:t>While these models provide improved inference for many types of data, there are limitations with the current approaches. Current models account for spatial correlations but do not allow for changing spatial correlations over time as with spatiotemporal models</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0005485C">
        <w:rPr>
          <w:rFonts w:ascii="Times New Roman" w:hAnsi="Times New Roman" w:cs="Times New Roman"/>
        </w:rPr>
        <w:t xml:space="preserve">. </w:t>
      </w:r>
      <w:r w:rsidRPr="008C531D">
        <w:rPr>
          <w:rFonts w:ascii="Times New Roman" w:hAnsi="Times New Roman" w:cs="Times New Roman"/>
        </w:rPr>
        <w:t>A second limitation is the inability to distinguish between process and observation error to account for imperfect detection</w:t>
      </w:r>
      <w:r w:rsidR="0005485C">
        <w:rPr>
          <w:rFonts w:ascii="Times New Roman" w:hAnsi="Times New Roman" w:cs="Times New Roman"/>
        </w:rPr>
        <w:t xml:space="preserve"> </w:t>
      </w:r>
      <w:r w:rsidR="0005485C">
        <w:rPr>
          <w:rFonts w:ascii="Times New Roman" w:hAnsi="Times New Roman" w:cs="Times New Roman"/>
        </w:rPr>
        <w:fldChar w:fldCharType="begin" w:fldLock="1"/>
      </w:r>
      <w:r w:rsidR="0005485C">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05485C">
        <w:rPr>
          <w:rFonts w:ascii="Times New Roman" w:hAnsi="Times New Roman" w:cs="Times New Roman"/>
        </w:rPr>
        <w:fldChar w:fldCharType="separate"/>
      </w:r>
      <w:r w:rsidR="0005485C" w:rsidRPr="0005485C">
        <w:rPr>
          <w:rFonts w:ascii="Times New Roman" w:hAnsi="Times New Roman" w:cs="Times New Roman"/>
          <w:noProof/>
        </w:rPr>
        <w:t>(Peterson et al. 2013)</w:t>
      </w:r>
      <w:r w:rsidR="0005485C">
        <w:rPr>
          <w:rFonts w:ascii="Times New Roman" w:hAnsi="Times New Roman" w:cs="Times New Roman"/>
        </w:rPr>
        <w:fldChar w:fldCharType="end"/>
      </w:r>
      <w:r w:rsidRPr="008C531D">
        <w:rPr>
          <w:rFonts w:ascii="Times New Roman" w:hAnsi="Times New Roman" w:cs="Times New Roman"/>
        </w:rPr>
        <w:t xml:space="preserve">. </w:t>
      </w:r>
      <w:r w:rsidR="00C93A11" w:rsidRPr="008C531D">
        <w:rPr>
          <w:rFonts w:ascii="Times New Roman" w:hAnsi="Times New Roman" w:cs="Times New Roman"/>
        </w:rPr>
        <w:t xml:space="preserve">When performing count surveys of organisms, the probability of detecting each individual in the population is </w:t>
      </w:r>
      <w:r w:rsidR="001271D5" w:rsidRPr="008C531D">
        <w:rPr>
          <w:rFonts w:ascii="Times New Roman" w:hAnsi="Times New Roman" w:cs="Times New Roman"/>
        </w:rPr>
        <w:t>often</w:t>
      </w:r>
      <w:r w:rsidR="00C93A11" w:rsidRPr="008C531D">
        <w:rPr>
          <w:rFonts w:ascii="Times New Roman" w:hAnsi="Times New Roman" w:cs="Times New Roman"/>
        </w:rPr>
        <w:t xml:space="preserve"> less than one</w:t>
      </w:r>
      <w:r w:rsidR="00F66087">
        <w:rPr>
          <w:rFonts w:ascii="Times New Roman" w:hAnsi="Times New Roman" w:cs="Times New Roman"/>
        </w:rPr>
        <w:t xml:space="preserve"> (imperfect)</w:t>
      </w:r>
      <w:r w:rsidR="00C93A11" w:rsidRPr="008C531D">
        <w:rPr>
          <w:rFonts w:ascii="Times New Roman" w:hAnsi="Times New Roman" w:cs="Times New Roman"/>
        </w:rPr>
        <w:t xml:space="preserve">. </w:t>
      </w:r>
      <w:r w:rsidR="001271D5" w:rsidRPr="008C531D">
        <w:rPr>
          <w:rFonts w:ascii="Times New Roman" w:hAnsi="Times New Roman" w:cs="Times New Roman"/>
        </w:rPr>
        <w:t>This results in a problem of inference regarding the populations and environmental effects on the population, particularly when the probability of detection is variable in time and space. To address this issue, a variety of hierarchical models have been developed separating information regarding abundance and detection</w:t>
      </w:r>
      <w:r w:rsidR="0005485C">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"author" : [ { "dropping-particle" : "", "family" : "Royle", "given" : "J Andrew", "non-dropping-particle" : "", "parse-names" : false, "suffix" : "" }, { "dropping-particle" : "", "family" : "Dorazio", "given" : "R M", "non-dropping-particle" : "", "parse-names" : false, "suffix" : "" } ], "genre" : "Book", "id" : "ITEM-1", "issued" : { "date-parts" : [ [ "2008" ] ] }, "note" : "This is an interesting book on population modeling. Royle and Dorazio are at the forefront of this field. The authors give a nice introduction to modeling and the philosophy of science underlying statistical inference and modeling with focus on ecology. Topics include presence/absence data, mark-recapture, count data, occupancy, abundance, detection probability, spatial and behavioral variation, removal sampling, and community composition. Many good, readily understandable examples are used and examples of computer code are given in R and WinBUGS. They also provide examples of modeling using classical (i.e. maximum likelihood) and bayesian methods. The introduction provides theoretical and philosophical arguments for and against each method. There are two major drawbacks of this book. The first is the lack of description and examples on testing the assumptions and fit of various models for the data. This book definitely does not take the reader step-by-step through processing and analyzing his data. It is more like a statistics book with real case studies and computer code examples. The second drawback is that the computer code is not well described and it is at times difficult to figure out what the code is doing in relation to the examples and mathmatical formulas. Despite these limitations, I would recommend this book to those interested in modeling population abundance or occupancy. Table of Contents PDF\n\nlater thoughts after more use:\nThis book provides great examples of what ecologists can do using hierarchical modeling. There are even examples of WinBUGS and R code. However, their explanations leave much to be desired. Basically if you know enough to use this book you probably don't need it and can just reference the authors' papers. It may be worth skimming the library's copy and downloading source code from their website but there are many better books on Hierarchical Modeling and Bayesian analysis. The one advantage this book has is that they show the results of every model using MLE and Bayesian inference for comparison. Again, however, they don't excel at verbally describing the difference and the pros and cons.", "number-of-pages" : "444", "publisher" : "Academic Press", "publisher-place" : "Boston", "title" : "Hierarchical modeling and inference in ecology: The analysis of data from populations, metapopulations and communities", "type" : "book" }, "uris" : [ "http://www.mendeley.com/documents/?uuid=43be7fdd-63da-4049-b439-b9ebb27c5221" ] }, { "id" : "ITEM-2", "itemData" : { "author" : [ { "dropping-particle" : "", "family" : "Zipkin", "given" : "Elise F", "non-dropping-particle" : "", "parse-names" : false, "suffix" : "" }, { "dropping-particle" : "", "family" : "Thorson", "given" : "James T", "non-dropping-particle" : "", "parse-names" : false, "suffix" : "" }, { "dropping-particle" : "", "family" : "See", "given" : "Kevin", "non-dropping-particle" : "", "parse-names" : false, "suffix" : "" }, { "dropping-particle" : "", "family" : "Lynch", "given" : "Heather J", "non-dropping-particle" : "", "parse-names" : false, "suffix" : "" }, { "dropping-particle" : "", "family" : "Grant", "given" : "Evan H C", "non-dropping-particle" : "", "parse-names" : false, "suffix" : "" }, { "dropping-particle" : "", "family" : "Kanno", "given" : "Yoichiro", "non-dropping-particle" : "", "parse-names" : false, "suffix" : "" }, { "dropping-particle" : "", "family" : "Chandler", "given" : "Richard B", "non-dropping-particle" : "", "parse-names" : false, "suffix" : "" }, { "dropping-particle" : "", "family" : "Letcher", "given" : "Benjamin H", "non-dropping-particle" : "", "parse-names" : false, "suffix" : "" }, { "dropping-particle" : "", "family" : "Royle", "given" : "J Andrew", "non-dropping-particle" : "", "parse-names" : false, "suffix" : "" } ], "id" : "ITEM-2", "issued" : { "date-parts" : [ [ "0" ] ] }, "title" : "Modeling structured population dynamics using data from unmarked individuals", "type" : "article-journal" }, "uris" : [ "http://www.mendeley.com/documents/?uuid=3c7ad65c-57d8-4d1e-a7a6-e6e508700c59" ] }, { "id" : "ITEM-3", "itemData" : { "DOI" : "10.1111/j.0006-341X.2004.00142.x", "ISSN" : "0006-341X", "PMID" : "15032780", "abstract" :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 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 "author" : [ { "dropping-particle" : "", "family" : "Royle", "given" : "J Andrew", "non-dropping-particle" : "", "parse-names" : false, "suffix" : "" } ], "container-title" : "Biometrics", "genre" : "Journal Article", "id" : "ITEM-3", "issue" : "1", "issued" : { "date-parts" : [ [ "2004", "3" ] ] }, "page" : "108-115", "title" : "N-mixture models for estimating population size from spatially replicated counts", "type" : "article-journal", "volume" : "60" }, "prefix" : "e.g. ", "uris" : [ "http://www.mendeley.com/documents/?uuid=0eb83bf0-0846-4f63-8454-99cc5f822ec1" ] }, { "id" : "ITEM-4", "itemData" : { "author" : [ { "dropping-particle" : "", "family" : "Dail", "given" : "D", "non-dropping-particle" : "", "parse-names" : false, "suffix" : "" }, { "dropping-particle" : "", "family" : "Madsen", "given" : "L", "non-dropping-particle" : "", "parse-names" : false, "suffix" : "" } ], "container-title" : "Biometrics", "genre" : "JOUR", "id" : "ITEM-4", "issue" : "1", "issued" : { "date-parts" : [ [ "2012" ] ] }, "page" : "146-156", "title" : "Estimating Open Population Site Occupancy from Presence-Absence Data Lacking the Robust Design", "type" : "article-journal", "volume" : "69" }, "uris" : [ "http://www.mendeley.com/documents/?uuid=1fc5d39f-c6fb-465b-a8cd-5b34ee53a731" ] } ], "mendeley" : { "formattedCitation" : "(Zipkin et al. n.d., e.g. Royle 2004, Royle and Dorazio 2008, Dail and Madsen 2012)", "plainTextFormattedCitation" : "(Zipkin et al. n.d., e.g. Royle 2004, Royle and Dorazio 2008, Dail and Madsen 2012)", "previouslyFormattedCitation" : "(Zipkin et al. n.d., e.g. Royle 2004, Royle and Dorazio 2008, Dail and Madsen 2012)"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(Zipkin et al. n.d., e.g. Royle 2004, Royle and Dorazio 2008, Dail and Madsen 2012)</w:t>
      </w:r>
      <w:r w:rsidR="008F308A">
        <w:rPr>
          <w:rFonts w:ascii="Times New Roman" w:hAnsi="Times New Roman" w:cs="Times New Roman"/>
        </w:rPr>
        <w:fldChar w:fldCharType="end"/>
      </w:r>
      <w:r w:rsidR="001271D5" w:rsidRPr="008C531D">
        <w:rPr>
          <w:rFonts w:ascii="Times New Roman" w:hAnsi="Times New Roman" w:cs="Times New Roman"/>
        </w:rPr>
        <w:t xml:space="preserve">. However, these models </w:t>
      </w:r>
      <w:r w:rsidR="00B60A64">
        <w:rPr>
          <w:rFonts w:ascii="Times New Roman" w:hAnsi="Times New Roman" w:cs="Times New Roman"/>
        </w:rPr>
        <w:t>frequently</w:t>
      </w:r>
      <w:r w:rsidR="00B60A64" w:rsidRPr="008C531D">
        <w:rPr>
          <w:rFonts w:ascii="Times New Roman" w:hAnsi="Times New Roman" w:cs="Times New Roman"/>
        </w:rPr>
        <w:t xml:space="preserve"> </w:t>
      </w:r>
      <w:r w:rsidR="001271D5" w:rsidRPr="008C531D">
        <w:rPr>
          <w:rFonts w:ascii="Times New Roman" w:hAnsi="Times New Roman" w:cs="Times New Roman"/>
        </w:rPr>
        <w:t>to not account for spatial correlation among sites</w:t>
      </w:r>
      <w:r w:rsidR="00381C35">
        <w:rPr>
          <w:rFonts w:ascii="Times New Roman" w:hAnsi="Times New Roman" w:cs="Times New Roman"/>
        </w:rPr>
        <w:t xml:space="preserve"> </w:t>
      </w:r>
      <w:r w:rsidR="00B60A64">
        <w:rPr>
          <w:rFonts w:ascii="Times New Roman" w:hAnsi="Times New Roman" w:cs="Times New Roman"/>
        </w:rPr>
        <w:t xml:space="preserve">explicitly </w:t>
      </w:r>
      <w:r w:rsidR="00381C35">
        <w:rPr>
          <w:rFonts w:ascii="Times New Roman" w:hAnsi="Times New Roman" w:cs="Times New Roman"/>
        </w:rPr>
        <w:t xml:space="preserve">(although exceptions exist; </w:t>
      </w:r>
      <w:r w:rsidR="008F308A">
        <w:rPr>
          <w:rFonts w:ascii="Times New Roman" w:hAnsi="Times New Roman" w:cs="Times New Roman"/>
        </w:rPr>
        <w:t xml:space="preserve">ref: </w:t>
      </w:r>
      <w:commentRangeStart w:id="14"/>
      <w:proofErr w:type="spellStart"/>
      <w:r w:rsidR="00381C35">
        <w:rPr>
          <w:rFonts w:ascii="Times New Roman" w:hAnsi="Times New Roman" w:cs="Times New Roman"/>
        </w:rPr>
        <w:t>Royle</w:t>
      </w:r>
      <w:proofErr w:type="spellEnd"/>
      <w:r w:rsidR="00381C35">
        <w:rPr>
          <w:rFonts w:ascii="Times New Roman" w:hAnsi="Times New Roman" w:cs="Times New Roman"/>
        </w:rPr>
        <w:t xml:space="preserve"> and </w:t>
      </w:r>
      <w:proofErr w:type="spellStart"/>
      <w:r w:rsidR="00381C35">
        <w:rPr>
          <w:rFonts w:ascii="Times New Roman" w:hAnsi="Times New Roman" w:cs="Times New Roman"/>
        </w:rPr>
        <w:t>Wikle</w:t>
      </w:r>
      <w:proofErr w:type="spellEnd"/>
      <w:r w:rsidR="00381C35">
        <w:rPr>
          <w:rFonts w:ascii="Times New Roman" w:hAnsi="Times New Roman" w:cs="Times New Roman"/>
        </w:rPr>
        <w:t xml:space="preserve"> 2005</w:t>
      </w:r>
      <w:commentRangeEnd w:id="14"/>
      <w:r w:rsidR="00381C35">
        <w:commentReference w:id="14"/>
      </w:r>
      <w:r w:rsidR="00381C35">
        <w:rPr>
          <w:rFonts w:ascii="Times New Roman" w:hAnsi="Times New Roman" w:cs="Times New Roman"/>
        </w:rPr>
        <w:t>)</w:t>
      </w:r>
      <w:r w:rsidR="001271D5" w:rsidRPr="008C531D">
        <w:rPr>
          <w:rFonts w:ascii="Times New Roman" w:hAnsi="Times New Roman" w:cs="Times New Roman"/>
        </w:rPr>
        <w:t xml:space="preserve">. Those that do </w:t>
      </w:r>
      <w:r w:rsidR="00B60A64">
        <w:rPr>
          <w:rFonts w:ascii="Times New Roman" w:hAnsi="Times New Roman" w:cs="Times New Roman"/>
        </w:rPr>
        <w:t>account for spatial autocorrelation often</w:t>
      </w:r>
      <w:r w:rsidR="00B60A64" w:rsidRPr="008C531D">
        <w:rPr>
          <w:rFonts w:ascii="Times New Roman" w:hAnsi="Times New Roman" w:cs="Times New Roman"/>
        </w:rPr>
        <w:t xml:space="preserve"> </w:t>
      </w:r>
      <w:r w:rsidR="001271D5" w:rsidRPr="008C531D">
        <w:rPr>
          <w:rFonts w:ascii="Times New Roman" w:hAnsi="Times New Roman" w:cs="Times New Roman"/>
        </w:rPr>
        <w:t>use random group effects assuming clustered sites to be more similar to each</w:t>
      </w:r>
      <w:r w:rsidR="0047099A">
        <w:rPr>
          <w:rFonts w:ascii="Times New Roman" w:hAnsi="Times New Roman" w:cs="Times New Roman"/>
        </w:rPr>
        <w:t xml:space="preserve"> </w:t>
      </w:r>
      <w:r w:rsidR="001271D5" w:rsidRPr="008C531D">
        <w:rPr>
          <w:rFonts w:ascii="Times New Roman" w:hAnsi="Times New Roman" w:cs="Times New Roman"/>
        </w:rPr>
        <w:t>other than to other clusters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"10.1080/00028487.2014.963256", "ISSN" : "0002-8487", "author" : [ { "dropping-particle" : "", "family" : "DeWeber", "given" : "Jefferson T.", "non-dropping-particle" : "", "parse-names" : false, "suffix" : "" }, { "dropping-particle" : "", "family" : "Wagner", "given" : "Tyler", "non-dropping-particle" : "", "parse-names" : false, "suffix" : "" } ], "container-title" : "Transactions of the American Fisheries Society", "id" : "ITEM-1", "issue" : "1", "issued" : { "date-parts" : [ [ "2014", "12", "2" ] ] }, "page" : "11-24", "title" : "Predicting Brook Trout Occurrence in Stream Reaches throughout their Native Range in the Eastern United States", "type" : "article-journal", "volume" : "144" }, "uris" : [ "http://www.mendeley.com/documents/?uuid=e21a4053-8eae-48da-8e72-9e2f1ac7f90d" ] }, { "id" : "ITEM-2",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"ITEM-2",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"mendeley" : { "formattedCitation" : "(Hocking et al. 2013, DeWeber and Wagner 2014)", "plainTextFormattedCitation" : "(Hocking et al. 2013, DeWeber and Wagner 2014)", "previouslyFormattedCitation" : "(Hocking et al. 2013, DeWeber and Wagner 2014)"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(Hocking et al. 2013, DeWeber and Wagner 2014)</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This coarse grouping does not allow for autocorrelation as a function of distance. For example, if sampling is done in a series of transects, all sites within a transect are treated the same</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8F308A">
        <w:rPr>
          <w:rFonts w:ascii="Times New Roman" w:hAnsi="Times New Roman" w:cs="Times New Roman"/>
        </w:rPr>
        <w:instrText>ADDIN CSL_CITATION { "citationItems" : [ { "id" : "ITEM-1", "itemData" : { "DOI" : "10.1016/j.biocon.2013.08.006", "ISSN" : "00063207", "author" : [ { "dropping-particle" : "", "family" : "Hocking", "given" : "Daniel J.", "non-dropping-particle" : "", "parse-names" : false, "suffix" : "" }, { "dropping-particle" : "", "family" : "Babbitt", "given" : "Kimberly J.", "non-dropping-particle" : "", "parse-names" : false, "suffix" : "" }, { "dropping-particle" : "", "family" : "Yamasaki", "given" : "Mariko", "non-dropping-particle" : "", "parse-names" : false, "suffix" : "" } ], "container-title" : "Biological Conservation", "id" : "ITEM-1", "issue" : "1985", "issued" : { "date-parts" : [ [ "2013", "11" ] ] }, "page" : "194-202", "title" : "Comparison of silvicultural and natural disturbance effects on terrestrial salamanders in northern hardwood forests", "type" : "article-journal", "volume" : "167" }, "uris" : [ "http://www.mendeley.com/documents/?uuid=1fa9b4bf-a56c-4b7d-b6fd-7ef24ebaa0a5" ] }, { "id" : "ITEM-2", "itemData" : { "author" : [ { "dropping-particle" : "", "family" : "Peterman", "given" : "William E", "non-dropping-particle" : "", "parse-names" : false, "suffix" : "" }, { "dropping-particle" : "", "family" : "Semlitsch", "given" : "Raymond D", "non-dropping-particle" : "", "parse-names" : false, "suffix" : "" } ], "container-title" : "Plos One", "editor" : [ { "dropping-particle" : "", "family" : "Schmidt", "given" : "Benedikt R", "non-dropping-particle" : "", "parse-names" : false, "suffix" : "" } ], "genre" : "JOUR", "id" : "ITEM-2", "issue" : "5", "issued" : { "date-parts" : [ [ "2013" ] ] }, "page" : "e62184", "title" : "Fine-Scale Habitat Associations of a Terrestrial Salamander: The Role of Environmental Gradients and Implications for Population Dynamics", "type" : "article-journal", "volume" : "8" }, "uris" : [ "http://www.mendeley.com/documents/?uuid=718b9ac9-ae0b-409d-869c-6e403642860d" ] }, { "id" : "ITEM-3", "itemData" : { "DOI" : "10.3375/043.035.0412", "ISSN" : "08858608", "abstract" : "The conservation and management of wildlife species is contingent on estimating distri- bution and abundance. Sampling of wildlife requires repeated visits to accurately determine species occurrence and to quantify abundance across temporal and spatial scales. The use of trails to sample wildlife populations is increasing and offers opportunities to potentially sample more frequently, with increased ease of access, and less disturbance to habitats, which can be important in sensitive natural areas. We examined capture data of terrestrial salamanders within Great Smoky Mountains National Park to determine if detection and abundance estimates from trail and non-trail transects were significantly different. Across two, 3-week periods during June and July 2012, we sampled 195 transects (70 along trails and 125 within non-trail habitat) on multiple occasions. We found that most microhabitat variables associated with salamander detection and abundance did not differ between trail and non-trail transects. Further, our models indicate detection and abundance of terrestrial salamanders were not significantly different on trail and non-trail transects. These results suggest trails can be used to accurately estimate abundance of terrestrial salamanders and may reduce the need to sample for plethodontid salamanders in sensitive habitat. Index", "author" : [ { "dropping-particle" : "", "family" : "Milanovich", "given" : "Joseph R", "non-dropping-particle" : "", "parse-names" : false, "suffix" : "" }, { "dropping-particle" : "", "family" : "Hocking", "given" : "Daniel J", "non-dropping-particle" : "", "parse-names" : false, "suffix" : "" }, { "dropping-particle" : "", "family" : "Peterman", "given" : "William E", "non-dropping-particle" : "", "parse-names" : false, "suffix" : "" }, { "dropping-particle" : "", "family" : "Crawford", "given" : "John A", "non-dropping-particle" : "", "parse-names" : false, "suffix" : "" } ], "container-title" : "Natural Areas Journal", "id" : "ITEM-3", "issue" : "4", "issued" : { "date-parts" : [ [ "2015" ] ] }, "page" : "590-598", "title" : "Effective Use of Trails for Assessing Terrestrial Salamander Abundance and Detection : A Case Study at Great Smoky Mountains National Park Effective Use of Trails for Assessing Terrestrial Salamander Abundance and Detection : A Case Study at Great Smoky M", "type" : "article-journal", "volume" : "35" }, "uris" : [ "http://www.mendeley.com/documents/?uuid=5c69dd44-ad1b-4fee-b6d0-2a99502f54db" ] } ], "mendeley" : { "formattedCitation" : "(Peterman and Semlitsch 2013, Hocking et al. 2013, Milanovich et al. 2015)", "plainTextFormattedCitation" : "(Peterman and Semlitsch 2013, Hocking et al. 2013, Milanovich et al. 2015)", "previouslyFormattedCitation" : "(Peterman and Semlitsch 2013, Hocking et al. 2013, Milanovich et al. 2015)"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(Peterman and Semlitsch 2013, Hocking et al. 2013, Milanovich et al. 2015)</w:t>
      </w:r>
      <w:r w:rsidR="008F308A">
        <w:rPr>
          <w:rFonts w:ascii="Times New Roman" w:hAnsi="Times New Roman" w:cs="Times New Roman"/>
        </w:rPr>
        <w:fldChar w:fldCharType="end"/>
      </w:r>
      <w:r w:rsidR="008F308A">
        <w:rPr>
          <w:rFonts w:ascii="Times New Roman" w:hAnsi="Times New Roman" w:cs="Times New Roman"/>
        </w:rPr>
        <w:t xml:space="preserve"> </w:t>
      </w:r>
      <w:r w:rsidR="00356118" w:rsidRPr="008C531D">
        <w:rPr>
          <w:rFonts w:ascii="Times New Roman" w:hAnsi="Times New Roman" w:cs="Times New Roman"/>
        </w:rPr>
        <w:t>even though it is likely that adjacent sites are more correlated than distant sites at the opposite ends of the transect. A final limitation of current spatial stream models is the computational challenges with analyzing large networks due to estimating large covariance structures</w:t>
      </w:r>
      <w:r w:rsidR="008F308A">
        <w:rPr>
          <w:rFonts w:ascii="Times New Roman" w:hAnsi="Times New Roman" w:cs="Times New Roman"/>
        </w:rPr>
        <w:t xml:space="preserve"> </w:t>
      </w:r>
      <w:r w:rsidR="008F308A">
        <w:rPr>
          <w:rFonts w:ascii="Times New Roman" w:hAnsi="Times New Roman" w:cs="Times New Roman"/>
        </w:rPr>
        <w:fldChar w:fldCharType="begin" w:fldLock="1"/>
      </w:r>
      <w:r w:rsidR="001E1A6B">
        <w:rPr>
          <w:rFonts w:ascii="Times New Roman" w:hAnsi="Times New Roman" w:cs="Times New Roman"/>
        </w:rPr>
        <w:instrText>ADDIN CSL_CITATION { "citationItems" : [ { "id" : "ITEM-1", "itemData" : { "DOI" : "10.1111/ele.12084", "ISSN" : "1461-0248", "PMID" : "23458322", "abstract" : "Dendritic ecological networks (DENs) are a unique form of ecological networks that exhibit a dendritic network topology (e.g. stream and cave networks or plant architecture). DENs have a dual spatial representation; as points within the network and as points in geographical space. Consequently, some analytical methods used to quantify relationships in other types of ecological networks, or in 2-D space, may be inadequate for studying the influence of structure and connectivity on ecological processes within DENs. We propose a conceptual taxonomy of network analysis methods that account for DEN characteristics to varying degrees and provide a synthesis of the different approaches within the context of stream ecology. Within this context, we summarise the key innovations of a new family of spatial statistical models that describe spatial relationships in DENs. Finally, we discuss how different network analyses may be combined to address more complex and novel research questions. While our main focus is streams, the taxonomy of network analyses is also relevant anywhere spatial patterns in both network and 2-D space can be used to explore the influence of multi-scale processes on biota and their habitat (e.g. plant morphology and pest infestation, or preferential migration along stream or road corridors).", "author" : [ { "dropping-particle" : "", "family" : "Peterson", "given" : "Erin E", "non-dropping-particle" : "", "parse-names" : false, "suffix" : "" }, { "dropping-particle" : "", "family" : "Hoef", "given" : "Jay M", "non-dropping-particle" : "Ver", "parse-names" : false, "suffix" : "" }, { "dropping-particle" : "", "family" : "Isaak", "given" : "Dan J", "non-dropping-particle" : "", "parse-names" : false, "suffix" : "" }, { "dropping-particle" : "", "family" : "Falke", "given" : "Jeffrey a", "non-dropping-particle" : "", "parse-names" : false, "suffix" : "" }, { "dropping-particle" : "", "family" : "Fortin", "given" : "Marie-Jos\u00e9e", "non-dropping-particle" : "", "parse-names" : false, "suffix" : "" }, { "dropping-particle" : "", "family" : "Jordan", "given" : "Chris E", "non-dropping-particle" : "", "parse-names" : false, "suffix" : "" }, { "dropping-particle" : "", "family" : "McNyset", "given" : "Kristina", "non-dropping-particle" : "", "parse-names" : false, "suffix" : "" }, { "dropping-particle" : "", "family" : "Monestiez", "given" : "Pascal", "non-dropping-particle" : "", "parse-names" : false, "suffix" : "" }, { "dropping-particle" : "", "family" : "Ruesch", "given" : "Aaron S", "non-dropping-particle" : "", "parse-names" : false, "suffix" : "" }, { "dropping-particle" : "", "family" : "Sengupta", "given" : "Aritra", "non-dropping-particle" : "", "parse-names" : false, "suffix" : "" }, { "dropping-particle" : "", "family" : "Som", "given" : "Nicholas", "non-dropping-particle" : "", "parse-names" : false, "suffix" : "" }, { "dropping-particle" : "", "family" : "Steel", "given" : "E Ashley", "non-dropping-particle" : "", "parse-names" : false, "suffix" : "" }, { "dropping-particle" : "", "family" : "Theobald", "given" : "David M", "non-dropping-particle" : "", "parse-names" : false, "suffix" : "" }, { "dropping-particle" : "", "family" : "Torgersen", "given" : "Christian E", "non-dropping-particle" : "", "parse-names" : false, "suffix" : "" }, { "dropping-particle" : "", "family" : "Wenger", "given" : "Seth J", "non-dropping-particle" : "", "parse-names" : false, "suffix" : "" } ], "container-title" : "Ecology letters", "id" : "ITEM-1", "issue" : "5", "issued" : { "date-parts" : [ [ "2013", "5" ] ] }, "page" : "707-19", "title" : "Modelling dendritic ecological networks in space: an integrated network perspective.", "type" : "article-journal", "volume" : "16" }, "uris" : [ "http://www.mendeley.com/documents/?uuid=9b6c58c8-3bc1-492c-8f1c-04e52c71cdbd" ] } ], "mendeley" : { "formattedCitation" : "(Peterson et al. 2013)", "plainTextFormattedCitation" : "(Peterson et al. 2013)", "previouslyFormattedCitation" : "(Peterson et al. 2013)" }, "properties" : { "noteIndex" : 0 }, "schema" : "https://github.com/citation-style-language/schema/raw/master/csl-citation.json" }</w:instrText>
      </w:r>
      <w:r w:rsidR="008F308A">
        <w:rPr>
          <w:rFonts w:ascii="Times New Roman" w:hAnsi="Times New Roman" w:cs="Times New Roman"/>
        </w:rPr>
        <w:fldChar w:fldCharType="separate"/>
      </w:r>
      <w:r w:rsidR="008F308A" w:rsidRPr="008F308A">
        <w:rPr>
          <w:rFonts w:ascii="Times New Roman" w:hAnsi="Times New Roman" w:cs="Times New Roman"/>
          <w:noProof/>
        </w:rPr>
        <w:t>(Peterson et al. 2013)</w:t>
      </w:r>
      <w:r w:rsidR="008F308A">
        <w:rPr>
          <w:rFonts w:ascii="Times New Roman" w:hAnsi="Times New Roman" w:cs="Times New Roman"/>
        </w:rPr>
        <w:fldChar w:fldCharType="end"/>
      </w:r>
      <w:r w:rsidR="00356118" w:rsidRPr="008C531D">
        <w:rPr>
          <w:rFonts w:ascii="Times New Roman" w:hAnsi="Times New Roman" w:cs="Times New Roman"/>
        </w:rPr>
        <w:t xml:space="preserve">. </w:t>
      </w:r>
    </w:p>
    <w:p w14:paraId="5BEE682D" w14:textId="40EA559A" w:rsidR="007400D8" w:rsidRPr="008C531D" w:rsidRDefault="00621186" w:rsidP="003C2732">
      <w:pPr>
        <w:tabs>
          <w:tab w:val="left" w:pos="360"/>
          <w:tab w:val="left" w:pos="8640"/>
        </w:tabs>
        <w:ind w:firstLine="720"/>
        <w:rPr>
          <w:rFonts w:ascii="Times New Roman" w:hAnsi="Times New Roman" w:cs="Times New Roman"/>
        </w:rPr>
      </w:pPr>
      <w:r w:rsidRPr="008C531D">
        <w:rPr>
          <w:rFonts w:ascii="Times New Roman" w:eastAsia="Times New Roman" w:hAnsi="Times New Roman" w:cs="Times New Roman"/>
          <w:color w:val="222222"/>
        </w:rPr>
        <w:t xml:space="preserve">We describe a novel and generalizable hierarchical model that </w:t>
      </w:r>
      <w:r w:rsidR="003A4458">
        <w:rPr>
          <w:rFonts w:ascii="Times New Roman" w:eastAsia="Times New Roman" w:hAnsi="Times New Roman" w:cs="Times New Roman"/>
          <w:color w:val="222222"/>
        </w:rPr>
        <w:t>includes</w:t>
      </w:r>
      <w:r w:rsidR="00D62FC0">
        <w:rPr>
          <w:rFonts w:ascii="Times New Roman" w:eastAsia="Times New Roman" w:hAnsi="Times New Roman" w:cs="Times New Roman"/>
          <w:color w:val="222222"/>
        </w:rPr>
        <w:t xml:space="preserve"> </w:t>
      </w:r>
      <w:r w:rsidRPr="008C531D">
        <w:rPr>
          <w:rFonts w:ascii="Times New Roman" w:eastAsia="Times New Roman" w:hAnsi="Times New Roman" w:cs="Times New Roman"/>
          <w:color w:val="222222"/>
        </w:rPr>
        <w:t xml:space="preserve">spatiotemporal autocorrelation while accounting for imperfect detection. It also addresses unexplained random variation in abundance </w:t>
      </w:r>
      <w:r w:rsidR="00E35742">
        <w:rPr>
          <w:rFonts w:ascii="Times New Roman" w:eastAsia="Times New Roman" w:hAnsi="Times New Roman" w:cs="Times New Roman"/>
          <w:color w:val="222222"/>
        </w:rPr>
        <w:t>not explained by deterministic covariates of abundance</w:t>
      </w:r>
      <w:r w:rsidR="001E1A6B">
        <w:rPr>
          <w:rFonts w:ascii="Times New Roman" w:eastAsia="Times New Roman" w:hAnsi="Times New Roman" w:cs="Times New Roman"/>
          <w:color w:val="222222"/>
        </w:rPr>
        <w:t xml:space="preserve"> </w:t>
      </w:r>
      <w:r w:rsidR="001E1A6B">
        <w:rPr>
          <w:rFonts w:ascii="Times New Roman" w:eastAsia="Times New Roman" w:hAnsi="Times New Roman" w:cs="Times New Roman"/>
          <w:color w:val="222222"/>
        </w:rPr>
        <w:fldChar w:fldCharType="begin" w:fldLock="1"/>
      </w:r>
      <w:r w:rsidR="00D91D5A">
        <w:rPr>
          <w:rFonts w:ascii="Times New Roman" w:eastAsia="Times New Roman" w:hAnsi="Times New Roman" w:cs="Times New Roman"/>
          <w:color w:val="222222"/>
        </w:rPr>
        <w:instrText>ADDIN CSL_CITATION { "citationItems" : [ { "id" : "ITEM-1", "itemData" : { "DOI" : "10.7717/peerj.616", "ISSN" : "2167-8359", "PMID" : "25320683", "abstract" : "Overdispersion is common in models of count data in ecology and evolutionary biology, and can occur due to missing covariates, non-independent (aggregated) data, or an excess frequency of zeroes (zero-inflation). Accounting for overdispersion in such models is vital, as failing to do so can lead to biased parameter estimates, and false conclusions regarding hypotheses of interest. Observation-level random effects (OLRE), where each data point receives a unique level of a random effect that models the extra-Poisson variation present in the data, are commonly employed to cope with overdispersion in count data. However studies investigating the efficacy of observation-level random effects as a means to deal with overdispersion are scarce. Here I use simulations to show that in cases where overdispersion is caused by random extra-Poisson noise, or aggregation in the count data, observation-level random effects yield more accurate parameter estimates compared to when overdispersion is simply ignored. Conversely, OLRE fail to reduce bias in zero-inflated data, and in some cases increase bias at high levels of overdispersion. There was a positive relationship between the magnitude of overdispersion and the degree of bias in parameter estimates. Critically, the simulations reveal that failing to account for overdispersion in mixed models can erroneously inflate measures of explained variance (r (2)), which may lead to researchers overestimating the predictive power of variables of interest. This work suggests use of observation-level random effects provides a simple and robust means to account for overdispersion in count data, but also that their ability to minimise bias is not uniform across all types of overdispersion and must be applied judiciously.", "author" : [ { "dropping-particle" : "", "family" : "Harrison", "given" : "Xavier a", "non-dropping-particle" : "", "parse-names" : false, "suffix" : "" } ], "container-title" : "PeerJ", "id" : "ITEM-1", "issued" : { "date-parts" : [ [ "2014", "1" ] ] }, "page" : "e616", "title" : "Using observation-level random effects to model overdispersion in count data in ecology and evolution.", "type" : "article-journal", "volume" : "2" }, "prefix" : "log-normal overdispersion; ", "uris" : [ "http://www.mendeley.com/documents/?uuid=c7c35af9-46a6-4ba0-b80a-d36d5acdab74" ] } ], "mendeley" : { "formattedCitation" : "(log-normal overdispersion; Harrison 2014)", "plainTextFormattedCitation" : "(log-normal overdispersion; Harrison 2014)", "previouslyFormattedCitation" : "(log-normal overdispersion; Harrison 2014)" }, "properties" : { "noteIndex" : 0 }, "schema" : "https://github.com/citation-style-language/schema/raw/master/csl-citation.json" }</w:instrText>
      </w:r>
      <w:r w:rsidR="001E1A6B">
        <w:rPr>
          <w:rFonts w:ascii="Times New Roman" w:eastAsia="Times New Roman" w:hAnsi="Times New Roman" w:cs="Times New Roman"/>
          <w:color w:val="222222"/>
        </w:rPr>
        <w:fldChar w:fldCharType="separate"/>
      </w:r>
      <w:r w:rsidR="001E1A6B" w:rsidRPr="001E1A6B">
        <w:rPr>
          <w:rFonts w:ascii="Times New Roman" w:eastAsia="Times New Roman" w:hAnsi="Times New Roman" w:cs="Times New Roman"/>
          <w:noProof/>
          <w:color w:val="222222"/>
        </w:rPr>
        <w:t>(log-normal overdispersion; Harrison 2014)</w:t>
      </w:r>
      <w:r w:rsidR="001E1A6B">
        <w:rPr>
          <w:rFonts w:ascii="Times New Roman" w:eastAsia="Times New Roman" w:hAnsi="Times New Roman" w:cs="Times New Roman"/>
          <w:color w:val="222222"/>
        </w:rPr>
        <w:fldChar w:fldCharType="end"/>
      </w:r>
      <w:r w:rsidRPr="008C531D">
        <w:rPr>
          <w:rFonts w:ascii="Times New Roman" w:eastAsia="Times New Roman" w:hAnsi="Times New Roman" w:cs="Times New Roman"/>
          <w:color w:val="222222"/>
        </w:rPr>
        <w:t>.</w:t>
      </w:r>
      <w:r w:rsidR="00E35742">
        <w:rPr>
          <w:rFonts w:ascii="Times New Roman" w:hAnsi="Times New Roman" w:cs="Times New Roman"/>
        </w:rPr>
        <w:t xml:space="preserve"> </w:t>
      </w:r>
      <w:r w:rsidR="00D5230F">
        <w:rPr>
          <w:rFonts w:ascii="Times New Roman" w:eastAsia="Times New Roman" w:hAnsi="Times New Roman" w:cs="Times New Roman"/>
          <w:color w:val="222222"/>
        </w:rPr>
        <w:t xml:space="preserve">We assessed </w:t>
      </w:r>
      <w:r w:rsidR="00D91B53">
        <w:rPr>
          <w:rFonts w:ascii="Times New Roman" w:eastAsia="Times New Roman" w:hAnsi="Times New Roman" w:cs="Times New Roman"/>
          <w:color w:val="222222"/>
        </w:rPr>
        <w:t>the spatial component of this</w:t>
      </w:r>
      <w:r w:rsidR="00D5230F">
        <w:rPr>
          <w:rFonts w:ascii="Times New Roman" w:eastAsia="Times New Roman" w:hAnsi="Times New Roman" w:cs="Times New Roman"/>
          <w:color w:val="222222"/>
        </w:rPr>
        <w:t xml:space="preserve"> model </w:t>
      </w:r>
      <w:r w:rsidR="00E35742">
        <w:rPr>
          <w:rFonts w:ascii="Times New Roman" w:eastAsia="Times New Roman" w:hAnsi="Times New Roman" w:cs="Times New Roman"/>
          <w:color w:val="222222"/>
        </w:rPr>
        <w:t xml:space="preserve">with simulations varying the </w:t>
      </w:r>
      <w:commentRangeStart w:id="15"/>
      <w:r w:rsidR="00E35742">
        <w:rPr>
          <w:rFonts w:ascii="Times New Roman" w:eastAsia="Times New Roman" w:hAnsi="Times New Roman" w:cs="Times New Roman"/>
          <w:color w:val="222222"/>
        </w:rPr>
        <w:t>two parameters of the Ornstein-</w:t>
      </w:r>
      <w:proofErr w:type="spellStart"/>
      <w:r w:rsidR="00E35742">
        <w:rPr>
          <w:rFonts w:ascii="Times New Roman" w:eastAsia="Times New Roman" w:hAnsi="Times New Roman" w:cs="Times New Roman"/>
          <w:color w:val="222222"/>
        </w:rPr>
        <w:t>Uhlenbeck</w:t>
      </w:r>
      <w:proofErr w:type="spellEnd"/>
      <w:r w:rsidR="00E35742">
        <w:rPr>
          <w:rFonts w:ascii="Times New Roman" w:eastAsia="Times New Roman" w:hAnsi="Times New Roman" w:cs="Times New Roman"/>
          <w:color w:val="222222"/>
        </w:rPr>
        <w:t xml:space="preserve"> (OU) process </w:t>
      </w:r>
      <w:commentRangeEnd w:id="15"/>
      <w:r w:rsidR="00451BD6">
        <w:rPr>
          <w:rStyle w:val="CommentReference"/>
        </w:rPr>
        <w:commentReference w:id="15"/>
      </w:r>
      <w:r w:rsidR="00E35742">
        <w:rPr>
          <w:rFonts w:ascii="Times New Roman" w:eastAsia="Times New Roman" w:hAnsi="Times New Roman" w:cs="Times New Roman"/>
          <w:color w:val="222222"/>
        </w:rPr>
        <w:t xml:space="preserve">used to define the spatial relationships in the network. </w:t>
      </w:r>
      <w:r w:rsidR="00D91B53">
        <w:rPr>
          <w:rFonts w:ascii="Times New Roman" w:hAnsi="Times New Roman" w:cs="Times New Roman"/>
        </w:rPr>
        <w:t>We also performed a simulation study to evaluate the effects of spatial and temporal replication on model performance.</w:t>
      </w:r>
      <w:r w:rsidR="00E35742">
        <w:rPr>
          <w:rFonts w:ascii="Times New Roman" w:hAnsi="Times New Roman" w:cs="Times New Roman"/>
        </w:rPr>
        <w:t xml:space="preserve"> </w:t>
      </w:r>
      <w:r w:rsidR="00D91B53">
        <w:rPr>
          <w:rFonts w:ascii="Times New Roman" w:hAnsi="Times New Roman" w:cs="Times New Roman"/>
        </w:rPr>
        <w:t xml:space="preserve">We then </w:t>
      </w:r>
      <w:r w:rsidR="00D5230F">
        <w:rPr>
          <w:rFonts w:ascii="Times New Roman" w:hAnsi="Times New Roman" w:cs="Times New Roman"/>
        </w:rPr>
        <w:t xml:space="preserve">applied </w:t>
      </w:r>
      <w:r w:rsidR="00D91B53">
        <w:rPr>
          <w:rFonts w:ascii="Times New Roman" w:hAnsi="Times New Roman" w:cs="Times New Roman"/>
        </w:rPr>
        <w:t xml:space="preserve">this model </w:t>
      </w:r>
      <w:r w:rsidR="00D5230F">
        <w:rPr>
          <w:rFonts w:ascii="Times New Roman" w:hAnsi="Times New Roman" w:cs="Times New Roman"/>
        </w:rPr>
        <w:t>to Brook Trout</w:t>
      </w:r>
      <w:r w:rsidR="00E35742">
        <w:rPr>
          <w:rFonts w:ascii="Times New Roman" w:hAnsi="Times New Roman" w:cs="Times New Roman"/>
        </w:rPr>
        <w:t xml:space="preserve"> (</w:t>
      </w:r>
      <w:proofErr w:type="spellStart"/>
      <w:r w:rsidR="00E35742">
        <w:rPr>
          <w:rFonts w:ascii="Times New Roman" w:hAnsi="Times New Roman" w:cs="Times New Roman"/>
          <w:i/>
        </w:rPr>
        <w:t>Salvelinus</w:t>
      </w:r>
      <w:proofErr w:type="spellEnd"/>
      <w:r w:rsidR="00E35742">
        <w:rPr>
          <w:rFonts w:ascii="Times New Roman" w:hAnsi="Times New Roman" w:cs="Times New Roman"/>
          <w:i/>
        </w:rPr>
        <w:t xml:space="preserve"> </w:t>
      </w:r>
      <w:proofErr w:type="spellStart"/>
      <w:r w:rsidR="00E35742">
        <w:rPr>
          <w:rFonts w:ascii="Times New Roman" w:hAnsi="Times New Roman" w:cs="Times New Roman"/>
          <w:i/>
        </w:rPr>
        <w:t>fontinalis</w:t>
      </w:r>
      <w:proofErr w:type="spellEnd"/>
      <w:r w:rsidR="00E35742">
        <w:rPr>
          <w:rFonts w:ascii="Times New Roman" w:hAnsi="Times New Roman" w:cs="Times New Roman"/>
        </w:rPr>
        <w:t xml:space="preserve">) data from the </w:t>
      </w:r>
      <w:r w:rsidR="00D5230F">
        <w:rPr>
          <w:rFonts w:ascii="Times New Roman" w:hAnsi="Times New Roman" w:cs="Times New Roman"/>
        </w:rPr>
        <w:t xml:space="preserve">West Susquehanna </w:t>
      </w:r>
      <w:r w:rsidR="00E35742">
        <w:rPr>
          <w:rFonts w:ascii="Times New Roman" w:hAnsi="Times New Roman" w:cs="Times New Roman"/>
        </w:rPr>
        <w:t xml:space="preserve">watershed within Pennsylvania, USA. These data were collected by the Pennsylvania Boat and Fish Commission and </w:t>
      </w:r>
      <w:r w:rsidR="008B0F7D">
        <w:rPr>
          <w:rFonts w:ascii="Times New Roman" w:hAnsi="Times New Roman" w:cs="Times New Roman"/>
        </w:rPr>
        <w:t xml:space="preserve">are </w:t>
      </w:r>
      <w:r w:rsidR="00E35742">
        <w:rPr>
          <w:rFonts w:ascii="Times New Roman" w:hAnsi="Times New Roman" w:cs="Times New Roman"/>
        </w:rPr>
        <w:t xml:space="preserve">similar to stream fish surveys conducted by state and federal agencies and other researchers throughout the United States. Brook Trout were of particular interest as the only native </w:t>
      </w:r>
      <w:r w:rsidR="00044D66">
        <w:rPr>
          <w:rFonts w:ascii="Times New Roman" w:hAnsi="Times New Roman" w:cs="Times New Roman"/>
        </w:rPr>
        <w:t xml:space="preserve">trout in the eastern U.S. and are threatened by climate and land-use change, overfishing, and exotic species </w:t>
      </w:r>
      <w:r w:rsidR="001D421C">
        <w:rPr>
          <w:rFonts w:ascii="Times New Roman" w:hAnsi="Times New Roman" w:cs="Times New Roman"/>
        </w:rPr>
        <w:fldChar w:fldCharType="begin" w:fldLock="1"/>
      </w:r>
      <w:r w:rsidR="00776A61">
        <w:rPr>
          <w:rFonts w:ascii="Times New Roman" w:hAnsi="Times New Roman" w:cs="Times New Roman"/>
        </w:rPr>
        <w:instrText>ADDIN CSL_CITATION { "citationItems" : [ { "id" : "ITEM-1", "itemData" : { "DOI" : "papers2://publication/doi/10.1577/M07-017.1", "author" : [ { "dropping-particle" : "", "family" : "Hudy", "given" : "Mark", "non-dropping-particle" : "", "parse-names" : false, "suffix" : "" }, { "dropping-particle" : "", "family" : "Thieling", "given" : "Teresa M", "non-dropping-particle" : "", "parse-names" : false, "suffix" : "" }, { "dropping-particle" : "", "family" : "Gillespie", "given" : "Nathaniel", "non-dropping-particle" : "", "parse-names" : false, "suffix" : "" }, { "dropping-particle" : "", "family" : "Smith", "given" : "Eric P", "non-dropping-particle" : "", "parse-names" : false, "suffix" : "" } ], "container-title" : "North American Journal of Fisheries Management", "genre" : "JOUR", "id" : "ITEM-1", "issue" : "4", "issued" : { "date-parts" : [ [ "2008" ] ] }, "page" : "1069-1085", "title" : "Distribution, Status, and Land Use Characteristics of Subwatersheds within the Native Range of Brook Trout in the Eastern United States", "type" : "article-journal", "volume" : "28" }, "uris" : [ "http://www.mendeley.com/documents/?uuid=09c90bc8-2ba3-43b0-833e-d439b4a63263" ] } ], "mendeley" : { "formattedCitation" : "(Hudy et al. 2008)", "plainTextFormattedCitation" : "(Hudy et al. 2008)", "previouslyFormattedCitation" : "(Hudy et al. 2008)" }, "properties" : { "noteIndex" : 0 }, "schema" : "https://github.com/citation-style-language/schema/raw/master/csl-citation.json" }</w:instrText>
      </w:r>
      <w:r w:rsidR="001D421C">
        <w:rPr>
          <w:rFonts w:ascii="Times New Roman" w:hAnsi="Times New Roman" w:cs="Times New Roman"/>
        </w:rPr>
        <w:fldChar w:fldCharType="separate"/>
      </w:r>
      <w:r w:rsidR="001D421C" w:rsidRPr="001D421C">
        <w:rPr>
          <w:rFonts w:ascii="Times New Roman" w:hAnsi="Times New Roman" w:cs="Times New Roman"/>
          <w:noProof/>
        </w:rPr>
        <w:t>(Hudy et al. 2008)</w:t>
      </w:r>
      <w:r w:rsidR="001D421C">
        <w:rPr>
          <w:rFonts w:ascii="Times New Roman" w:hAnsi="Times New Roman" w:cs="Times New Roman"/>
        </w:rPr>
        <w:fldChar w:fldCharType="end"/>
      </w:r>
      <w:r w:rsidR="00044D66">
        <w:rPr>
          <w:rFonts w:ascii="Times New Roman" w:hAnsi="Times New Roman" w:cs="Times New Roman"/>
        </w:rPr>
        <w:t xml:space="preserve">. </w:t>
      </w:r>
    </w:p>
    <w:p w14:paraId="641F7C22" w14:textId="77777777" w:rsidR="00CC1EC5" w:rsidRPr="008C531D" w:rsidRDefault="00CC1EC5" w:rsidP="003C2732">
      <w:pPr>
        <w:tabs>
          <w:tab w:val="left" w:pos="360"/>
          <w:tab w:val="left" w:pos="8640"/>
        </w:tabs>
        <w:rPr>
          <w:rFonts w:ascii="Times New Roman" w:hAnsi="Times New Roman" w:cs="Times New Roman"/>
        </w:rPr>
      </w:pPr>
    </w:p>
    <w:p w14:paraId="26EA2142" w14:textId="75C0FA0C" w:rsidR="00E225E7" w:rsidRPr="0079652D" w:rsidRDefault="007C1E88" w:rsidP="003C2732">
      <w:pPr>
        <w:tabs>
          <w:tab w:val="left" w:pos="360"/>
          <w:tab w:val="left" w:pos="8640"/>
        </w:tabs>
        <w:rPr>
          <w:rFonts w:ascii="Times New Roman" w:hAnsi="Times New Roman" w:cs="Times New Roman"/>
          <w:b/>
          <w:sz w:val="28"/>
          <w:szCs w:val="28"/>
        </w:rPr>
      </w:pPr>
      <w:r>
        <w:rPr>
          <w:rFonts w:ascii="Times New Roman" w:hAnsi="Times New Roman" w:cs="Times New Roman"/>
          <w:b/>
          <w:sz w:val="28"/>
          <w:szCs w:val="28"/>
        </w:rPr>
        <w:t xml:space="preserve">Materials and </w:t>
      </w:r>
      <w:r w:rsidR="00E225E7" w:rsidRPr="0079652D">
        <w:rPr>
          <w:rFonts w:ascii="Times New Roman" w:hAnsi="Times New Roman" w:cs="Times New Roman"/>
          <w:b/>
          <w:sz w:val="28"/>
          <w:szCs w:val="28"/>
        </w:rPr>
        <w:t>Methods</w:t>
      </w:r>
    </w:p>
    <w:p w14:paraId="0D97CCED" w14:textId="1D89EAA2" w:rsidR="00B17126" w:rsidRDefault="00B17126" w:rsidP="003C2732">
      <w:pPr>
        <w:tabs>
          <w:tab w:val="left" w:pos="360"/>
          <w:tab w:val="left" w:pos="8640"/>
        </w:tabs>
        <w:rPr>
          <w:rFonts w:ascii="Times New Roman" w:hAnsi="Times New Roman" w:cs="Times New Roman"/>
        </w:rPr>
      </w:pPr>
    </w:p>
    <w:p w14:paraId="45AA574E" w14:textId="7B83F3B3" w:rsidR="000561EF" w:rsidRPr="007551FD" w:rsidRDefault="008B0F7D" w:rsidP="003C2732">
      <w:pPr>
        <w:tabs>
          <w:tab w:val="left" w:pos="360"/>
          <w:tab w:val="left" w:pos="8640"/>
        </w:tabs>
        <w:rPr>
          <w:rFonts w:ascii="Times New Roman" w:hAnsi="Times New Roman" w:cs="Times New Roman"/>
          <w:b/>
        </w:rPr>
      </w:pPr>
      <w:r w:rsidRPr="007551FD">
        <w:rPr>
          <w:rFonts w:ascii="Times New Roman" w:hAnsi="Times New Roman" w:cs="Times New Roman"/>
          <w:b/>
        </w:rPr>
        <w:lastRenderedPageBreak/>
        <w:t>Overview</w:t>
      </w:r>
    </w:p>
    <w:p w14:paraId="781545E6" w14:textId="28E9C9AB" w:rsidR="00042A82" w:rsidRDefault="000561EF" w:rsidP="003C2732">
      <w:pPr>
        <w:tabs>
          <w:tab w:val="left" w:pos="360"/>
          <w:tab w:val="left" w:pos="8640"/>
        </w:tabs>
        <w:rPr>
          <w:rFonts w:ascii="Times New Roman" w:hAnsi="Times New Roman" w:cs="Times New Roman"/>
        </w:rPr>
      </w:pPr>
      <w:r>
        <w:rPr>
          <w:rFonts w:ascii="Times New Roman" w:hAnsi="Times New Roman" w:cs="Times New Roman"/>
        </w:rPr>
        <w:tab/>
      </w:r>
      <w:r w:rsidR="008B0F7D">
        <w:rPr>
          <w:rFonts w:ascii="Times New Roman" w:hAnsi="Times New Roman" w:cs="Times New Roman"/>
        </w:rPr>
        <w:t xml:space="preserve">In the following, we </w:t>
      </w:r>
      <w:r w:rsidR="00042A82">
        <w:rPr>
          <w:rFonts w:ascii="Times New Roman" w:hAnsi="Times New Roman" w:cs="Times New Roman"/>
        </w:rPr>
        <w:t>assume that</w:t>
      </w:r>
      <w:r w:rsidR="008B0F7D">
        <w:rPr>
          <w:rFonts w:ascii="Times New Roman" w:hAnsi="Times New Roman" w:cs="Times New Roman"/>
        </w:rPr>
        <w:t xml:space="preserve"> data arise from a sampling design where </w:t>
      </w:r>
      <w:r w:rsidR="008B0F7D">
        <w:rPr>
          <w:rFonts w:ascii="Times New Roman" w:hAnsi="Times New Roman" w:cs="Times New Roman"/>
          <w:i/>
        </w:rPr>
        <w:t>N</w:t>
      </w:r>
      <w:r w:rsidR="008B0F7D">
        <w:rPr>
          <w:rFonts w:ascii="Times New Roman" w:hAnsi="Times New Roman" w:cs="Times New Roman"/>
        </w:rPr>
        <w:t xml:space="preserve"> sites are visited in each of </w:t>
      </w:r>
      <w:r w:rsidR="008B0F7D">
        <w:rPr>
          <w:rFonts w:ascii="Times New Roman" w:hAnsi="Times New Roman" w:cs="Times New Roman"/>
          <w:i/>
        </w:rPr>
        <w:t xml:space="preserve">T </w:t>
      </w:r>
      <w:r w:rsidR="008B0F7D">
        <w:rPr>
          <w:rFonts w:ascii="Times New Roman" w:hAnsi="Times New Roman" w:cs="Times New Roman"/>
        </w:rPr>
        <w:t>years</w:t>
      </w:r>
      <w:r w:rsidR="00B255C7">
        <w:rPr>
          <w:rFonts w:ascii="Times New Roman" w:hAnsi="Times New Roman" w:cs="Times New Roman"/>
        </w:rPr>
        <w:t xml:space="preserve"> (we use vector-matrix notation throughout)</w:t>
      </w:r>
      <w:r w:rsidR="008B0F7D">
        <w:rPr>
          <w:rFonts w:ascii="Times New Roman" w:hAnsi="Times New Roman" w:cs="Times New Roman"/>
        </w:rPr>
        <w:t xml:space="preserve">.  These </w:t>
      </w:r>
      <w:r w:rsidR="008B0F7D">
        <w:rPr>
          <w:rFonts w:ascii="Times New Roman" w:hAnsi="Times New Roman" w:cs="Times New Roman"/>
          <w:i/>
        </w:rPr>
        <w:t>N</w:t>
      </w:r>
      <w:r w:rsidR="008B0F7D">
        <w:rPr>
          <w:rFonts w:ascii="Times New Roman" w:hAnsi="Times New Roman" w:cs="Times New Roman"/>
        </w:rPr>
        <w:t xml:space="preserve"> sites are embedded within a stream network where there is only one unique path from each site to every other site (i.e., the stream network is acyclic), and each sample is conducted by </w:t>
      </w:r>
      <w:r w:rsidR="00042A82">
        <w:rPr>
          <w:rFonts w:ascii="Times New Roman" w:hAnsi="Times New Roman" w:cs="Times New Roman"/>
        </w:rPr>
        <w:t xml:space="preserve">eliminating the possibility of movement out of the sampled area (i.e., by placing nets above and below a selected stream segment) and then repeatedly counting and removing all individuals that are observed.  We use the term “triple-pass depletion sampling” for this design, given that there are three removal samples conducted </w:t>
      </w:r>
      <w:r w:rsidR="00B66629">
        <w:rPr>
          <w:rFonts w:ascii="Times New Roman" w:hAnsi="Times New Roman" w:cs="Times New Roman"/>
        </w:rPr>
        <w:t>in each sampling occasion</w:t>
      </w:r>
      <w:r w:rsidR="00042A82">
        <w:rPr>
          <w:rFonts w:ascii="Times New Roman" w:hAnsi="Times New Roman" w:cs="Times New Roman"/>
        </w:rPr>
        <w:t>.  Each removal sample has a lower expected count that the previous (because previous sampling has removed individuals), so this triple-pass design allows the detection probability to be estimated from the slope of this decline among passes.</w:t>
      </w:r>
    </w:p>
    <w:p w14:paraId="74E80C8A" w14:textId="795564E7" w:rsidR="00042A82" w:rsidRDefault="00042A82" w:rsidP="003C2732">
      <w:pPr>
        <w:tabs>
          <w:tab w:val="left" w:pos="360"/>
          <w:tab w:val="left" w:pos="8640"/>
        </w:tabs>
        <w:rPr>
          <w:rFonts w:ascii="Times New Roman" w:hAnsi="Times New Roman" w:cs="Times New Roman"/>
        </w:rPr>
      </w:pPr>
      <w:r>
        <w:rPr>
          <w:rFonts w:ascii="Times New Roman" w:hAnsi="Times New Roman" w:cs="Times New Roman"/>
        </w:rPr>
        <w:tab/>
        <w:t xml:space="preserve">We then modeled </w:t>
      </w:r>
      <w:commentRangeStart w:id="16"/>
      <w:r>
        <w:rPr>
          <w:rFonts w:ascii="Times New Roman" w:hAnsi="Times New Roman" w:cs="Times New Roman"/>
        </w:rPr>
        <w:t xml:space="preserve">density </w:t>
      </w:r>
      <w:commentRangeEnd w:id="16"/>
      <w:r w:rsidR="00302F0E">
        <w:commentReference w:id="16"/>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at time </w:t>
      </w:r>
      <m:oMath>
        <m:r>
          <w:rPr>
            <w:rFonts w:ascii="Cambria Math" w:hAnsi="Cambria Math" w:cs="Times New Roman"/>
          </w:rPr>
          <m:t>t</m:t>
        </m:r>
      </m:oMath>
      <w:r>
        <w:rPr>
          <w:rFonts w:ascii="Times New Roman" w:hAnsi="Times New Roman" w:cs="Times New Roman"/>
        </w:rPr>
        <w:t xml:space="preserve"> and site </w:t>
      </w:r>
      <m:oMath>
        <m:r>
          <w:rPr>
            <w:rFonts w:ascii="Cambria Math" w:hAnsi="Cambria Math" w:cs="Times New Roman"/>
          </w:rPr>
          <m:t>s</m:t>
        </m:r>
      </m:oMath>
      <w:r>
        <w:rPr>
          <w:rFonts w:ascii="Times New Roman" w:hAnsi="Times New Roman" w:cs="Times New Roman"/>
        </w:rPr>
        <w:t xml:space="preserve"> </w:t>
      </w:r>
      <w:r w:rsidR="00B66629">
        <w:rPr>
          <w:rFonts w:ascii="Times New Roman" w:hAnsi="Times New Roman" w:cs="Times New Roman"/>
        </w:rPr>
        <w:t xml:space="preserve">(within units numbers per meter, i.e., where distances are measured along a one-dimensional stream reach) </w:t>
      </w:r>
      <w:r>
        <w:rPr>
          <w:rFonts w:ascii="Times New Roman" w:hAnsi="Times New Roman" w:cs="Times New Roman"/>
        </w:rPr>
        <w:t>as a</w:t>
      </w:r>
      <w:r w:rsidR="004D5DA7">
        <w:rPr>
          <w:rFonts w:ascii="Times New Roman" w:hAnsi="Times New Roman" w:cs="Times New Roman"/>
        </w:rPr>
        <w:t xml:space="preserve"> log-linked linear regression model with components representing the effect of measured habitat variables, as well as otherwise unexplained spatial, </w:t>
      </w:r>
      <w:proofErr w:type="spellStart"/>
      <w:r w:rsidR="004D5DA7">
        <w:rPr>
          <w:rFonts w:ascii="Times New Roman" w:hAnsi="Times New Roman" w:cs="Times New Roman"/>
        </w:rPr>
        <w:t>spatio</w:t>
      </w:r>
      <w:proofErr w:type="spellEnd"/>
      <w:r w:rsidR="004D5DA7">
        <w:rPr>
          <w:rFonts w:ascii="Times New Roman" w:hAnsi="Times New Roman" w:cs="Times New Roman"/>
        </w:rPr>
        <w:t>-temporal, and independent variation</w:t>
      </w:r>
      <w:r w:rsidR="00422934">
        <w:rPr>
          <w:rFonts w:ascii="Times New Roman" w:hAnsi="Times New Roman" w:cs="Times New Roman"/>
        </w:rPr>
        <w:t xml:space="preserve">.  </w:t>
      </w:r>
      <w:r w:rsidR="00422934" w:rsidRPr="00F21AEB">
        <w:rPr>
          <w:rFonts w:ascii="Times New Roman" w:hAnsi="Times New Roman" w:cs="Times New Roman"/>
          <w:highlight w:val="yellow"/>
        </w:rPr>
        <w:t>[Add ecological or sampling justification for each term in Eq. 1, and use opportunity to introduce notation in text prior to equation]</w:t>
      </w:r>
      <w:r w:rsidR="00422934">
        <w:rPr>
          <w:rFonts w:ascii="Times New Roman" w:hAnsi="Times New Roman" w:cs="Times New Roman"/>
        </w:rPr>
        <w:t>. We therefore specify</w:t>
      </w:r>
      <w:r w:rsidR="004D5DA7">
        <w:rPr>
          <w:rFonts w:ascii="Times New Roman" w:hAnsi="Times New Roman" w:cs="Times New Roman"/>
        </w:rPr>
        <w:t>:</w:t>
      </w:r>
    </w:p>
    <w:p w14:paraId="7B2BEA02" w14:textId="77777777" w:rsidR="004D5DA7" w:rsidRDefault="004D5DA7" w:rsidP="003C2732">
      <w:pPr>
        <w:tabs>
          <w:tab w:val="left" w:pos="360"/>
          <w:tab w:val="left" w:pos="8640"/>
        </w:tabs>
        <w:rPr>
          <w:rFonts w:ascii="Times New Roman" w:hAnsi="Times New Roman" w:cs="Times New Roman"/>
        </w:rPr>
      </w:pPr>
    </w:p>
    <w:commentRangeStart w:id="17"/>
    <w:p w14:paraId="5EBD41BD" w14:textId="65060706" w:rsidR="004D5DA7" w:rsidRDefault="00342152" w:rsidP="003C2732">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e>
            </m:d>
          </m:e>
        </m:func>
        <m:r>
          <w:rPr>
            <w:rFonts w:ascii="Cambria Math" w:hAnsi="Cambria Math" w:cs="Times New Roman"/>
          </w:rPr>
          <m:t>=</m:t>
        </m:r>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r>
          <m:rPr>
            <m:sty m:val="b"/>
          </m:rPr>
          <w:rPr>
            <w:rFonts w:ascii="Cambria Math" w:hAnsi="Cambria Math" w:cs="Times New Roman"/>
          </w:rPr>
          <m:t>γ</m:t>
        </m:r>
        <m:r>
          <w:rPr>
            <w:rFonts w:ascii="Cambria Math" w:hAnsi="Cambria Math" w:cs="Times New Roman"/>
          </w:rPr>
          <m:t>+ ε</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r>
          <w:rPr>
            <w:rFonts w:ascii="Cambria Math" w:hAnsi="Cambria Math" w:cs="Times New Roman"/>
          </w:rPr>
          <m:t>(s)</m:t>
        </m:r>
        <w:commentRangeEnd w:id="17"/>
        <m:r>
          <m:rPr>
            <m:sty m:val="p"/>
          </m:rPr>
          <w:commentReference w:id="17"/>
        </m:r>
      </m:oMath>
      <w:r w:rsidR="004D5DA7">
        <w:rPr>
          <w:rFonts w:ascii="Times New Roman" w:hAnsi="Times New Roman" w:cs="Times New Roman"/>
        </w:rPr>
        <w:tab/>
        <w:t>(1)</w:t>
      </w:r>
    </w:p>
    <w:p w14:paraId="4CE77672" w14:textId="77777777" w:rsidR="00031CAE" w:rsidRDefault="00031CAE" w:rsidP="003C2732">
      <w:pPr>
        <w:tabs>
          <w:tab w:val="left" w:pos="360"/>
          <w:tab w:val="left" w:pos="8640"/>
        </w:tabs>
        <w:rPr>
          <w:rFonts w:ascii="Times New Roman" w:hAnsi="Times New Roman" w:cs="Times New Roman"/>
        </w:rPr>
      </w:pPr>
    </w:p>
    <w:p w14:paraId="153D850C" w14:textId="3DA925DD" w:rsidR="008B0F7D" w:rsidRDefault="004D5DA7"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r>
          <m:rPr>
            <m:sty m:val="b"/>
          </m:rPr>
          <w:rPr>
            <w:rFonts w:ascii="Cambria Math" w:hAnsi="Cambria Math" w:cs="Times New Roman"/>
          </w:rPr>
          <m:t>x</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a </w:t>
      </w:r>
      <w:r w:rsidR="00422934">
        <w:rPr>
          <w:rFonts w:ascii="Times New Roman" w:hAnsi="Times New Roman" w:cs="Times New Roman"/>
        </w:rPr>
        <w:t>row-</w:t>
      </w:r>
      <w:r>
        <w:rPr>
          <w:rFonts w:ascii="Times New Roman" w:hAnsi="Times New Roman" w:cs="Times New Roman"/>
        </w:rPr>
        <w:t>vector of measured variables affecting abundance</w:t>
      </w:r>
      <w:r w:rsidR="00DD6710">
        <w:rPr>
          <w:rFonts w:ascii="Times New Roman" w:hAnsi="Times New Roman" w:cs="Times New Roman"/>
        </w:rPr>
        <w:t xml:space="preserve"> (which includes an intercept term)</w:t>
      </w:r>
      <w:r>
        <w:rPr>
          <w:rFonts w:ascii="Times New Roman" w:hAnsi="Times New Roman" w:cs="Times New Roman"/>
        </w:rPr>
        <w:t xml:space="preserve"> and </w:t>
      </w:r>
      <m:oMath>
        <m:r>
          <m:rPr>
            <m:sty m:val="b"/>
          </m:rPr>
          <w:rPr>
            <w:rFonts w:ascii="Cambria Math" w:hAnsi="Cambria Math" w:cs="Times New Roman"/>
          </w:rPr>
          <m:t>γ</m:t>
        </m:r>
      </m:oMath>
      <w:r>
        <w:rPr>
          <w:rFonts w:ascii="Times New Roman" w:hAnsi="Times New Roman" w:cs="Times New Roman"/>
          <w:b/>
        </w:rPr>
        <w:t xml:space="preserve"> </w:t>
      </w:r>
      <w:r>
        <w:rPr>
          <w:rFonts w:ascii="Times New Roman" w:hAnsi="Times New Roman" w:cs="Times New Roman"/>
        </w:rPr>
        <w:t xml:space="preserve">is the estimated impact of these variables on log-abundance, </w:t>
      </w:r>
      <w:commentRangeStart w:id="18"/>
      <m:oMath>
        <m:r>
          <w:rPr>
            <w:rFonts w:ascii="Cambria Math" w:hAnsi="Cambria Math" w:cs="Times New Roman"/>
          </w:rPr>
          <m:t>ε</m:t>
        </m:r>
        <w:commentRangeEnd w:id="18"/>
        <m:r>
          <m:rPr>
            <m:sty m:val="p"/>
          </m:rPr>
          <w:rPr>
            <w:rStyle w:val="CommentReference"/>
          </w:rPr>
          <w:commentReference w:id="18"/>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spatial variation,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is 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spatio-temporal variation, </w:t>
      </w:r>
      <w:r w:rsidR="005E45BF">
        <w:rPr>
          <w:rFonts w:ascii="Times New Roman" w:hAnsi="Times New Roman" w:cs="Times New Roman"/>
        </w:rPr>
        <w:t>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is overdispersion that is independent among sites</w:t>
      </w:r>
      <w:r w:rsidR="00422934">
        <w:rPr>
          <w:rFonts w:ascii="Times New Roman" w:hAnsi="Times New Roman" w:cs="Times New Roman"/>
        </w:rPr>
        <w:t xml:space="preserve"> and years</w:t>
      </w:r>
      <w:r>
        <w:rPr>
          <w:rFonts w:ascii="Times New Roman" w:hAnsi="Times New Roman" w:cs="Times New Roman"/>
        </w:rPr>
        <w:t xml:space="preserve"> (i.e., the nugget in a </w:t>
      </w:r>
      <w:proofErr w:type="spellStart"/>
      <w:r>
        <w:rPr>
          <w:rFonts w:ascii="Times New Roman" w:hAnsi="Times New Roman" w:cs="Times New Roman"/>
        </w:rPr>
        <w:t>geostatistical</w:t>
      </w:r>
      <w:proofErr w:type="spellEnd"/>
      <w:r>
        <w:rPr>
          <w:rFonts w:ascii="Times New Roman" w:hAnsi="Times New Roman" w:cs="Times New Roman"/>
        </w:rPr>
        <w:t xml:space="preserve"> model)</w:t>
      </w:r>
      <w:r w:rsidR="00423501">
        <w:rPr>
          <w:rFonts w:ascii="Times New Roman" w:hAnsi="Times New Roman" w:cs="Times New Roman"/>
        </w:rPr>
        <w:t xml:space="preserve">. </w:t>
      </w:r>
    </w:p>
    <w:p w14:paraId="59F08F95" w14:textId="1D1E6814" w:rsidR="00423501" w:rsidRPr="007551FD" w:rsidRDefault="00423501" w:rsidP="003C2732">
      <w:pPr>
        <w:tabs>
          <w:tab w:val="left" w:pos="360"/>
          <w:tab w:val="left" w:pos="8640"/>
        </w:tabs>
        <w:rPr>
          <w:rFonts w:ascii="Times New Roman" w:hAnsi="Times New Roman" w:cs="Times New Roman"/>
        </w:rPr>
      </w:pPr>
      <w:r>
        <w:rPr>
          <w:rFonts w:ascii="Times New Roman" w:hAnsi="Times New Roman" w:cs="Times New Roman"/>
        </w:rPr>
        <w:tab/>
      </w:r>
      <w:commentRangeStart w:id="19"/>
      <w:r>
        <w:rPr>
          <w:rFonts w:ascii="Times New Roman" w:hAnsi="Times New Roman" w:cs="Times New Roman"/>
        </w:rPr>
        <w:t>Finally</w:t>
      </w:r>
      <w:commentRangeEnd w:id="19"/>
      <w:r w:rsidR="00342152">
        <w:rPr>
          <w:rStyle w:val="CommentReference"/>
        </w:rPr>
        <w:commentReference w:id="19"/>
      </w:r>
      <w:r>
        <w:rPr>
          <w:rFonts w:ascii="Times New Roman" w:hAnsi="Times New Roman" w:cs="Times New Roman"/>
        </w:rPr>
        <w:t xml:space="preserve">, we modeled counts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for depletion pass </w:t>
      </w:r>
      <m:oMath>
        <m:r>
          <w:rPr>
            <w:rFonts w:ascii="Cambria Math" w:hAnsi="Cambria Math" w:cs="Times New Roman"/>
          </w:rPr>
          <m:t>d</m:t>
        </m:r>
      </m:oMath>
      <w:r w:rsidR="00322BAC">
        <w:rPr>
          <w:rFonts w:ascii="Times New Roman" w:hAnsi="Times New Roman" w:cs="Times New Roman"/>
        </w:rPr>
        <w:t xml:space="preserve"> (</w:t>
      </w:r>
      <m:oMath>
        <m:r>
          <w:rPr>
            <w:rFonts w:ascii="Cambria Math" w:hAnsi="Cambria Math" w:cs="Times New Roman"/>
          </w:rPr>
          <m:t>d∈{1,2,3}</m:t>
        </m:r>
      </m:oMath>
      <w:r w:rsidR="00322BAC">
        <w:rPr>
          <w:rFonts w:ascii="Times New Roman" w:hAnsi="Times New Roman" w:cs="Times New Roman"/>
        </w:rPr>
        <w:t xml:space="preserve">), site and year </w:t>
      </w:r>
      <w:r>
        <w:rPr>
          <w:rFonts w:ascii="Times New Roman" w:hAnsi="Times New Roman" w:cs="Times New Roman"/>
        </w:rPr>
        <w:t xml:space="preserve">assuming that each individual is equally likely to be captured in a given </w:t>
      </w:r>
      <w:r w:rsidR="00322BAC">
        <w:rPr>
          <w:rFonts w:ascii="Times New Roman" w:hAnsi="Times New Roman" w:cs="Times New Roman"/>
        </w:rPr>
        <w:t xml:space="preserve">depletion </w:t>
      </w:r>
      <w:r>
        <w:rPr>
          <w:rFonts w:ascii="Times New Roman" w:hAnsi="Times New Roman" w:cs="Times New Roman"/>
        </w:rPr>
        <w:t>pass. This assumption results in a Poisson distribution for the first pass:</w:t>
      </w:r>
    </w:p>
    <w:p w14:paraId="5E03218B" w14:textId="2B580534" w:rsidR="00423501" w:rsidRDefault="00423501" w:rsidP="003C2732">
      <w:pPr>
        <w:tabs>
          <w:tab w:val="left" w:pos="360"/>
          <w:tab w:val="left" w:pos="8640"/>
        </w:tabs>
        <w:rPr>
          <w:rFonts w:ascii="Times New Roman" w:hAnsi="Times New Roman" w:cs="Times New Roman"/>
        </w:rPr>
      </w:pPr>
    </w:p>
    <w:p w14:paraId="6ACC53DC" w14:textId="328B841C" w:rsidR="007F3030" w:rsidRDefault="00342152"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d=1,t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w:commentRangeStart w:id="20"/>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w:commentRangeEnd w:id="20"/>
        <m:r>
          <m:rPr>
            <m:sty m:val="p"/>
          </m:rPr>
          <w:commentReference w:id="20"/>
        </m:r>
        <m:r>
          <w:rPr>
            <w:rFonts w:ascii="Cambria Math" w:hAnsi="Cambria Math" w:cs="Times New Roman"/>
          </w:rPr>
          <m:t>)</m:t>
        </m:r>
      </m:oMath>
      <w:r w:rsidR="007F3030">
        <w:rPr>
          <w:rFonts w:ascii="Times New Roman" w:hAnsi="Times New Roman" w:cs="Times New Roman"/>
        </w:rPr>
        <w:tab/>
        <w:t>(2</w:t>
      </w:r>
      <w:r w:rsidR="001E2C84">
        <w:rPr>
          <w:rFonts w:ascii="Times New Roman" w:hAnsi="Times New Roman" w:cs="Times New Roman"/>
        </w:rPr>
        <w:t>a</w:t>
      </w:r>
      <w:r w:rsidR="007F3030">
        <w:rPr>
          <w:rFonts w:ascii="Times New Roman" w:hAnsi="Times New Roman" w:cs="Times New Roman"/>
        </w:rPr>
        <w:t>)</w:t>
      </w:r>
    </w:p>
    <w:p w14:paraId="10EF50AE" w14:textId="5E04F672" w:rsidR="007F3030" w:rsidRDefault="007F3030" w:rsidP="003C2732">
      <w:pPr>
        <w:tabs>
          <w:tab w:val="left" w:pos="360"/>
          <w:tab w:val="left" w:pos="8640"/>
        </w:tabs>
        <w:rPr>
          <w:rFonts w:ascii="Times New Roman" w:hAnsi="Times New Roman" w:cs="Times New Roman"/>
          <w:b/>
        </w:rPr>
      </w:pPr>
    </w:p>
    <w:p w14:paraId="7F6F6514" w14:textId="45DF1EF0"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rsidR="005E45BF">
        <w:rPr>
          <w:rFonts w:ascii="Times New Roman" w:hAnsi="Times New Roman" w:cs="Times New Roman"/>
        </w:rPr>
        <w:t xml:space="preserve"> is the offset for length of stream sampled (length of survey / 100 m) so all abundances are relative to fish per 100 m of stream length</w:t>
      </w:r>
      <w:r w:rsidR="005E45BF">
        <w:commentReference w:id="21"/>
      </w:r>
      <w:r w:rsidR="005E45BF">
        <w:rPr>
          <w:rFonts w:ascii="Times New Roman" w:hAnsi="Times New Roman" w:cs="Times New Roman"/>
        </w:rPr>
        <w:t>, and</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oMath>
      <w:r>
        <w:rPr>
          <w:rFonts w:ascii="Times New Roman" w:hAnsi="Times New Roman" w:cs="Times New Roman"/>
        </w:rPr>
        <w:t xml:space="preserve"> is the probability that each individual present at site </w:t>
      </w:r>
      <m:oMath>
        <m:r>
          <w:rPr>
            <w:rFonts w:ascii="Cambria Math" w:hAnsi="Cambria Math" w:cs="Times New Roman"/>
          </w:rPr>
          <m:t>s</m:t>
        </m:r>
      </m:oMath>
      <w:r>
        <w:rPr>
          <w:rFonts w:ascii="Times New Roman" w:hAnsi="Times New Roman" w:cs="Times New Roman"/>
        </w:rPr>
        <w:t xml:space="preserve"> and time </w:t>
      </w:r>
      <m:oMath>
        <m:r>
          <w:rPr>
            <w:rFonts w:ascii="Cambria Math" w:hAnsi="Cambria Math" w:cs="Times New Roman"/>
          </w:rPr>
          <m:t>t</m:t>
        </m:r>
      </m:oMath>
      <w:r>
        <w:rPr>
          <w:rFonts w:ascii="Times New Roman" w:hAnsi="Times New Roman" w:cs="Times New Roman"/>
        </w:rPr>
        <w:t xml:space="preserve"> will be captured</w:t>
      </w:r>
      <w:r w:rsidR="00896C0E">
        <w:rPr>
          <w:rFonts w:ascii="Times New Roman" w:hAnsi="Times New Roman" w:cs="Times New Roman"/>
        </w:rPr>
        <w:t xml:space="preserve"> (</w:t>
      </w:r>
      <w:r w:rsidR="00322BAC">
        <w:rPr>
          <w:rFonts w:ascii="Times New Roman" w:hAnsi="Times New Roman" w:cs="Times New Roman"/>
        </w:rPr>
        <w:t xml:space="preserve">this probability </w:t>
      </w:r>
      <w:r w:rsidR="00896C0E">
        <w:rPr>
          <w:rFonts w:ascii="Times New Roman" w:hAnsi="Times New Roman" w:cs="Times New Roman"/>
        </w:rPr>
        <w:t>potentially varies among sites and years)</w:t>
      </w:r>
      <w:r>
        <w:rPr>
          <w:rFonts w:ascii="Times New Roman" w:hAnsi="Times New Roman" w:cs="Times New Roman"/>
        </w:rPr>
        <w:t xml:space="preserve">.  </w:t>
      </w:r>
      <w:r w:rsidR="00322BAC">
        <w:rPr>
          <w:rFonts w:ascii="Times New Roman" w:hAnsi="Times New Roman" w:cs="Times New Roman"/>
        </w:rPr>
        <w:t>C</w:t>
      </w:r>
      <w:r w:rsidR="00B60A64">
        <w:rPr>
          <w:rFonts w:ascii="Times New Roman" w:hAnsi="Times New Roman" w:cs="Times New Roman"/>
        </w:rPr>
        <w:t>ounts</w:t>
      </w:r>
      <w:r w:rsidR="00322BAC">
        <w:rPr>
          <w:rFonts w:ascii="Times New Roman" w:hAnsi="Times New Roman" w:cs="Times New Roman"/>
        </w:rPr>
        <w:t xml:space="preserve"> in the </w:t>
      </w:r>
      <w:r>
        <w:rPr>
          <w:rFonts w:ascii="Times New Roman" w:hAnsi="Times New Roman" w:cs="Times New Roman"/>
        </w:rPr>
        <w:t>second and third passes are then dependent upon not being captured in the earlier passes:</w:t>
      </w:r>
    </w:p>
    <w:p w14:paraId="1BBD7529" w14:textId="21F2C3E1" w:rsidR="001E2C84" w:rsidRDefault="001E2C84" w:rsidP="003C2732">
      <w:pPr>
        <w:tabs>
          <w:tab w:val="left" w:pos="360"/>
          <w:tab w:val="left" w:pos="8640"/>
        </w:tabs>
        <w:rPr>
          <w:rFonts w:ascii="Times New Roman" w:hAnsi="Times New Roman" w:cs="Times New Roman"/>
        </w:rPr>
      </w:pPr>
    </w:p>
    <w:p w14:paraId="795162E1" w14:textId="7DE95060" w:rsidR="001E2C84" w:rsidRDefault="00342152" w:rsidP="003C2732">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d=2,t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(2b)</w:t>
      </w:r>
    </w:p>
    <w:p w14:paraId="56ED328D" w14:textId="5CD59A9F" w:rsidR="001E2C84" w:rsidRDefault="001E2C84" w:rsidP="003C2732">
      <w:pPr>
        <w:tabs>
          <w:tab w:val="left" w:pos="360"/>
          <w:tab w:val="left" w:pos="8640"/>
        </w:tabs>
        <w:rPr>
          <w:rFonts w:ascii="Times New Roman" w:hAnsi="Times New Roman" w:cs="Times New Roman"/>
        </w:rPr>
      </w:pPr>
    </w:p>
    <w:p w14:paraId="0999AB5E" w14:textId="1182D712" w:rsidR="001E2C84" w:rsidRDefault="001E2C84" w:rsidP="003C2732">
      <w:pPr>
        <w:tabs>
          <w:tab w:val="left" w:pos="360"/>
          <w:tab w:val="left" w:pos="8640"/>
        </w:tabs>
        <w:rPr>
          <w:rFonts w:ascii="Times New Roman" w:hAnsi="Times New Roman" w:cs="Times New Roman"/>
        </w:rPr>
      </w:pPr>
      <w:r>
        <w:rPr>
          <w:rFonts w:ascii="Times New Roman" w:hAnsi="Times New Roman" w:cs="Times New Roman"/>
        </w:rPr>
        <w:t>and</w:t>
      </w:r>
    </w:p>
    <w:p w14:paraId="638184FC" w14:textId="0BA86AE5" w:rsidR="001E2C84" w:rsidRDefault="001E2C84" w:rsidP="003C2732">
      <w:pPr>
        <w:tabs>
          <w:tab w:val="left" w:pos="360"/>
          <w:tab w:val="left" w:pos="8640"/>
        </w:tabs>
        <w:rPr>
          <w:rFonts w:ascii="Times New Roman" w:hAnsi="Times New Roman" w:cs="Times New Roman"/>
        </w:rPr>
      </w:pPr>
    </w:p>
    <w:p w14:paraId="3958D53A" w14:textId="5216EAE0" w:rsidR="001E2C84" w:rsidRDefault="00342152" w:rsidP="001E2C84">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d=3,t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~Poisson(</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m:t>
        </m:r>
      </m:oMath>
      <w:r w:rsidR="001E2C84">
        <w:rPr>
          <w:rFonts w:ascii="Times New Roman" w:hAnsi="Times New Roman" w:cs="Times New Roman"/>
        </w:rPr>
        <w:tab/>
        <w:t>(2c)</w:t>
      </w:r>
    </w:p>
    <w:p w14:paraId="57197761" w14:textId="6A0F6B14" w:rsidR="001E2C84" w:rsidRDefault="001E2C84" w:rsidP="007551FD">
      <w:pPr>
        <w:tabs>
          <w:tab w:val="left" w:pos="360"/>
          <w:tab w:val="left" w:pos="8640"/>
        </w:tabs>
        <w:rPr>
          <w:rFonts w:ascii="Times New Roman" w:hAnsi="Times New Roman" w:cs="Times New Roman"/>
        </w:rPr>
      </w:pPr>
    </w:p>
    <w:p w14:paraId="3725923C" w14:textId="495FCFBD" w:rsidR="00896C0E" w:rsidRDefault="00896C0E" w:rsidP="007551FD">
      <w:pPr>
        <w:tabs>
          <w:tab w:val="left" w:pos="360"/>
          <w:tab w:val="left" w:pos="8640"/>
        </w:tabs>
        <w:rPr>
          <w:rFonts w:ascii="Times New Roman" w:hAnsi="Times New Roman" w:cs="Times New Roman"/>
        </w:rPr>
      </w:pPr>
      <w:r>
        <w:rPr>
          <w:rFonts w:ascii="Times New Roman" w:hAnsi="Times New Roman" w:cs="Times New Roman"/>
        </w:rPr>
        <w:t>In the following, we include variation in detectability among sites and years:</w:t>
      </w:r>
    </w:p>
    <w:p w14:paraId="3BF6D1ED" w14:textId="29C7B635" w:rsidR="00896C0E" w:rsidRDefault="00896C0E" w:rsidP="007551FD">
      <w:pPr>
        <w:tabs>
          <w:tab w:val="left" w:pos="360"/>
          <w:tab w:val="left" w:pos="8640"/>
        </w:tabs>
        <w:rPr>
          <w:rFonts w:ascii="Times New Roman" w:hAnsi="Times New Roman" w:cs="Times New Roman"/>
        </w:rPr>
      </w:pPr>
    </w:p>
    <w:p w14:paraId="6A2DCD5C" w14:textId="3CFF6970" w:rsidR="00896C0E" w:rsidRDefault="00342152"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=1-</m:t>
        </m:r>
        <m:r>
          <m:rPr>
            <m:sty m:val="p"/>
          </m:rPr>
          <w:rPr>
            <w:rFonts w:ascii="Cambria Math" w:hAnsi="Cambria Math" w:cs="Times New Roman"/>
          </w:rPr>
          <m:t>exp</m:t>
        </m:r>
        <m:d>
          <m:dPr>
            <m:ctrlPr>
              <w:rPr>
                <w:rFonts w:ascii="Cambria Math" w:hAnsi="Cambria Math" w:cs="Times New Roman"/>
              </w:rPr>
            </m:ctrlPr>
          </m:dPr>
          <m:e>
            <m:r>
              <w:rPr>
                <w:rFonts w:ascii="Cambria Math" w:hAnsi="Cambria Math" w:cs="Times New Roman"/>
              </w:rPr>
              <m:t>-</m:t>
            </m:r>
            <m:r>
              <w:del w:id="22" w:author="anon anon" w:date="2017-01-09T15:23:00Z">
                <m:rPr>
                  <m:sty m:val="p"/>
                </m:rPr>
                <w:rPr>
                  <w:rFonts w:ascii="Cambria Math" w:hAnsi="Cambria Math" w:cs="Times New Roman"/>
                </w:rPr>
                <m:t>exp⁡</m:t>
              </w:del>
            </m:r>
            <m:r>
              <w:del w:id="23" w:author="anon anon" w:date="2017-01-09T15:23:00Z">
                <w:rPr>
                  <w:rFonts w:ascii="Cambria Math" w:hAnsi="Cambria Math" w:cs="Times New Roman"/>
                </w:rPr>
                <m:t>(</m:t>
              </w:del>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r>
              <w:ins w:id="24" w:author="anon anon" w:date="2017-01-09T15:22:00Z">
                <w:rPr>
                  <w:rFonts w:ascii="Cambria Math" w:hAnsi="Cambria Math" w:cs="Times New Roman"/>
                </w:rPr>
                <m:t>×</m:t>
              </w:ins>
            </m:r>
            <m:r>
              <w:del w:id="25" w:author="anon anon" w:date="2017-01-09T15:22:00Z">
                <w:rPr>
                  <w:rFonts w:ascii="Cambria Math" w:hAnsi="Cambria Math" w:cs="Times New Roman"/>
                </w:rPr>
                <m:t>+</m:t>
              </w:del>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del w:id="26" w:author="anon anon" w:date="2017-01-09T15:23:00Z">
                <w:rPr>
                  <w:rFonts w:ascii="Cambria Math" w:hAnsi="Cambria Math" w:cs="Times New Roman"/>
                </w:rPr>
                <m:t>)</m:t>
              </w:del>
            </m:r>
          </m:e>
        </m:d>
      </m:oMath>
      <w:r w:rsidR="00896C0E">
        <w:rPr>
          <w:rFonts w:ascii="Times New Roman" w:hAnsi="Times New Roman" w:cs="Times New Roman"/>
        </w:rPr>
        <w:t xml:space="preserve"> </w:t>
      </w:r>
      <w:r w:rsidR="00896C0E">
        <w:rPr>
          <w:rFonts w:ascii="Times New Roman" w:hAnsi="Times New Roman" w:cs="Times New Roman"/>
        </w:rPr>
        <w:tab/>
        <w:t>(2d)</w:t>
      </w:r>
    </w:p>
    <w:p w14:paraId="6F7BAD34" w14:textId="77777777" w:rsidR="00896C0E" w:rsidRDefault="00896C0E" w:rsidP="007551FD">
      <w:pPr>
        <w:tabs>
          <w:tab w:val="left" w:pos="360"/>
          <w:tab w:val="left" w:pos="8640"/>
        </w:tabs>
        <w:rPr>
          <w:rFonts w:ascii="Times New Roman" w:hAnsi="Times New Roman" w:cs="Times New Roman"/>
        </w:rPr>
      </w:pPr>
    </w:p>
    <w:p w14:paraId="6C8BD660" w14:textId="5B884B15" w:rsidR="001E2C84" w:rsidRPr="007551FD" w:rsidRDefault="00896C0E" w:rsidP="007551FD">
      <w:pPr>
        <w:tabs>
          <w:tab w:val="left" w:pos="360"/>
          <w:tab w:val="left" w:pos="8640"/>
        </w:tabs>
        <w:rPr>
          <w:rFonts w:ascii="Times New Roman" w:hAnsi="Times New Roman" w:cs="Times New Roman"/>
        </w:rPr>
      </w:pPr>
      <w:r>
        <w:rPr>
          <w:rFonts w:ascii="Times New Roman" w:hAnsi="Times New Roman" w:cs="Times New Roman"/>
        </w:rPr>
        <w:lastRenderedPageBreak/>
        <w:t>where Eq. 2d represents a complementary-log-log (“</w:t>
      </w:r>
      <w:proofErr w:type="spellStart"/>
      <w:r>
        <w:rPr>
          <w:rFonts w:ascii="Times New Roman" w:hAnsi="Times New Roman" w:cs="Times New Roman"/>
        </w:rPr>
        <w:t>cloglog</w:t>
      </w:r>
      <w:proofErr w:type="spellEnd"/>
      <w:r>
        <w:rPr>
          <w:rFonts w:ascii="Times New Roman" w:hAnsi="Times New Roman" w:cs="Times New Roman"/>
        </w:rPr>
        <w:t xml:space="preserve">”) link function for detection probability, given parameter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Pr>
          <w:rFonts w:ascii="Times New Roman" w:hAnsi="Times New Roman" w:cs="Times New Roman"/>
        </w:rPr>
        <w:t xml:space="preserve"> representing average detection probability, and unexplained variation</w:t>
      </w:r>
      <m:oMath>
        <m:r>
          <m:rPr>
            <m:sty m:val="p"/>
          </m:rPr>
          <w:rPr>
            <w:rFonts w:ascii="Cambria Math" w:hAnsi="Cambria Math" w:cs="Times New Roman"/>
          </w:rPr>
          <m:t>⁡</m:t>
        </m:r>
        <m:r>
          <w:ins w:id="27" w:author="anon anon" w:date="2017-01-09T17:19:00Z">
            <m:rPr>
              <m:sty m:val="p"/>
            </m:rPr>
            <w:rPr>
              <w:rFonts w:ascii="Cambria Math" w:hAnsi="Cambria Math" w:cs="Times New Roman"/>
            </w:rPr>
            <m:t>log</m:t>
          </w:ins>
        </m:r>
        <m:r>
          <w:ins w:id="28" w:author="anon anon" w:date="2017-01-09T15:23:00Z">
            <w:rPr>
              <w:rFonts w:ascii="Cambria Math" w:hAnsi="Cambria Math" w:cs="Times New Roman"/>
            </w:rPr>
            <m:t>(</m:t>
          </w:ins>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r>
          <w:ins w:id="29" w:author="anon anon" w:date="2017-01-09T15:24:00Z">
            <w:rPr>
              <w:rFonts w:ascii="Cambria Math" w:hAnsi="Cambria Math" w:cs="Times New Roman"/>
            </w:rPr>
            <m:t>)</m:t>
          </w:ins>
        </m:r>
        <m:r>
          <w:rPr>
            <w:rFonts w:ascii="Cambria Math" w:hAnsi="Cambria Math" w:cs="Times New Roman"/>
          </w:rPr>
          <m:t>~N(0,</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Pr>
          <w:rFonts w:ascii="Times New Roman" w:hAnsi="Times New Roman" w:cs="Times New Roman"/>
        </w:rPr>
        <w:t xml:space="preserve"> is an estimated parameter governing the magnitude of variation in detectability among sites and years.  </w:t>
      </w:r>
      <w:r w:rsidR="00322BAC">
        <w:rPr>
          <w:rFonts w:ascii="Times New Roman" w:hAnsi="Times New Roman" w:cs="Times New Roman"/>
        </w:rPr>
        <w:t>D</w:t>
      </w:r>
      <w:r w:rsidR="001E2C84">
        <w:rPr>
          <w:rFonts w:ascii="Times New Roman" w:hAnsi="Times New Roman" w:cs="Times New Roman"/>
        </w:rPr>
        <w:t>etect</w:t>
      </w:r>
      <w:r w:rsidR="00322BAC">
        <w:rPr>
          <w:rFonts w:ascii="Times New Roman" w:hAnsi="Times New Roman" w:cs="Times New Roman"/>
        </w:rPr>
        <w:t>ability parameters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p</m:t>
            </m:r>
          </m:sub>
        </m:sSub>
      </m:oMath>
      <w:r w:rsidR="00322BAC">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η</m:t>
            </m:r>
          </m:sub>
          <m:sup>
            <m:r>
              <w:rPr>
                <w:rFonts w:ascii="Cambria Math" w:hAnsi="Cambria Math" w:cs="Times New Roman"/>
              </w:rPr>
              <m:t>2</m:t>
            </m:r>
          </m:sup>
        </m:sSubSup>
      </m:oMath>
      <w:r w:rsidR="00322BA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322BAC">
        <w:rPr>
          <w:rFonts w:ascii="Times New Roman" w:hAnsi="Times New Roman" w:cs="Times New Roman"/>
        </w:rPr>
        <w:t xml:space="preserve">) are </w:t>
      </w:r>
      <w:r w:rsidR="001E2C84">
        <w:rPr>
          <w:rFonts w:ascii="Times New Roman" w:hAnsi="Times New Roman" w:cs="Times New Roman"/>
        </w:rPr>
        <w:t xml:space="preserve">estimated simultaneously with parameters representing spatial and </w:t>
      </w:r>
      <w:proofErr w:type="spellStart"/>
      <w:r w:rsidR="001E2C84">
        <w:rPr>
          <w:rFonts w:ascii="Times New Roman" w:hAnsi="Times New Roman" w:cs="Times New Roman"/>
        </w:rPr>
        <w:t>spatio</w:t>
      </w:r>
      <w:proofErr w:type="spellEnd"/>
      <w:r w:rsidR="001E2C84">
        <w:rPr>
          <w:rFonts w:ascii="Times New Roman" w:hAnsi="Times New Roman" w:cs="Times New Roman"/>
        </w:rPr>
        <w:t xml:space="preserve">-temporal variation in density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(s)</m:t>
        </m:r>
      </m:oMath>
      <w:r w:rsidR="001E2C84">
        <w:rPr>
          <w:rFonts w:ascii="Times New Roman" w:hAnsi="Times New Roman" w:cs="Times New Roman"/>
        </w:rPr>
        <w:t xml:space="preserve">. </w:t>
      </w:r>
      <w:r w:rsidR="008F4C64">
        <w:rPr>
          <w:rFonts w:ascii="Times New Roman" w:hAnsi="Times New Roman" w:cs="Times New Roman"/>
        </w:rPr>
        <w:t xml:space="preserve">Refer to </w:t>
      </w:r>
      <w:ins w:id="30" w:author="Letcher, Benjamin" w:date="2017-01-25T11:00:00Z">
        <w:r w:rsidR="00342152">
          <w:rPr>
            <w:rFonts w:ascii="Times New Roman" w:hAnsi="Times New Roman" w:cs="Times New Roman"/>
          </w:rPr>
          <w:t>T</w:t>
        </w:r>
      </w:ins>
      <w:del w:id="31" w:author="Letcher, Benjamin" w:date="2017-01-25T11:00:00Z">
        <w:r w:rsidR="008F4C64" w:rsidDel="00342152">
          <w:rPr>
            <w:rFonts w:ascii="Times New Roman" w:hAnsi="Times New Roman" w:cs="Times New Roman"/>
          </w:rPr>
          <w:delText>t</w:delText>
        </w:r>
      </w:del>
      <w:r w:rsidR="008F4C64">
        <w:rPr>
          <w:rFonts w:ascii="Times New Roman" w:hAnsi="Times New Roman" w:cs="Times New Roman"/>
        </w:rPr>
        <w:t>able 1 for summary descriptions of all model parameters.</w:t>
      </w:r>
      <w:r w:rsidR="001E2C84">
        <w:rPr>
          <w:rFonts w:ascii="Times New Roman" w:hAnsi="Times New Roman" w:cs="Times New Roman"/>
        </w:rPr>
        <w:t xml:space="preserve"> </w:t>
      </w:r>
    </w:p>
    <w:p w14:paraId="64B0A2EF" w14:textId="77777777" w:rsidR="007F3030" w:rsidRPr="007551FD" w:rsidRDefault="007F3030" w:rsidP="007551FD">
      <w:pPr>
        <w:tabs>
          <w:tab w:val="left" w:pos="360"/>
          <w:tab w:val="left" w:pos="8640"/>
        </w:tabs>
        <w:rPr>
          <w:rFonts w:ascii="Times New Roman" w:hAnsi="Times New Roman" w:cs="Times New Roman"/>
          <w:b/>
        </w:rPr>
      </w:pPr>
    </w:p>
    <w:p w14:paraId="0909CBA0" w14:textId="6EF92369" w:rsidR="00B17126" w:rsidRPr="00864DA6" w:rsidRDefault="00423501" w:rsidP="007551FD">
      <w:pPr>
        <w:tabs>
          <w:tab w:val="left" w:pos="360"/>
          <w:tab w:val="left" w:pos="8640"/>
        </w:tabs>
        <w:rPr>
          <w:rFonts w:ascii="Times New Roman" w:hAnsi="Times New Roman" w:cs="Times New Roman"/>
          <w:i/>
        </w:rPr>
      </w:pP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correlations on a stream network</w:t>
      </w:r>
    </w:p>
    <w:p w14:paraId="2B73C70C" w14:textId="55F794A9" w:rsidR="00596234" w:rsidRPr="00031CAE" w:rsidRDefault="00E543E9" w:rsidP="007551FD">
      <w:pPr>
        <w:tabs>
          <w:tab w:val="left" w:pos="360"/>
          <w:tab w:val="left" w:pos="8640"/>
        </w:tabs>
        <w:rPr>
          <w:rFonts w:ascii="Times New Roman" w:hAnsi="Times New Roman" w:cs="Times New Roman"/>
        </w:rPr>
      </w:pPr>
      <w:r>
        <w:rPr>
          <w:rFonts w:ascii="Times New Roman" w:hAnsi="Times New Roman" w:cs="Times New Roman"/>
        </w:rPr>
        <w:tab/>
      </w:r>
      <w:r w:rsidR="00434E44" w:rsidRPr="00031CAE">
        <w:rPr>
          <w:rFonts w:ascii="Times New Roman" w:hAnsi="Times New Roman" w:cs="Times New Roman"/>
        </w:rPr>
        <w:t xml:space="preserve">Working within a dendritic stream network, Euclidean distances </w:t>
      </w:r>
      <w:r w:rsidR="00423501" w:rsidRPr="00031CAE">
        <w:rPr>
          <w:rFonts w:ascii="Times New Roman" w:hAnsi="Times New Roman" w:cs="Times New Roman"/>
        </w:rPr>
        <w:t xml:space="preserve">are </w:t>
      </w:r>
      <w:r w:rsidR="00434E44" w:rsidRPr="00031CAE">
        <w:rPr>
          <w:rFonts w:ascii="Times New Roman" w:hAnsi="Times New Roman" w:cs="Times New Roman"/>
        </w:rPr>
        <w:t xml:space="preserve">unlikely to represent the spatial </w:t>
      </w:r>
      <w:r w:rsidR="0011313E" w:rsidRPr="00031CAE">
        <w:rPr>
          <w:rFonts w:ascii="Times New Roman" w:hAnsi="Times New Roman" w:cs="Times New Roman"/>
        </w:rPr>
        <w:t xml:space="preserve">similarity of </w:t>
      </w:r>
      <w:r w:rsidR="00D01906">
        <w:rPr>
          <w:rFonts w:ascii="Times New Roman" w:hAnsi="Times New Roman" w:cs="Times New Roman"/>
        </w:rPr>
        <w:t xml:space="preserve">population </w:t>
      </w:r>
      <w:r w:rsidR="0011313E" w:rsidRPr="00031CAE">
        <w:rPr>
          <w:rFonts w:ascii="Times New Roman" w:hAnsi="Times New Roman" w:cs="Times New Roman"/>
        </w:rPr>
        <w:t>dynamics</w:t>
      </w:r>
      <w:r w:rsidR="00434E44" w:rsidRPr="00031CAE">
        <w:rPr>
          <w:rFonts w:ascii="Times New Roman" w:hAnsi="Times New Roman" w:cs="Times New Roman"/>
        </w:rPr>
        <w:t xml:space="preserve">. </w:t>
      </w:r>
      <w:r w:rsidR="0028590F" w:rsidRPr="00031CAE">
        <w:rPr>
          <w:rFonts w:ascii="Times New Roman" w:hAnsi="Times New Roman" w:cs="Times New Roman"/>
        </w:rPr>
        <w:t xml:space="preserve">Therefore, we </w:t>
      </w:r>
      <w:r w:rsidR="00423501" w:rsidRPr="00031CAE">
        <w:rPr>
          <w:rFonts w:ascii="Times New Roman" w:hAnsi="Times New Roman" w:cs="Times New Roman"/>
        </w:rPr>
        <w:t xml:space="preserve">instead approximate the similarity between two sites </w:t>
      </w:r>
      <w:r w:rsidR="00422934">
        <w:rPr>
          <w:rFonts w:ascii="Times New Roman" w:hAnsi="Times New Roman" w:cs="Times New Roman"/>
        </w:rPr>
        <w:t xml:space="preserve">(i.e., correlations in spatial variation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and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s</m:t>
            </m:r>
          </m:e>
        </m:d>
      </m:oMath>
      <w:r w:rsidR="00422934">
        <w:rPr>
          <w:rFonts w:ascii="Times New Roman" w:hAnsi="Times New Roman" w:cs="Times New Roman"/>
        </w:rPr>
        <w:t xml:space="preserve">) </w:t>
      </w:r>
      <w:r w:rsidR="00423501" w:rsidRPr="00031CAE">
        <w:rPr>
          <w:rFonts w:ascii="Times New Roman" w:hAnsi="Times New Roman" w:cs="Times New Roman"/>
        </w:rPr>
        <w:t xml:space="preserve">by the minimum distance </w:t>
      </w:r>
      <w:r w:rsidR="00C52D44">
        <w:rPr>
          <w:rFonts w:ascii="Times New Roman" w:hAnsi="Times New Roman" w:cs="Times New Roman"/>
        </w:rPr>
        <w:t>between sites</w:t>
      </w:r>
      <w:r w:rsidR="00423501" w:rsidRPr="00031CAE">
        <w:rPr>
          <w:rFonts w:ascii="Times New Roman" w:hAnsi="Times New Roman" w:cs="Times New Roman"/>
        </w:rPr>
        <w:t xml:space="preserve"> along the stream network</w:t>
      </w:r>
      <w:r w:rsidR="00C52D44">
        <w:rPr>
          <w:rFonts w:ascii="Times New Roman" w:hAnsi="Times New Roman" w:cs="Times New Roman"/>
        </w:rPr>
        <w:t xml:space="preserve"> (hydrologic distance)</w:t>
      </w:r>
      <w:r w:rsidR="0028590F" w:rsidRPr="00031CAE">
        <w:rPr>
          <w:rFonts w:ascii="Times New Roman" w:hAnsi="Times New Roman" w:cs="Times New Roman"/>
        </w:rPr>
        <w:t xml:space="preserve">. </w:t>
      </w:r>
      <w:r w:rsidR="00423501" w:rsidRPr="00031CAE">
        <w:rPr>
          <w:rFonts w:ascii="Times New Roman" w:hAnsi="Times New Roman" w:cs="Times New Roman"/>
        </w:rPr>
        <w:t xml:space="preserve"> To do so, we augment the set of sampled </w:t>
      </w:r>
      <w:r w:rsidR="0011313E" w:rsidRPr="00031CAE">
        <w:rPr>
          <w:rFonts w:ascii="Times New Roman" w:hAnsi="Times New Roman" w:cs="Times New Roman"/>
        </w:rPr>
        <w:t>sites</w:t>
      </w:r>
      <w:r w:rsidR="00423501" w:rsidRPr="00031CAE">
        <w:rPr>
          <w:rFonts w:ascii="Times New Roman" w:hAnsi="Times New Roman" w:cs="Times New Roman"/>
        </w:rPr>
        <w:t xml:space="preserve"> </w:t>
      </w:r>
      <w:r w:rsidR="0011313E" w:rsidRPr="00031CAE">
        <w:rPr>
          <w:rFonts w:ascii="Times New Roman" w:hAnsi="Times New Roman" w:cs="Times New Roman"/>
        </w:rPr>
        <w:t xml:space="preserve">(termed “sampling nodes”) </w:t>
      </w:r>
      <w:r w:rsidR="00423501" w:rsidRPr="00031CAE">
        <w:rPr>
          <w:rFonts w:ascii="Times New Roman" w:hAnsi="Times New Roman" w:cs="Times New Roman"/>
        </w:rPr>
        <w:t xml:space="preserve">with a </w:t>
      </w:r>
      <w:r w:rsidR="0011313E" w:rsidRPr="00031CAE">
        <w:rPr>
          <w:rFonts w:ascii="Times New Roman" w:hAnsi="Times New Roman" w:cs="Times New Roman"/>
        </w:rPr>
        <w:t xml:space="preserve">set of “branching </w:t>
      </w:r>
      <w:r w:rsidR="00031CAE" w:rsidRPr="00031CAE">
        <w:rPr>
          <w:rFonts w:ascii="Times New Roman" w:hAnsi="Times New Roman" w:cs="Times New Roman"/>
        </w:rPr>
        <w:t>sites</w:t>
      </w:r>
      <w:r w:rsidR="0011313E" w:rsidRPr="00031CAE">
        <w:rPr>
          <w:rFonts w:ascii="Times New Roman" w:hAnsi="Times New Roman" w:cs="Times New Roman"/>
        </w:rPr>
        <w:t xml:space="preserve">” (termed “branching nodes”) where two streams join, and note the direction of stream flow at each node.  We then identify the “root” of the network as the node </w:t>
      </w:r>
      <w:r w:rsidR="00596234" w:rsidRPr="00031CAE">
        <w:rPr>
          <w:rFonts w:ascii="Times New Roman" w:hAnsi="Times New Roman" w:cs="Times New Roman"/>
        </w:rPr>
        <w:t xml:space="preserve">that </w:t>
      </w:r>
      <w:r w:rsidR="0011313E" w:rsidRPr="00031CAE">
        <w:rPr>
          <w:rFonts w:ascii="Times New Roman" w:hAnsi="Times New Roman" w:cs="Times New Roman"/>
        </w:rPr>
        <w:t xml:space="preserve">is </w:t>
      </w:r>
      <w:r w:rsidR="00596234" w:rsidRPr="00031CAE">
        <w:rPr>
          <w:rFonts w:ascii="Times New Roman" w:hAnsi="Times New Roman" w:cs="Times New Roman"/>
        </w:rPr>
        <w:t>downstream of all other nodes in the network.  We then move upstream from this “root” node, and identify the nearest node along the network (or nearest nodes if the root is a branching node).  In this case, we label the root node as the “parent” and the nearest node (or nodes) as “children”.  Then starting from these children, we again move upstream to the nearest node or nodes, and again record the parent-child relation between these nodes.  This process is continued until we have reached the headwaters (or the highest sampling nodes) in each stream in the network.  This description of the network has the important characteristics that each node is the “child” in one</w:t>
      </w:r>
      <w:r w:rsidR="0045479A">
        <w:rPr>
          <w:rFonts w:ascii="Times New Roman" w:hAnsi="Times New Roman" w:cs="Times New Roman"/>
        </w:rPr>
        <w:t>,</w:t>
      </w:r>
      <w:r w:rsidR="00596234" w:rsidRPr="00031CAE">
        <w:rPr>
          <w:rFonts w:ascii="Times New Roman" w:hAnsi="Times New Roman" w:cs="Times New Roman"/>
        </w:rPr>
        <w:t xml:space="preserve"> and only one</w:t>
      </w:r>
      <w:r w:rsidR="0045479A">
        <w:rPr>
          <w:rFonts w:ascii="Times New Roman" w:hAnsi="Times New Roman" w:cs="Times New Roman"/>
        </w:rPr>
        <w:t>,</w:t>
      </w:r>
      <w:r w:rsidR="00596234" w:rsidRPr="00031CAE">
        <w:rPr>
          <w:rFonts w:ascii="Times New Roman" w:hAnsi="Times New Roman" w:cs="Times New Roman"/>
        </w:rPr>
        <w:t xml:space="preserve"> “parent-child” relationship.</w:t>
      </w:r>
      <w:r w:rsidR="00031CAE" w:rsidRPr="00031CAE">
        <w:rPr>
          <w:rFonts w:ascii="Times New Roman" w:hAnsi="Times New Roman" w:cs="Times New Roman"/>
        </w:rPr>
        <w:t xml:space="preserve">  </w:t>
      </w:r>
    </w:p>
    <w:p w14:paraId="3FC9015E" w14:textId="7EB575C2" w:rsidR="00031CAE" w:rsidRPr="00031CAE" w:rsidRDefault="00031CAE" w:rsidP="007551FD">
      <w:pPr>
        <w:tabs>
          <w:tab w:val="left" w:pos="360"/>
          <w:tab w:val="left" w:pos="8640"/>
        </w:tabs>
        <w:rPr>
          <w:rFonts w:ascii="Times New Roman" w:hAnsi="Times New Roman" w:cs="Times New Roman"/>
        </w:rPr>
      </w:pPr>
      <w:r w:rsidRPr="00031CAE">
        <w:rPr>
          <w:rFonts w:ascii="Times New Roman" w:hAnsi="Times New Roman" w:cs="Times New Roman"/>
        </w:rPr>
        <w:tab/>
        <w:t xml:space="preserve">We also assume that </w:t>
      </w:r>
      <w:r w:rsidR="00422934">
        <w:rPr>
          <w:rFonts w:ascii="Times New Roman" w:hAnsi="Times New Roman" w:cs="Times New Roman"/>
        </w:rPr>
        <w:t xml:space="preserve">changes in </w:t>
      </w:r>
      <w:r w:rsidRPr="00031CAE">
        <w:rPr>
          <w:rFonts w:ascii="Times New Roman" w:hAnsi="Times New Roman" w:cs="Times New Roman"/>
        </w:rPr>
        <w:t xml:space="preserve">variables along the network are “memory-less”, i.e., the value of a variable </w:t>
      </w:r>
      <m:oMath>
        <m:r>
          <m:rPr>
            <m:sty m:val="b"/>
          </m:rPr>
          <w:rPr>
            <w:rFonts w:ascii="Cambria Math" w:hAnsi="Cambria Math" w:cs="Times New Roman"/>
          </w:rPr>
          <m:t>ε</m:t>
        </m:r>
      </m:oMath>
      <w:r w:rsidRPr="007551FD">
        <w:rPr>
          <w:rFonts w:ascii="Times New Roman" w:hAnsi="Times New Roman" w:cs="Times New Roman"/>
        </w:rPr>
        <w:t xml:space="preserve"> defined at a set of points </w:t>
      </w:r>
      <w:r w:rsidR="00422934">
        <w:rPr>
          <w:rFonts w:ascii="Times New Roman" w:hAnsi="Times New Roman" w:cs="Times New Roman"/>
        </w:rPr>
        <w:t xml:space="preserve">along a stream segment </w:t>
      </w:r>
      <w:r w:rsidRPr="007551FD">
        <w:rPr>
          <w:rFonts w:ascii="Times New Roman" w:hAnsi="Times New Roman" w:cs="Times New Roman"/>
        </w:rPr>
        <w:t xml:space="preserve">follows a first-order Markov process where </w:t>
      </w:r>
      <w:r>
        <w:rPr>
          <w:rFonts w:ascii="Times New Roman" w:hAnsi="Times New Roman" w:cs="Times New Roman"/>
        </w:rPr>
        <w:t xml:space="preserve">sites that are not connected by a child-parent relationship are statistically independent (conditional on the 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at all other sites)</w:t>
      </w:r>
      <w:r w:rsidRPr="00031CAE">
        <w:rPr>
          <w:rFonts w:ascii="Times New Roman" w:hAnsi="Times New Roman" w:cs="Times New Roman"/>
        </w:rPr>
        <w:t xml:space="preserve">.  </w:t>
      </w:r>
      <w:r>
        <w:rPr>
          <w:rFonts w:ascii="Times New Roman" w:hAnsi="Times New Roman" w:cs="Times New Roman"/>
        </w:rPr>
        <w:t xml:space="preserve">This property arises from the </w:t>
      </w:r>
      <w:r w:rsidR="00975736">
        <w:rPr>
          <w:rFonts w:ascii="Times New Roman" w:hAnsi="Times New Roman" w:cs="Times New Roman"/>
        </w:rPr>
        <w:t xml:space="preserve">assumption that the </w:t>
      </w:r>
      <w:r>
        <w:rPr>
          <w:rFonts w:ascii="Times New Roman" w:hAnsi="Times New Roman" w:cs="Times New Roman"/>
        </w:rPr>
        <w:t xml:space="preserve">value of </w:t>
      </w:r>
      <m:oMath>
        <m:r>
          <m:rPr>
            <m:sty m:val="b"/>
          </m:rPr>
          <w:rPr>
            <w:rFonts w:ascii="Cambria Math" w:hAnsi="Cambria Math" w:cs="Times New Roman"/>
          </w:rPr>
          <m:t>ε</m:t>
        </m:r>
      </m:oMath>
      <w:r>
        <w:rPr>
          <w:rFonts w:ascii="Times New Roman" w:hAnsi="Times New Roman" w:cs="Times New Roman"/>
          <w:b/>
        </w:rPr>
        <w:t xml:space="preserve"> </w:t>
      </w:r>
      <w:r>
        <w:rPr>
          <w:rFonts w:ascii="Times New Roman" w:hAnsi="Times New Roman" w:cs="Times New Roman"/>
        </w:rPr>
        <w:t xml:space="preserve">varies while moving along a stream network following a </w:t>
      </w:r>
      <w:r w:rsidR="00975736">
        <w:rPr>
          <w:rFonts w:ascii="Times New Roman" w:hAnsi="Times New Roman" w:cs="Times New Roman"/>
        </w:rPr>
        <w:t>first-order stochastic differential equation</w:t>
      </w:r>
      <w:r>
        <w:rPr>
          <w:rFonts w:ascii="Times New Roman" w:hAnsi="Times New Roman" w:cs="Times New Roman"/>
        </w:rPr>
        <w:t xml:space="preserve">.  </w:t>
      </w:r>
    </w:p>
    <w:p w14:paraId="0FA2BDDD" w14:textId="739412F5" w:rsidR="00596234" w:rsidRDefault="00975736" w:rsidP="007551FD">
      <w:pPr>
        <w:tabs>
          <w:tab w:val="left" w:pos="360"/>
          <w:tab w:val="left" w:pos="8640"/>
        </w:tabs>
        <w:rPr>
          <w:rFonts w:ascii="Times New Roman" w:hAnsi="Times New Roman" w:cs="Times New Roman"/>
        </w:rPr>
      </w:pPr>
      <w:r>
        <w:rPr>
          <w:rFonts w:ascii="Times New Roman" w:hAnsi="Times New Roman" w:cs="Times New Roman"/>
        </w:rPr>
        <w:tab/>
        <w:t xml:space="preserve">Given these two properties (that the stream network is acyclic, and that spatial variation </w:t>
      </w:r>
      <w:r w:rsidR="00B255C7">
        <w:rPr>
          <w:rFonts w:ascii="Times New Roman" w:hAnsi="Times New Roman" w:cs="Times New Roman"/>
        </w:rPr>
        <w:t xml:space="preserve">is a </w:t>
      </w:r>
      <w:r>
        <w:rPr>
          <w:rFonts w:ascii="Times New Roman" w:hAnsi="Times New Roman" w:cs="Times New Roman"/>
        </w:rPr>
        <w:t>first-order Markov</w:t>
      </w:r>
      <w:r w:rsidR="00B255C7">
        <w:rPr>
          <w:rFonts w:ascii="Times New Roman" w:hAnsi="Times New Roman" w:cs="Times New Roman"/>
        </w:rPr>
        <w:t xml:space="preserve"> process</w:t>
      </w:r>
      <w:r>
        <w:rPr>
          <w:rFonts w:ascii="Times New Roman" w:hAnsi="Times New Roman" w:cs="Times New Roman"/>
        </w:rPr>
        <w:t xml:space="preserve">), we can calculate the probability distribution for </w:t>
      </w:r>
      <m:oMath>
        <m:r>
          <w:rPr>
            <w:rFonts w:ascii="Cambria Math" w:hAnsi="Cambria Math" w:cs="Times New Roman"/>
          </w:rPr>
          <m:t>ε(s)</m:t>
        </m:r>
      </m:oMath>
      <w:r>
        <w:rPr>
          <w:rFonts w:ascii="Times New Roman" w:hAnsi="Times New Roman" w:cs="Times New Roman"/>
        </w:rPr>
        <w:t xml:space="preserve"> each site as a function of its value </w:t>
      </w:r>
      <m:oMath>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at the parent node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for that site </w:t>
      </w:r>
      <m:oMath>
        <m:r>
          <w:rPr>
            <w:rFonts w:ascii="Cambria Math" w:hAnsi="Cambria Math" w:cs="Times New Roman"/>
          </w:rPr>
          <m:t>s</m:t>
        </m:r>
      </m:oMath>
      <w:r>
        <w:rPr>
          <w:rFonts w:ascii="Times New Roman" w:hAnsi="Times New Roman" w:cs="Times New Roman"/>
        </w:rPr>
        <w:t xml:space="preserve">, and the distance </w:t>
      </w:r>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oMath>
      <w:r>
        <w:rPr>
          <w:rFonts w:ascii="Times New Roman" w:hAnsi="Times New Roman" w:cs="Times New Roman"/>
        </w:rPr>
        <w:t xml:space="preserve"> between </w:t>
      </w:r>
      <m:oMath>
        <m:r>
          <w:rPr>
            <w:rFonts w:ascii="Cambria Math" w:hAnsi="Cambria Math" w:cs="Times New Roman"/>
          </w:rPr>
          <m:t>s</m:t>
        </m:r>
      </m:oMath>
      <w:r>
        <w:rPr>
          <w:rFonts w:ascii="Times New Roman" w:hAnsi="Times New Roman" w:cs="Times New Roman"/>
        </w:rPr>
        <w:t xml:space="preserve"> and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Pr>
          <w:rFonts w:ascii="Times New Roman" w:hAnsi="Times New Roman" w:cs="Times New Roman"/>
        </w:rPr>
        <w:t xml:space="preserve">.  This allows us to factor the joint probability of a spatial variable </w:t>
      </w:r>
      <m:oMath>
        <m:r>
          <m:rPr>
            <m:sty m:val="p"/>
          </m:rPr>
          <w:rPr>
            <w:rFonts w:ascii="Cambria Math" w:hAnsi="Cambria Math" w:cs="Times New Roman"/>
          </w:rPr>
          <m:t>Pr</m:t>
        </m:r>
        <m:r>
          <w:rPr>
            <w:rFonts w:ascii="Cambria Math" w:hAnsi="Cambria Math" w:cs="Times New Roman"/>
          </w:rPr>
          <m:t>(</m:t>
        </m:r>
        <m:r>
          <m:rPr>
            <m:sty m:val="b"/>
          </m:rPr>
          <w:rPr>
            <w:rFonts w:ascii="Cambria Math" w:hAnsi="Cambria Math" w:cs="Times New Roman"/>
          </w:rPr>
          <m:t>ε</m:t>
        </m:r>
        <m:r>
          <w:rPr>
            <w:rFonts w:ascii="Cambria Math" w:hAnsi="Cambria Math" w:cs="Times New Roman"/>
          </w:rPr>
          <m:t>)</m:t>
        </m:r>
      </m:oMath>
      <w:r>
        <w:rPr>
          <w:rFonts w:ascii="Times New Roman" w:hAnsi="Times New Roman" w:cs="Times New Roman"/>
        </w:rPr>
        <w:t xml:space="preserve"> into a series of easy-to-calculat</w:t>
      </w:r>
      <w:r w:rsidR="006F707A">
        <w:rPr>
          <w:rFonts w:ascii="Times New Roman" w:hAnsi="Times New Roman" w:cs="Times New Roman"/>
        </w:rPr>
        <w:t>e</w:t>
      </w:r>
      <w:r>
        <w:rPr>
          <w:rFonts w:ascii="Times New Roman" w:hAnsi="Times New Roman" w:cs="Times New Roman"/>
        </w:rPr>
        <w:t xml:space="preserve"> conditional probabilities:</w:t>
      </w:r>
    </w:p>
    <w:p w14:paraId="255BC13E" w14:textId="4C112317" w:rsidR="00975736" w:rsidRDefault="00975736" w:rsidP="007551FD">
      <w:pPr>
        <w:tabs>
          <w:tab w:val="left" w:pos="360"/>
          <w:tab w:val="left" w:pos="8640"/>
        </w:tabs>
        <w:rPr>
          <w:rFonts w:ascii="Times New Roman" w:hAnsi="Times New Roman" w:cs="Times New Roman"/>
        </w:rPr>
      </w:pPr>
    </w:p>
    <w:p w14:paraId="487C12B4" w14:textId="3C2C414D" w:rsidR="00975736" w:rsidRDefault="00342152" w:rsidP="007551FD">
      <w:pPr>
        <w:tabs>
          <w:tab w:val="left" w:pos="360"/>
          <w:tab w:val="left" w:pos="8640"/>
        </w:tabs>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ctrlPr>
                  <w:rPr>
                    <w:rFonts w:ascii="Cambria Math" w:hAnsi="Cambria Math" w:cs="Times New Roman"/>
                    <w:i/>
                  </w:rPr>
                </m:ctrlPr>
              </m:dPr>
              <m:e>
                <m:r>
                  <m:rPr>
                    <m:sty m:val="b"/>
                  </m:rPr>
                  <w:rPr>
                    <w:rFonts w:ascii="Cambria Math" w:hAnsi="Cambria Math" w:cs="Times New Roman"/>
                  </w:rPr>
                  <m:t>ε</m:t>
                </m:r>
              </m:e>
            </m:d>
          </m:e>
        </m:fun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s=1</m:t>
            </m:r>
          </m:sub>
          <m:sup>
            <m:r>
              <w:rPr>
                <w:rFonts w:ascii="Cambria Math" w:hAnsi="Cambria Math" w:cs="Times New Roman"/>
              </w:rPr>
              <m:t>S</m:t>
            </m:r>
          </m:sup>
          <m:e>
            <m:r>
              <m:rPr>
                <m:sty m:val="p"/>
              </m:rPr>
              <w:rPr>
                <w:rFonts w:ascii="Cambria Math" w:hAnsi="Cambria Math" w:cs="Times New Roman"/>
              </w:rPr>
              <m:t>Pr⁡</m:t>
            </m:r>
            <m:d>
              <m:dPr>
                <m:ctrlPr>
                  <w:rPr>
                    <w:rFonts w:ascii="Cambria Math" w:hAnsi="Cambria Math" w:cs="Times New Roman"/>
                    <w:i/>
                  </w:rPr>
                </m:ctrlPr>
              </m:dPr>
              <m:e>
                <m:r>
                  <w:rPr>
                    <w:rFonts w:ascii="Cambria Math" w:hAnsi="Cambria Math" w:cs="Times New Roman"/>
                  </w:rPr>
                  <m:t>ε(s)|ε(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e>
            </m:d>
          </m:e>
        </m:nary>
      </m:oMath>
      <w:r w:rsidR="007F3030">
        <w:rPr>
          <w:rFonts w:ascii="Times New Roman" w:hAnsi="Times New Roman" w:cs="Times New Roman"/>
        </w:rPr>
        <w:tab/>
        <w:t>(3</w:t>
      </w:r>
      <w:r w:rsidR="00E543E9">
        <w:rPr>
          <w:rFonts w:ascii="Times New Roman" w:hAnsi="Times New Roman" w:cs="Times New Roman"/>
        </w:rPr>
        <w:t>)</w:t>
      </w:r>
    </w:p>
    <w:p w14:paraId="73D0977E" w14:textId="4CA43858" w:rsidR="00975736" w:rsidRDefault="00975736" w:rsidP="007551FD">
      <w:pPr>
        <w:tabs>
          <w:tab w:val="left" w:pos="360"/>
          <w:tab w:val="left" w:pos="8640"/>
        </w:tabs>
        <w:rPr>
          <w:rFonts w:ascii="Times New Roman" w:hAnsi="Times New Roman" w:cs="Times New Roman"/>
        </w:rPr>
      </w:pPr>
    </w:p>
    <w:p w14:paraId="5312725E" w14:textId="1CFCF854" w:rsidR="00E543E9" w:rsidRPr="00E543E9" w:rsidRDefault="00E543E9" w:rsidP="007551FD">
      <w:pPr>
        <w:tabs>
          <w:tab w:val="left" w:pos="360"/>
          <w:tab w:val="left" w:pos="8640"/>
        </w:tabs>
        <w:rPr>
          <w:rFonts w:ascii="Times New Roman" w:hAnsi="Times New Roman" w:cs="Times New Roman"/>
        </w:rPr>
      </w:pPr>
      <w:r>
        <w:rPr>
          <w:rFonts w:ascii="Times New Roman" w:hAnsi="Times New Roman" w:cs="Times New Roman"/>
        </w:rPr>
        <w:t xml:space="preserve">We further assume that </w:t>
      </w:r>
      <w:r w:rsidR="00B255C7">
        <w:rPr>
          <w:rFonts w:ascii="Times New Roman" w:hAnsi="Times New Roman" w:cs="Times New Roman"/>
        </w:rPr>
        <w:t xml:space="preserve">variation in </w:t>
      </w:r>
      <m:oMath>
        <m:r>
          <m:rPr>
            <m:sty m:val="b"/>
          </m:rPr>
          <w:rPr>
            <w:rFonts w:ascii="Cambria Math" w:hAnsi="Cambria Math" w:cs="Times New Roman"/>
          </w:rPr>
          <m:t>ε</m:t>
        </m:r>
      </m:oMath>
      <w:r>
        <w:rPr>
          <w:rFonts w:ascii="Times New Roman" w:hAnsi="Times New Roman" w:cs="Times New Roman"/>
          <w:b/>
        </w:rPr>
        <w:t xml:space="preserve"> </w:t>
      </w:r>
      <w:r w:rsidR="00B255C7">
        <w:rPr>
          <w:rFonts w:ascii="Times New Roman" w:hAnsi="Times New Roman" w:cs="Times New Roman"/>
        </w:rPr>
        <w:t xml:space="preserve">arises from </w:t>
      </w:r>
      <w:r>
        <w:rPr>
          <w:rFonts w:ascii="Times New Roman" w:hAnsi="Times New Roman" w:cs="Times New Roman"/>
        </w:rPr>
        <w:t>a mean-reverting Weiner process</w:t>
      </w:r>
      <w:ins w:id="32" w:author="Letcher, Benjamin" w:date="2017-01-25T11:16:00Z">
        <w:r w:rsidR="000668AF">
          <w:rPr>
            <w:rFonts w:ascii="Times New Roman" w:hAnsi="Times New Roman" w:cs="Times New Roman"/>
          </w:rPr>
          <w:t xml:space="preserve"> (define briefly)</w:t>
        </w:r>
      </w:ins>
      <w:r>
        <w:rPr>
          <w:rFonts w:ascii="Times New Roman" w:hAnsi="Times New Roman" w:cs="Times New Roman"/>
        </w:rPr>
        <w:t xml:space="preserve"> with movement along the network.  This results in an Ornstein-</w:t>
      </w:r>
      <w:proofErr w:type="spellStart"/>
      <w:r>
        <w:rPr>
          <w:rFonts w:ascii="Times New Roman" w:hAnsi="Times New Roman" w:cs="Times New Roman"/>
        </w:rPr>
        <w:t>Uhlenbeck</w:t>
      </w:r>
      <w:proofErr w:type="spellEnd"/>
      <w:r>
        <w:rPr>
          <w:rFonts w:ascii="Times New Roman" w:hAnsi="Times New Roman" w:cs="Times New Roman"/>
        </w:rPr>
        <w:t xml:space="preserve"> process</w:t>
      </w:r>
      <w:ins w:id="33" w:author="Letcher, Benjamin" w:date="2017-01-25T11:16:00Z">
        <w:r w:rsidR="000668AF">
          <w:rPr>
            <w:rFonts w:ascii="Times New Roman" w:hAnsi="Times New Roman" w:cs="Times New Roman"/>
          </w:rPr>
          <w:t xml:space="preserve"> (define briefly)</w:t>
        </w:r>
      </w:ins>
      <w:r>
        <w:rPr>
          <w:rFonts w:ascii="Times New Roman" w:hAnsi="Times New Roman" w:cs="Times New Roman"/>
        </w:rPr>
        <w:t xml:space="preserve"> for the right-hand side of Eq. </w:t>
      </w:r>
      <w:r w:rsidR="00B405BE">
        <w:rPr>
          <w:rFonts w:ascii="Times New Roman" w:hAnsi="Times New Roman" w:cs="Times New Roman"/>
        </w:rPr>
        <w:t>3</w:t>
      </w:r>
      <w:r>
        <w:rPr>
          <w:rFonts w:ascii="Times New Roman" w:hAnsi="Times New Roman" w:cs="Times New Roman"/>
        </w:rPr>
        <w:t xml:space="preserve">, as we now describe in detail.  </w:t>
      </w:r>
    </w:p>
    <w:p w14:paraId="2A871817" w14:textId="77777777" w:rsidR="0028590F" w:rsidRDefault="0028590F" w:rsidP="007551FD">
      <w:pPr>
        <w:tabs>
          <w:tab w:val="left" w:pos="360"/>
          <w:tab w:val="left" w:pos="8640"/>
        </w:tabs>
        <w:rPr>
          <w:rFonts w:ascii="Times New Roman" w:hAnsi="Times New Roman" w:cs="Times New Roman"/>
        </w:rPr>
      </w:pPr>
    </w:p>
    <w:p w14:paraId="55B6C6F2" w14:textId="775CDD6B" w:rsidR="0028590F" w:rsidRPr="00864DA6" w:rsidRDefault="00E543E9" w:rsidP="007551FD">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spatial variation</w:t>
      </w:r>
    </w:p>
    <w:p w14:paraId="5FFB1A4A" w14:textId="095C07D6" w:rsidR="0028590F" w:rsidRDefault="000561EF" w:rsidP="007551FD">
      <w:pPr>
        <w:tabs>
          <w:tab w:val="left" w:pos="360"/>
          <w:tab w:val="left" w:pos="8640"/>
        </w:tabs>
        <w:rPr>
          <w:rFonts w:ascii="Times New Roman" w:hAnsi="Times New Roman" w:cs="Times New Roman"/>
        </w:rPr>
      </w:pPr>
      <w:r>
        <w:rPr>
          <w:rFonts w:ascii="Times New Roman" w:hAnsi="Times New Roman" w:cs="Times New Roman"/>
        </w:rPr>
        <w:tab/>
      </w:r>
      <w:r w:rsidR="0028590F">
        <w:rPr>
          <w:rFonts w:ascii="Times New Roman" w:hAnsi="Times New Roman" w:cs="Times New Roman"/>
        </w:rPr>
        <w:t>We used the Ornstein-</w:t>
      </w:r>
      <w:proofErr w:type="spellStart"/>
      <w:r w:rsidR="0028590F">
        <w:rPr>
          <w:rFonts w:ascii="Times New Roman" w:hAnsi="Times New Roman" w:cs="Times New Roman"/>
        </w:rPr>
        <w:t>Uhlenbeck</w:t>
      </w:r>
      <w:proofErr w:type="spellEnd"/>
      <w:r w:rsidR="0028590F">
        <w:rPr>
          <w:rFonts w:ascii="Times New Roman" w:hAnsi="Times New Roman" w:cs="Times New Roman"/>
        </w:rPr>
        <w:t xml:space="preserve"> process to represent the spatial relationships along the network. The OU process is Gaussian, Markovian, and mean-reverting so that a child node will be correlated with its parent node </w:t>
      </w:r>
      <w:r w:rsidR="009C6A2D">
        <w:rPr>
          <w:rFonts w:ascii="Times New Roman" w:hAnsi="Times New Roman" w:cs="Times New Roman"/>
        </w:rPr>
        <w:t xml:space="preserve">as a function of distance following,  </w:t>
      </w:r>
    </w:p>
    <w:p w14:paraId="3F2C63B2" w14:textId="77777777" w:rsidR="0028590F" w:rsidRDefault="0028590F" w:rsidP="007551FD">
      <w:pPr>
        <w:tabs>
          <w:tab w:val="left" w:pos="360"/>
          <w:tab w:val="left" w:pos="8640"/>
        </w:tabs>
        <w:rPr>
          <w:rFonts w:ascii="Times New Roman" w:hAnsi="Times New Roman" w:cs="Times New Roman"/>
        </w:rPr>
      </w:pPr>
    </w:p>
    <w:p w14:paraId="5E741A37" w14:textId="7E7EE445" w:rsidR="009C6A2D" w:rsidRDefault="002B71E7" w:rsidP="007551FD">
      <w:pPr>
        <w:tabs>
          <w:tab w:val="left" w:pos="360"/>
          <w:tab w:val="left" w:pos="8640"/>
        </w:tabs>
        <w:rPr>
          <w:rFonts w:ascii="Times New Roman" w:hAnsi="Times New Roman" w:cs="Times New Roman"/>
        </w:rPr>
      </w:pPr>
      <m:oMath>
        <m:r>
          <w:rPr>
            <w:rFonts w:ascii="Cambria Math" w:hAnsi="Cambria Math" w:cs="Times New Roman"/>
          </w:rPr>
          <m:t>ε(s)~ 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Pr>
          <w:rFonts w:ascii="Times New Roman" w:hAnsi="Times New Roman" w:cs="Times New Roman"/>
        </w:rPr>
        <w:t xml:space="preserve"> </w:t>
      </w:r>
      <w:r w:rsidR="00075A82">
        <w:rPr>
          <w:rFonts w:ascii="Times New Roman" w:hAnsi="Times New Roman" w:cs="Times New Roman"/>
        </w:rPr>
        <w:tab/>
        <w:t>(4)</w:t>
      </w:r>
    </w:p>
    <w:p w14:paraId="412BB75C" w14:textId="77777777" w:rsidR="00D5230F" w:rsidRDefault="00D5230F" w:rsidP="007551FD">
      <w:pPr>
        <w:tabs>
          <w:tab w:val="left" w:pos="360"/>
          <w:tab w:val="left" w:pos="8640"/>
        </w:tabs>
        <w:rPr>
          <w:rFonts w:ascii="Times New Roman" w:hAnsi="Times New Roman" w:cs="Times New Roman"/>
        </w:rPr>
      </w:pPr>
    </w:p>
    <w:p w14:paraId="3A73829C" w14:textId="3B5ECDBC" w:rsidR="009C6A2D" w:rsidRDefault="009C6A2D" w:rsidP="007551FD">
      <w:pPr>
        <w:tabs>
          <w:tab w:val="left" w:pos="360"/>
          <w:tab w:val="left" w:pos="8640"/>
        </w:tabs>
        <w:rPr>
          <w:rFonts w:ascii="Times New Roman" w:hAnsi="Times New Roman" w:cs="Times New Roman"/>
        </w:rPr>
      </w:pPr>
      <w:r>
        <w:rPr>
          <w:rFonts w:ascii="Times New Roman" w:hAnsi="Times New Roman" w:cs="Times New Roman"/>
        </w:rPr>
        <w:t>The variance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oMath>
      <w:r w:rsidR="007E05D4">
        <w:rPr>
          <w:rFonts w:ascii="Times New Roman" w:hAnsi="Times New Roman" w:cs="Times New Roman"/>
        </w:rPr>
        <w:t>,</w:t>
      </w:r>
      <w:r>
        <w:rPr>
          <w:rFonts w:ascii="Times New Roman" w:hAnsi="Times New Roman" w:cs="Times New Roman"/>
        </w:rPr>
        <w:t xml:space="preserve"> </w:t>
      </w:r>
      <w:r w:rsidR="007E05D4">
        <w:rPr>
          <w:rFonts w:ascii="Times New Roman" w:hAnsi="Times New Roman" w:cs="Times New Roman"/>
        </w:rPr>
        <w:t xml:space="preserve">for site </w:t>
      </w:r>
      <m:oMath>
        <m:r>
          <w:rPr>
            <w:rFonts w:ascii="Cambria Math" w:hAnsi="Cambria Math" w:cs="Times New Roman"/>
          </w:rPr>
          <m:t>s</m:t>
        </m:r>
      </m:oMath>
      <w:r w:rsidR="007E05D4">
        <w:rPr>
          <w:rFonts w:ascii="Times New Roman" w:hAnsi="Times New Roman" w:cs="Times New Roman"/>
        </w:rPr>
        <w:t xml:space="preserve"> conditional on the value of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oMath>
      <w:r w:rsidR="007E05D4">
        <w:rPr>
          <w:rFonts w:ascii="Times New Roman" w:hAnsi="Times New Roman" w:cs="Times New Roman"/>
        </w:rPr>
        <w:t xml:space="preserve"> given an OU process is</w:t>
      </w:r>
    </w:p>
    <w:p w14:paraId="7C667781" w14:textId="77777777" w:rsidR="009C6A2D" w:rsidRDefault="009C6A2D" w:rsidP="007551FD">
      <w:pPr>
        <w:tabs>
          <w:tab w:val="left" w:pos="360"/>
          <w:tab w:val="left" w:pos="8640"/>
        </w:tabs>
        <w:rPr>
          <w:rFonts w:ascii="Times New Roman" w:hAnsi="Times New Roman" w:cs="Times New Roman"/>
        </w:rPr>
      </w:pPr>
    </w:p>
    <w:p w14:paraId="487948A9" w14:textId="1F4600A3" w:rsidR="0047099A" w:rsidRDefault="00342152" w:rsidP="007551FD">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075A82">
        <w:rPr>
          <w:rFonts w:ascii="Times New Roman" w:hAnsi="Times New Roman" w:cs="Times New Roman"/>
        </w:rPr>
        <w:tab/>
        <w:t>(5)</w:t>
      </w:r>
      <w:r w:rsidR="00075A82">
        <w:rPr>
          <w:rFonts w:ascii="Times New Roman" w:hAnsi="Times New Roman" w:cs="Times New Roman"/>
        </w:rPr>
        <w:tab/>
      </w:r>
    </w:p>
    <w:p w14:paraId="162E7E8E" w14:textId="77777777" w:rsidR="00C76FAC" w:rsidRDefault="00C76FAC" w:rsidP="007551FD">
      <w:pPr>
        <w:tabs>
          <w:tab w:val="left" w:pos="360"/>
          <w:tab w:val="left" w:pos="8640"/>
        </w:tabs>
        <w:rPr>
          <w:rFonts w:ascii="Times New Roman" w:hAnsi="Times New Roman" w:cs="Times New Roman"/>
        </w:rPr>
      </w:pPr>
    </w:p>
    <w:p w14:paraId="6716EAEA" w14:textId="062A5A21" w:rsidR="003A37EB" w:rsidRDefault="00C76FAC" w:rsidP="007551FD">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Pr>
          <w:rFonts w:ascii="Times New Roman" w:hAnsi="Times New Roman" w:cs="Times New Roman"/>
        </w:rPr>
        <w:t xml:space="preserve"> is the exponential rate of decay in correlation between child and parent </w:t>
      </w:r>
      <w:r w:rsidR="00D738A6">
        <w:rPr>
          <w:rFonts w:ascii="Times New Roman" w:hAnsi="Times New Roman" w:cs="Times New Roman"/>
        </w:rPr>
        <w:t xml:space="preserve">nodes </w:t>
      </w:r>
      <w:r>
        <w:rPr>
          <w:rFonts w:ascii="Times New Roman" w:hAnsi="Times New Roman" w:cs="Times New Roman"/>
        </w:rPr>
        <w:t>with distance</w:t>
      </w:r>
      <w:r w:rsidR="009C6A2D">
        <w:rPr>
          <w:rFonts w:ascii="Times New Roman" w:hAnsi="Times New Roman" w:cs="Times New Roman"/>
        </w:rPr>
        <w:t xml:space="preserve"> and l</w:t>
      </w:r>
      <w:r w:rsidR="00D738A6">
        <w:rPr>
          <w:rFonts w:ascii="Times New Roman" w:hAnsi="Times New Roman" w:cs="Times New Roman"/>
        </w:rPr>
        <w:t xml:space="preserve">arger values represent </w:t>
      </w:r>
      <w:r w:rsidR="009C6A2D">
        <w:rPr>
          <w:rFonts w:ascii="Times New Roman" w:hAnsi="Times New Roman" w:cs="Times New Roman"/>
        </w:rPr>
        <w:t>less correlatio</w:t>
      </w:r>
      <w:r w:rsidR="002B71E7">
        <w:rPr>
          <w:rFonts w:ascii="Times New Roman" w:hAnsi="Times New Roman" w:cs="Times New Roman"/>
        </w:rPr>
        <w:t>n,</w:t>
      </w:r>
      <w:r w:rsidR="009C6A2D">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 xml:space="preserve"> </m:t>
        </m:r>
      </m:oMath>
      <w:r w:rsidR="007E05D4">
        <w:rPr>
          <w:rFonts w:ascii="Times New Roman" w:hAnsi="Times New Roman" w:cs="Times New Roman"/>
        </w:rPr>
        <w:t xml:space="preserve">governs </w:t>
      </w:r>
      <w:r w:rsidR="000E62CB">
        <w:rPr>
          <w:rFonts w:ascii="Times New Roman" w:hAnsi="Times New Roman" w:cs="Times New Roman"/>
        </w:rPr>
        <w:t xml:space="preserve">the </w:t>
      </w:r>
      <w:r w:rsidR="007E05D4">
        <w:rPr>
          <w:rFonts w:ascii="Times New Roman" w:hAnsi="Times New Roman" w:cs="Times New Roman"/>
        </w:rPr>
        <w:t>asymptotic</w:t>
      </w:r>
      <w:r w:rsidR="000E62CB">
        <w:rPr>
          <w:rFonts w:ascii="Times New Roman" w:hAnsi="Times New Roman" w:cs="Times New Roman"/>
        </w:rPr>
        <w:t xml:space="preserve"> </w:t>
      </w:r>
      <w:r w:rsidR="007E05D4">
        <w:rPr>
          <w:rFonts w:ascii="Times New Roman" w:hAnsi="Times New Roman" w:cs="Times New Roman"/>
        </w:rPr>
        <w:t>variance from an</w:t>
      </w:r>
      <w:r w:rsidR="000E62CB">
        <w:rPr>
          <w:rFonts w:ascii="Times New Roman" w:hAnsi="Times New Roman" w:cs="Times New Roman"/>
        </w:rPr>
        <w:t xml:space="preserve"> </w:t>
      </w:r>
      <w:r w:rsidR="009C6A2D">
        <w:rPr>
          <w:rFonts w:ascii="Times New Roman" w:hAnsi="Times New Roman" w:cs="Times New Roman"/>
        </w:rPr>
        <w:t xml:space="preserve">OU </w:t>
      </w:r>
      <w:r w:rsidR="000E62CB">
        <w:rPr>
          <w:rFonts w:ascii="Times New Roman" w:hAnsi="Times New Roman" w:cs="Times New Roman"/>
        </w:rPr>
        <w:t>process</w:t>
      </w:r>
      <w:r w:rsidR="007E05D4">
        <w:rPr>
          <w:rFonts w:ascii="Times New Roman" w:hAnsi="Times New Roman" w:cs="Times New Roman"/>
        </w:rPr>
        <w:t xml:space="preserve"> for two sites that are far apart</w:t>
      </w:r>
      <w:r w:rsidR="009C6A2D">
        <w:rPr>
          <w:rFonts w:ascii="Times New Roman" w:hAnsi="Times New Roman" w:cs="Times New Roman"/>
        </w:rPr>
        <w:t xml:space="preserve">. </w:t>
      </w:r>
      <w:r w:rsidR="003A37EB">
        <w:rPr>
          <w:rFonts w:ascii="Times New Roman" w:hAnsi="Times New Roman" w:cs="Times New Roman"/>
        </w:rPr>
        <w:t xml:space="preserve">The </w:t>
      </w:r>
      <w:r w:rsidR="009C6A2D">
        <w:rPr>
          <w:rFonts w:ascii="Times New Roman" w:hAnsi="Times New Roman" w:cs="Times New Roman"/>
        </w:rPr>
        <w:t>expected</w:t>
      </w:r>
      <w:r w:rsidR="005E14F3">
        <w:rPr>
          <w:rFonts w:ascii="Times New Roman" w:hAnsi="Times New Roman" w:cs="Times New Roman"/>
        </w:rPr>
        <w:t xml:space="preserve"> </w:t>
      </w:r>
      <w:r w:rsidR="003A37EB">
        <w:rPr>
          <w:rFonts w:ascii="Times New Roman" w:hAnsi="Times New Roman" w:cs="Times New Roman"/>
        </w:rPr>
        <w:t xml:space="preserve">correlation between points in the network is then </w:t>
      </w:r>
      <w:r w:rsidR="009C6A2D">
        <w:rPr>
          <w:rFonts w:ascii="Times New Roman" w:hAnsi="Times New Roman" w:cs="Times New Roman"/>
        </w:rPr>
        <w:t xml:space="preserve">represented by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oMath>
      <w:r w:rsidR="009C6A2D">
        <w:rPr>
          <w:rFonts w:ascii="Times New Roman" w:hAnsi="Times New Roman" w:cs="Times New Roman"/>
        </w:rPr>
        <w:t xml:space="preserve"> where</w:t>
      </w:r>
    </w:p>
    <w:p w14:paraId="753F0AE4" w14:textId="77777777" w:rsidR="003A37EB" w:rsidRDefault="003A37EB" w:rsidP="007551FD">
      <w:pPr>
        <w:tabs>
          <w:tab w:val="left" w:pos="360"/>
          <w:tab w:val="left" w:pos="8640"/>
        </w:tabs>
        <w:rPr>
          <w:rFonts w:ascii="Times New Roman" w:hAnsi="Times New Roman" w:cs="Times New Roman"/>
        </w:rPr>
      </w:pPr>
    </w:p>
    <w:p w14:paraId="22BE97A9" w14:textId="0A421316" w:rsidR="000E62CB" w:rsidRDefault="00342152" w:rsidP="007551FD">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(6)</w:t>
      </w:r>
    </w:p>
    <w:p w14:paraId="40AFFEF0" w14:textId="1F4ADAA9" w:rsidR="00075A82" w:rsidRDefault="00075A82" w:rsidP="007551FD">
      <w:pPr>
        <w:tabs>
          <w:tab w:val="left" w:pos="360"/>
          <w:tab w:val="left" w:pos="8640"/>
        </w:tabs>
        <w:rPr>
          <w:rFonts w:ascii="Times New Roman" w:hAnsi="Times New Roman" w:cs="Times New Roman"/>
        </w:rPr>
      </w:pPr>
    </w:p>
    <w:p w14:paraId="15B33BF2" w14:textId="42B80555" w:rsidR="00B255C7" w:rsidRDefault="00B255C7" w:rsidP="007551FD">
      <w:pPr>
        <w:tabs>
          <w:tab w:val="left" w:pos="360"/>
          <w:tab w:val="left" w:pos="8640"/>
        </w:tabs>
        <w:rPr>
          <w:rFonts w:ascii="Times New Roman" w:hAnsi="Times New Roman" w:cs="Times New Roman"/>
        </w:rPr>
      </w:pPr>
      <w:r>
        <w:rPr>
          <w:rFonts w:ascii="Times New Roman" w:hAnsi="Times New Roman" w:cs="Times New Roman"/>
        </w:rPr>
        <w:t xml:space="preserve">Eq. 5-6 are specified such that the pointwise variance of </w:t>
      </w:r>
      <m:oMath>
        <m:r>
          <w:rPr>
            <w:rFonts w:ascii="Cambria Math" w:hAnsi="Cambria Math" w:cs="Times New Roman"/>
          </w:rPr>
          <m:t>ε(s)</m:t>
        </m:r>
      </m:oMath>
      <w:r>
        <w:rPr>
          <w:rFonts w:ascii="Times New Roman" w:hAnsi="Times New Roman" w:cs="Times New Roman"/>
        </w:rPr>
        <w:t xml:space="preserve"> (i.e., the variance </w:t>
      </w:r>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s</m:t>
            </m:r>
          </m:e>
        </m:d>
      </m:oMath>
      <w:r>
        <w:rPr>
          <w:rFonts w:ascii="Times New Roman" w:hAnsi="Times New Roman" w:cs="Times New Roman"/>
        </w:rPr>
        <w:t xml:space="preserve"> was drawn again from the same stochastic process) is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ε</m:t>
            </m:r>
          </m:sub>
          <m:sup>
            <m:r>
              <w:rPr>
                <w:rFonts w:ascii="Cambria Math" w:hAnsi="Cambria Math" w:cs="Times New Roman"/>
              </w:rPr>
              <m:t>2</m:t>
            </m:r>
          </m:sup>
        </m:sSub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e>
            </m:d>
          </m:e>
          <m:sup>
            <m:r>
              <w:rPr>
                <w:rFonts w:ascii="Cambria Math" w:hAnsi="Cambria Math" w:cs="Times New Roman"/>
              </w:rPr>
              <m:t>-1</m:t>
            </m:r>
          </m:sup>
        </m:sSup>
      </m:oMath>
      <w:r>
        <w:rPr>
          <w:rFonts w:ascii="Times New Roman" w:hAnsi="Times New Roman" w:cs="Times New Roman"/>
        </w:rPr>
        <w:t xml:space="preserve">.  </w:t>
      </w:r>
    </w:p>
    <w:p w14:paraId="75E65956" w14:textId="1C5B808E" w:rsidR="00B255C7" w:rsidRDefault="00B255C7" w:rsidP="007551FD">
      <w:pPr>
        <w:tabs>
          <w:tab w:val="left" w:pos="360"/>
          <w:tab w:val="left" w:pos="8640"/>
        </w:tabs>
        <w:rPr>
          <w:rFonts w:ascii="Times New Roman" w:hAnsi="Times New Roman" w:cs="Times New Roman"/>
        </w:rPr>
      </w:pPr>
    </w:p>
    <w:p w14:paraId="4D4F7574" w14:textId="77777777" w:rsidR="00544A79" w:rsidRPr="00864DA6" w:rsidRDefault="00544A79" w:rsidP="00544A79">
      <w:pPr>
        <w:tabs>
          <w:tab w:val="left" w:pos="360"/>
          <w:tab w:val="left" w:pos="8640"/>
        </w:tabs>
        <w:rPr>
          <w:rFonts w:ascii="Times New Roman" w:hAnsi="Times New Roman" w:cs="Times New Roman"/>
          <w:i/>
        </w:rPr>
      </w:pPr>
      <w:r w:rsidRPr="00864DA6">
        <w:rPr>
          <w:rFonts w:ascii="Times New Roman" w:hAnsi="Times New Roman" w:cs="Times New Roman"/>
          <w:i/>
        </w:rPr>
        <w:t>First-order autocorrelation for temporal variation</w:t>
      </w:r>
    </w:p>
    <w:p w14:paraId="7C59D1F5" w14:textId="33128A43" w:rsidR="00544A79"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We include a temporal term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for each year </w:t>
      </w:r>
      <m:oMath>
        <m:r>
          <w:rPr>
            <w:rFonts w:ascii="Cambria Math" w:hAnsi="Cambria Math" w:cs="Times New Roman"/>
          </w:rPr>
          <m:t>t</m:t>
        </m:r>
      </m:oMath>
      <w:r>
        <w:rPr>
          <w:rFonts w:ascii="Times New Roman" w:hAnsi="Times New Roman" w:cs="Times New Roman"/>
        </w:rPr>
        <w:t xml:space="preserve"> to represent years that are better or worse on average across all sites.  We model vector </w:t>
      </w:r>
      <m:oMath>
        <m:r>
          <m:rPr>
            <m:sty m:val="b"/>
          </m:rPr>
          <w:rPr>
            <w:rFonts w:ascii="Cambria Math" w:hAnsi="Cambria Math" w:cs="Times New Roman"/>
          </w:rPr>
          <m:t>δ</m:t>
        </m:r>
      </m:oMath>
      <w:r>
        <w:rPr>
          <w:rFonts w:ascii="Times New Roman" w:hAnsi="Times New Roman" w:cs="Times New Roman"/>
        </w:rPr>
        <w:t xml:space="preserve"> (representing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oMath>
      <w:r>
        <w:rPr>
          <w:rFonts w:ascii="Times New Roman" w:hAnsi="Times New Roman" w:cs="Times New Roman"/>
        </w:rPr>
        <w:t xml:space="preserve"> in all years) using first-order autocorrelation</w:t>
      </w:r>
    </w:p>
    <w:p w14:paraId="1CD896A6" w14:textId="77777777" w:rsidR="00544A79" w:rsidRPr="00987BA3" w:rsidRDefault="00544A79" w:rsidP="00544A79">
      <w:pPr>
        <w:tabs>
          <w:tab w:val="left" w:pos="360"/>
          <w:tab w:val="left" w:pos="8640"/>
        </w:tabs>
        <w:rPr>
          <w:rFonts w:ascii="Times New Roman" w:hAnsi="Times New Roman" w:cs="Times New Roman"/>
        </w:rPr>
      </w:pPr>
    </w:p>
    <w:p w14:paraId="3C180E7C" w14:textId="69E60D8F" w:rsidR="00544A79" w:rsidRDefault="00DD6710" w:rsidP="00544A79">
      <w:pPr>
        <w:tabs>
          <w:tab w:val="left" w:pos="360"/>
          <w:tab w:val="left" w:pos="8640"/>
        </w:tabs>
        <w:rPr>
          <w:rFonts w:ascii="Times New Roman" w:hAnsi="Times New Roman" w:cs="Times New Roman"/>
          <w:u w:val="single"/>
        </w:rPr>
      </w:pPr>
      <m:oMath>
        <m:r>
          <m:rPr>
            <m:sty m:val="b"/>
          </m:rPr>
          <w:rPr>
            <w:rFonts w:ascii="Cambria Math" w:hAnsi="Cambria Math" w:cs="Times New Roman"/>
          </w:rPr>
          <m:t>δ</m:t>
        </m:r>
        <w:commentRangeStart w:id="34"/>
        <m:r>
          <w:rPr>
            <w:rFonts w:ascii="Cambria Math" w:hAnsi="Cambria Math" w:cs="Times New Roman"/>
          </w:rPr>
          <m:t>=MVN(</m:t>
        </m:r>
        <m:r>
          <m:rPr>
            <m:sty m:val="bi"/>
          </m:rPr>
          <w:rPr>
            <w:rFonts w:ascii="Cambria Math" w:hAnsi="Cambria Math" w:cs="Times New Roman"/>
          </w:rPr>
          <m:t>0</m:t>
        </m:r>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r>
          <w:rPr>
            <w:rFonts w:ascii="Cambria Math" w:hAnsi="Cambria Math" w:cs="Times New Roman"/>
          </w:rPr>
          <m:t>)</m:t>
        </m:r>
        <w:commentRangeEnd w:id="34"/>
        <m:r>
          <m:rPr>
            <m:sty m:val="p"/>
          </m:rPr>
          <w:commentReference w:id="34"/>
        </m:r>
      </m:oMath>
      <w:r w:rsidR="00544A79">
        <w:rPr>
          <w:rFonts w:ascii="Times New Roman" w:hAnsi="Times New Roman" w:cs="Times New Roman"/>
        </w:rPr>
        <w:tab/>
        <w:t>(</w:t>
      </w:r>
      <w:r>
        <w:rPr>
          <w:rFonts w:ascii="Times New Roman" w:hAnsi="Times New Roman" w:cs="Times New Roman"/>
        </w:rPr>
        <w:t>7</w:t>
      </w:r>
      <w:r w:rsidR="00544A79">
        <w:rPr>
          <w:rFonts w:ascii="Times New Roman" w:hAnsi="Times New Roman" w:cs="Times New Roman"/>
        </w:rPr>
        <w:t>)</w:t>
      </w:r>
    </w:p>
    <w:p w14:paraId="01F07D06" w14:textId="77777777" w:rsidR="00544A79" w:rsidRPr="00A96236" w:rsidRDefault="00544A79" w:rsidP="00544A79">
      <w:pPr>
        <w:tabs>
          <w:tab w:val="left" w:pos="360"/>
          <w:tab w:val="left" w:pos="8640"/>
        </w:tabs>
        <w:rPr>
          <w:rFonts w:ascii="Times New Roman" w:hAnsi="Times New Roman" w:cs="Times New Roman"/>
          <w:u w:val="single"/>
        </w:rPr>
      </w:pPr>
    </w:p>
    <w:p w14:paraId="084EEFBE" w14:textId="7B1E4F99" w:rsidR="00DD6710" w:rsidRDefault="00544A79"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t</m:t>
            </m:r>
          </m:sub>
          <m:sup>
            <m:r>
              <w:rPr>
                <w:rFonts w:ascii="Cambria Math" w:hAnsi="Cambria Math" w:cs="Times New Roman"/>
              </w:rPr>
              <m:t>2</m:t>
            </m:r>
          </m:sup>
        </m:sSubSup>
      </m:oMath>
      <w:r w:rsidR="00DD6710">
        <w:rPr>
          <w:rFonts w:ascii="Times New Roman" w:hAnsi="Times New Roman" w:cs="Times New Roman"/>
        </w:rPr>
        <w:t xml:space="preserve"> is the variance in this temporal term, and </w:t>
      </w:r>
      <m:oMath>
        <m:sSub>
          <m:sSubPr>
            <m:ctrlPr>
              <w:rPr>
                <w:rFonts w:ascii="Cambria Math" w:hAnsi="Cambria Math" w:cs="Times New Roman"/>
                <w:i/>
              </w:rPr>
            </m:ctrlPr>
          </m:sSubPr>
          <m:e>
            <m:r>
              <m:rPr>
                <m:sty m:val="b"/>
              </m:rPr>
              <w:rPr>
                <w:rFonts w:ascii="Cambria Math" w:hAnsi="Cambria Math" w:cs="Times New Roman"/>
              </w:rPr>
              <m:t>R</m:t>
            </m:r>
            <m:ctrlPr>
              <w:rPr>
                <w:rFonts w:ascii="Cambria Math" w:hAnsi="Cambria Math" w:cs="Times New Roman"/>
                <w:b/>
              </w:rPr>
            </m:ctrlPr>
          </m:e>
          <m:sub>
            <m:r>
              <w:rPr>
                <w:rFonts w:ascii="Cambria Math" w:hAnsi="Cambria Math" w:cs="Times New Roman"/>
              </w:rPr>
              <m:t>δ</m:t>
            </m:r>
          </m:sub>
        </m:sSub>
      </m:oMath>
      <w:r w:rsidR="00DD6710">
        <w:rPr>
          <w:rFonts w:ascii="Times New Roman" w:hAnsi="Times New Roman" w:cs="Times New Roman"/>
        </w:rPr>
        <w:t xml:space="preserve"> is the correlation matrix for a first-order autocorrelation process:</w:t>
      </w:r>
    </w:p>
    <w:p w14:paraId="5C64DEDA" w14:textId="77777777" w:rsidR="00DD6710" w:rsidRDefault="00DD6710" w:rsidP="00544A79">
      <w:pPr>
        <w:tabs>
          <w:tab w:val="left" w:pos="360"/>
          <w:tab w:val="left" w:pos="8640"/>
        </w:tabs>
        <w:rPr>
          <w:rFonts w:ascii="Times New Roman" w:hAnsi="Times New Roman" w:cs="Times New Roman"/>
        </w:rPr>
      </w:pPr>
    </w:p>
    <w:p w14:paraId="00B380D1" w14:textId="22069366" w:rsidR="00DD6710" w:rsidRDefault="00342152" w:rsidP="00DD6710">
      <w:pPr>
        <w:tabs>
          <w:tab w:val="left" w:pos="360"/>
          <w:tab w:val="left" w:pos="8640"/>
        </w:tabs>
        <w:rPr>
          <w:rFonts w:ascii="Times New Roman" w:hAnsi="Times New Roman" w:cs="Times New Roman"/>
        </w:rPr>
      </w:pP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δ</m:t>
            </m:r>
          </m:sub>
          <m:sup>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sup>
        </m:sSubSup>
      </m:oMath>
      <w:r w:rsidR="00DD6710">
        <w:rPr>
          <w:rFonts w:ascii="Times New Roman" w:hAnsi="Times New Roman" w:cs="Times New Roman"/>
        </w:rPr>
        <w:tab/>
        <w:t>(8)</w:t>
      </w:r>
    </w:p>
    <w:p w14:paraId="2F9C0129" w14:textId="77777777" w:rsidR="00DD6710" w:rsidRDefault="00DD6710" w:rsidP="00544A79">
      <w:pPr>
        <w:tabs>
          <w:tab w:val="left" w:pos="360"/>
          <w:tab w:val="left" w:pos="8640"/>
        </w:tabs>
        <w:rPr>
          <w:rFonts w:ascii="Times New Roman" w:hAnsi="Times New Roman" w:cs="Times New Roman"/>
        </w:rPr>
      </w:pPr>
    </w:p>
    <w:p w14:paraId="01F8F7B8" w14:textId="54E09C10" w:rsidR="00544A79" w:rsidRPr="000561EF" w:rsidRDefault="00DD6710" w:rsidP="00544A79">
      <w:pPr>
        <w:tabs>
          <w:tab w:val="left" w:pos="360"/>
          <w:tab w:val="left" w:pos="8640"/>
        </w:tabs>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b/>
              </w:rPr>
            </m:ctrlPr>
          </m:sSubPr>
          <m:e>
            <m:r>
              <m:rPr>
                <m:sty m:val="b"/>
              </m:rPr>
              <w:rPr>
                <w:rFonts w:ascii="Cambria Math" w:hAnsi="Cambria Math" w:cs="Times New Roman"/>
              </w:rPr>
              <m:t>R</m:t>
            </m:r>
          </m:e>
          <m:sub>
            <m:r>
              <w:rPr>
                <w:rFonts w:ascii="Cambria Math" w:hAnsi="Cambria Math" w:cs="Times New Roman"/>
              </w:rPr>
              <m:t>δ</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m:t>
        </m:r>
      </m:oMath>
      <w:r>
        <w:rPr>
          <w:rFonts w:ascii="Times New Roman" w:hAnsi="Times New Roman" w:cs="Times New Roman"/>
        </w:rPr>
        <w:t xml:space="preserve"> is the correlation between years </w:t>
      </w:r>
      <m:oMath>
        <m:r>
          <w:rPr>
            <w:rFonts w:ascii="Cambria Math" w:hAnsi="Cambria Math" w:cs="Times New Roman"/>
          </w:rPr>
          <m:t>t</m:t>
        </m:r>
      </m:oMath>
      <w:r>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Pr>
          <w:rFonts w:ascii="Times New Roman" w:hAnsi="Times New Roman" w:cs="Times New Roman"/>
        </w:rPr>
        <w:t xml:space="preserve">, separated by </w:t>
      </w:r>
      <m:oMath>
        <m:d>
          <m:dPr>
            <m:begChr m:val="|"/>
            <m:endChr m:val="|"/>
            <m:ctrlPr>
              <w:rPr>
                <w:rFonts w:ascii="Cambria Math" w:hAnsi="Cambria Math" w:cs="Times New Roman"/>
                <w:i/>
              </w:rPr>
            </m:ctrlPr>
          </m:dPr>
          <m:e>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e>
        </m:d>
      </m:oMath>
      <w:r>
        <w:rPr>
          <w:rFonts w:ascii="Times New Roman" w:hAnsi="Times New Roman" w:cs="Times New Roman"/>
        </w:rPr>
        <w:t xml:space="preserve"> years,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xml:space="preserve"> is an estimated parameter representing the correlation in </w:t>
      </w:r>
      <m:oMath>
        <m:r>
          <m:rPr>
            <m:sty m:val="b"/>
          </m:rPr>
          <w:rPr>
            <w:rFonts w:ascii="Cambria Math" w:hAnsi="Cambria Math" w:cs="Times New Roman"/>
          </w:rPr>
          <m:t>δ</m:t>
        </m:r>
      </m:oMath>
      <w:r>
        <w:rPr>
          <w:rFonts w:ascii="Times New Roman" w:hAnsi="Times New Roman" w:cs="Times New Roman"/>
        </w:rPr>
        <w:t xml:space="preserve"> for two adjacent years.</w:t>
      </w:r>
    </w:p>
    <w:p w14:paraId="7D5F852C" w14:textId="77777777" w:rsidR="00544A79" w:rsidRDefault="00544A79" w:rsidP="007551FD">
      <w:pPr>
        <w:tabs>
          <w:tab w:val="left" w:pos="360"/>
          <w:tab w:val="left" w:pos="8640"/>
        </w:tabs>
        <w:rPr>
          <w:rFonts w:ascii="Times New Roman" w:hAnsi="Times New Roman" w:cs="Times New Roman"/>
        </w:rPr>
      </w:pPr>
    </w:p>
    <w:p w14:paraId="4473F5C6" w14:textId="67604B65" w:rsidR="003117E7" w:rsidRPr="00864DA6" w:rsidRDefault="003117E7" w:rsidP="003117E7">
      <w:pPr>
        <w:tabs>
          <w:tab w:val="left" w:pos="360"/>
          <w:tab w:val="left" w:pos="8640"/>
        </w:tabs>
        <w:rPr>
          <w:rFonts w:ascii="Times New Roman" w:hAnsi="Times New Roman" w:cs="Times New Roman"/>
          <w:i/>
        </w:rPr>
      </w:pPr>
      <w:r w:rsidRPr="00864DA6">
        <w:rPr>
          <w:rFonts w:ascii="Times New Roman" w:hAnsi="Times New Roman" w:cs="Times New Roman"/>
          <w:i/>
        </w:rPr>
        <w:t>Ornstein-</w:t>
      </w:r>
      <w:proofErr w:type="spellStart"/>
      <w:r w:rsidRPr="00864DA6">
        <w:rPr>
          <w:rFonts w:ascii="Times New Roman" w:hAnsi="Times New Roman" w:cs="Times New Roman"/>
          <w:i/>
        </w:rPr>
        <w:t>Uhlenbeck</w:t>
      </w:r>
      <w:proofErr w:type="spellEnd"/>
      <w:r w:rsidRPr="00864DA6">
        <w:rPr>
          <w:rFonts w:ascii="Times New Roman" w:hAnsi="Times New Roman" w:cs="Times New Roman"/>
          <w:i/>
        </w:rPr>
        <w:t xml:space="preserve"> process for </w:t>
      </w:r>
      <w:proofErr w:type="spellStart"/>
      <w:r w:rsidRPr="00864DA6">
        <w:rPr>
          <w:rFonts w:ascii="Times New Roman" w:hAnsi="Times New Roman" w:cs="Times New Roman"/>
          <w:i/>
        </w:rPr>
        <w:t>spatio</w:t>
      </w:r>
      <w:proofErr w:type="spellEnd"/>
      <w:r w:rsidRPr="00864DA6">
        <w:rPr>
          <w:rFonts w:ascii="Times New Roman" w:hAnsi="Times New Roman" w:cs="Times New Roman"/>
          <w:i/>
        </w:rPr>
        <w:t>-temporal variation</w:t>
      </w:r>
    </w:p>
    <w:p w14:paraId="539138CA" w14:textId="67D7F3FB" w:rsidR="004A7D19" w:rsidRPr="004A7D19" w:rsidRDefault="000561EF" w:rsidP="003117E7">
      <w:pPr>
        <w:tabs>
          <w:tab w:val="left" w:pos="360"/>
          <w:tab w:val="left" w:pos="8640"/>
        </w:tabs>
        <w:rPr>
          <w:rFonts w:ascii="Times New Roman" w:hAnsi="Times New Roman" w:cs="Times New Roman"/>
        </w:rPr>
      </w:pPr>
      <w:r>
        <w:rPr>
          <w:rFonts w:ascii="Times New Roman" w:hAnsi="Times New Roman" w:cs="Times New Roman"/>
        </w:rPr>
        <w:tab/>
      </w:r>
      <w:r w:rsidR="004A7D19">
        <w:rPr>
          <w:rFonts w:ascii="Times New Roman" w:hAnsi="Times New Roman" w:cs="Times New Roman"/>
        </w:rPr>
        <w:t xml:space="preserve">We similarly used the OU process to represent the </w:t>
      </w:r>
      <w:proofErr w:type="spellStart"/>
      <w:r w:rsidR="004A7D19">
        <w:rPr>
          <w:rFonts w:ascii="Times New Roman" w:hAnsi="Times New Roman" w:cs="Times New Roman"/>
        </w:rPr>
        <w:t>spatio</w:t>
      </w:r>
      <w:proofErr w:type="spellEnd"/>
      <w:r w:rsidR="004A7D19">
        <w:rPr>
          <w:rFonts w:ascii="Times New Roman" w:hAnsi="Times New Roman" w:cs="Times New Roman"/>
        </w:rPr>
        <w:t xml:space="preserve">-temporal relationships along the network. </w:t>
      </w:r>
      <w:r w:rsidR="00B255C7">
        <w:rPr>
          <w:rFonts w:ascii="Times New Roman" w:hAnsi="Times New Roman" w:cs="Times New Roman"/>
        </w:rPr>
        <w:t>We use</w:t>
      </w:r>
      <w:r w:rsidR="00544A79">
        <w:rPr>
          <w:rFonts w:ascii="Times New Roman" w:hAnsi="Times New Roman" w:cs="Times New Roman"/>
        </w:rPr>
        <w:t xml:space="preserve"> the vector</w:t>
      </w:r>
      <w:r w:rsidR="00B255C7">
        <w:rPr>
          <w:rFonts w:ascii="Times New Roman" w:hAnsi="Times New Roman" w:cs="Times New Roman"/>
        </w:rPr>
        <w:t xml:space="preserve"> </w:t>
      </w: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oMath>
      <w:r w:rsidR="00B255C7">
        <w:rPr>
          <w:rFonts w:ascii="Times New Roman" w:hAnsi="Times New Roman" w:cs="Times New Roman"/>
        </w:rPr>
        <w:t xml:space="preserve"> to represent the spatio-temporal term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B255C7">
        <w:rPr>
          <w:rFonts w:ascii="Times New Roman" w:hAnsi="Times New Roman" w:cs="Times New Roman"/>
        </w:rPr>
        <w:t xml:space="preserve"> for all years </w:t>
      </w:r>
      <m:oMath>
        <m:r>
          <w:rPr>
            <w:rFonts w:ascii="Cambria Math" w:hAnsi="Cambria Math" w:cs="Times New Roman"/>
          </w:rPr>
          <m:t>t</m:t>
        </m:r>
      </m:oMath>
      <w:r w:rsidR="00544A79">
        <w:rPr>
          <w:rFonts w:ascii="Times New Roman" w:hAnsi="Times New Roman" w:cs="Times New Roman"/>
        </w:rPr>
        <w:t>, and it varies along the network as an OU process:</w:t>
      </w:r>
    </w:p>
    <w:p w14:paraId="2FA87A42" w14:textId="77777777" w:rsidR="003117E7" w:rsidRDefault="003117E7" w:rsidP="003117E7">
      <w:pPr>
        <w:tabs>
          <w:tab w:val="left" w:pos="360"/>
          <w:tab w:val="left" w:pos="8640"/>
        </w:tabs>
        <w:rPr>
          <w:rFonts w:ascii="Times New Roman" w:hAnsi="Times New Roman" w:cs="Times New Roman"/>
        </w:rPr>
      </w:pPr>
    </w:p>
    <w:p w14:paraId="10D4F777" w14:textId="23E2EB6A" w:rsidR="00C52D44" w:rsidRPr="00C52D44" w:rsidRDefault="00B255C7" w:rsidP="007551FD">
      <w:pPr>
        <w:tabs>
          <w:tab w:val="left" w:pos="360"/>
          <w:tab w:val="left" w:pos="8640"/>
        </w:tabs>
        <w:rPr>
          <w:rFonts w:ascii="Times New Roman" w:hAnsi="Times New Roman" w:cs="Times New Roman"/>
        </w:rPr>
      </w:pPr>
      <m:oMath>
        <m:r>
          <m:rPr>
            <m:sty m:val="b"/>
          </m:rPr>
          <w:rPr>
            <w:rFonts w:ascii="Cambria Math" w:hAnsi="Cambria Math" w:cs="Times New Roman"/>
          </w:rPr>
          <m:t>ν</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MVN(</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r>
          <m:rPr>
            <m:sty m:val="p"/>
          </m:rPr>
          <w:commentReference w:id="35"/>
        </m:r>
        <m:r>
          <w:rPr>
            <w:rFonts w:ascii="Cambria Math" w:hAnsi="Cambria Math" w:cs="Times New Roman"/>
          </w:rPr>
          <m:t>)</m:t>
        </m:r>
      </m:oMath>
      <w:r w:rsidR="00075A82">
        <w:rPr>
          <w:rFonts w:ascii="Times New Roman" w:hAnsi="Times New Roman" w:cs="Times New Roman"/>
        </w:rPr>
        <w:tab/>
        <w:t>(</w:t>
      </w:r>
      <w:r w:rsidR="00DD6710">
        <w:rPr>
          <w:rFonts w:ascii="Times New Roman" w:hAnsi="Times New Roman" w:cs="Times New Roman"/>
        </w:rPr>
        <w:t>9</w:t>
      </w:r>
      <w:r w:rsidR="00075A82">
        <w:rPr>
          <w:rFonts w:ascii="Times New Roman" w:hAnsi="Times New Roman" w:cs="Times New Roman"/>
        </w:rPr>
        <w:t>)</w:t>
      </w:r>
    </w:p>
    <w:p w14:paraId="252875C8" w14:textId="77777777" w:rsidR="004A7D19" w:rsidRDefault="004A7D19" w:rsidP="004A7D19">
      <w:pPr>
        <w:tabs>
          <w:tab w:val="left" w:pos="360"/>
          <w:tab w:val="left" w:pos="8640"/>
        </w:tabs>
        <w:rPr>
          <w:rFonts w:ascii="Times New Roman" w:hAnsi="Times New Roman" w:cs="Times New Roman"/>
          <w:u w:val="single"/>
        </w:rPr>
      </w:pPr>
    </w:p>
    <w:p w14:paraId="4716CA50" w14:textId="536E12BB" w:rsidR="00544A79" w:rsidRDefault="00ED162D" w:rsidP="004A7D19">
      <w:pPr>
        <w:tabs>
          <w:tab w:val="left" w:pos="360"/>
          <w:tab w:val="left" w:pos="8640"/>
        </w:tabs>
        <w:rPr>
          <w:rFonts w:ascii="Times New Roman" w:hAnsi="Times New Roman" w:cs="Times New Roman"/>
        </w:rPr>
      </w:pPr>
      <w:r>
        <w:rPr>
          <w:rFonts w:ascii="Times New Roman" w:hAnsi="Times New Roman" w:cs="Times New Roman"/>
        </w:rPr>
        <w:t>where</w:t>
      </w:r>
      <w:r w:rsidR="00544A79">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oMath>
      <w:r w:rsidR="00544A79">
        <w:rPr>
          <w:rFonts w:ascii="Times New Roman" w:hAnsi="Times New Roman" w:cs="Times New Roman"/>
        </w:rPr>
        <w:t xml:space="preserve"> is again the spatio-temporal variance</w:t>
      </w:r>
      <w:r w:rsidR="007E05D4">
        <w:rPr>
          <w:rFonts w:ascii="Times New Roman" w:hAnsi="Times New Roman" w:cs="Times New Roman"/>
        </w:rPr>
        <w:t xml:space="preserve"> for site </w:t>
      </w:r>
      <m:oMath>
        <m:r>
          <w:rPr>
            <w:rFonts w:ascii="Cambria Math" w:hAnsi="Cambria Math" w:cs="Times New Roman"/>
          </w:rPr>
          <m:t>s</m:t>
        </m:r>
      </m:oMath>
      <w:r w:rsidR="007E05D4">
        <w:rPr>
          <w:rFonts w:ascii="Times New Roman" w:hAnsi="Times New Roman" w:cs="Times New Roman"/>
        </w:rPr>
        <w:t xml:space="preserve"> given the vector </w:t>
      </w:r>
      <m:oMath>
        <m:r>
          <m:rPr>
            <m:sty m:val="b"/>
          </m:rPr>
          <w:rPr>
            <w:rFonts w:ascii="Cambria Math" w:hAnsi="Cambria Math" w:cs="Times New Roman"/>
          </w:rPr>
          <m:t>ν</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e>
        </m:d>
      </m:oMath>
      <w:r w:rsidR="007E05D4">
        <w:rPr>
          <w:rFonts w:ascii="Times New Roman" w:hAnsi="Times New Roman" w:cs="Times New Roman"/>
        </w:rPr>
        <w:t xml:space="preserve"> for its parent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m:t>
            </m:r>
            <m:r>
              <w:rPr>
                <w:rFonts w:ascii="Cambria Math" w:hAnsi="Cambria Math" w:cs="Times New Roman"/>
              </w:rPr>
              <m:t>arent</m:t>
            </m:r>
          </m:sub>
        </m:sSub>
      </m:oMath>
      <w:r w:rsidR="00544A79">
        <w:rPr>
          <w:rFonts w:ascii="Times New Roman" w:hAnsi="Times New Roman" w:cs="Times New Roman"/>
        </w:rPr>
        <w:t>:</w:t>
      </w:r>
    </w:p>
    <w:p w14:paraId="201CF737" w14:textId="77777777" w:rsidR="00544A79" w:rsidRDefault="00544A79" w:rsidP="004A7D19">
      <w:pPr>
        <w:tabs>
          <w:tab w:val="left" w:pos="360"/>
          <w:tab w:val="left" w:pos="8640"/>
        </w:tabs>
        <w:rPr>
          <w:rFonts w:ascii="Times New Roman" w:hAnsi="Times New Roman" w:cs="Times New Roman"/>
        </w:rPr>
      </w:pPr>
    </w:p>
    <w:p w14:paraId="16CAE7F9" w14:textId="37C44505" w:rsidR="00544A79" w:rsidRDefault="00342152" w:rsidP="00544A79">
      <w:pPr>
        <w:tabs>
          <w:tab w:val="left" w:pos="360"/>
          <w:tab w:val="left" w:pos="8640"/>
        </w:tabs>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st</m:t>
            </m:r>
          </m:sub>
          <m:sup>
            <m:r>
              <w:rPr>
                <w:rFonts w:ascii="Cambria Math" w:hAnsi="Cambria Math" w:cs="Times New Roman"/>
              </w:rPr>
              <m:t>2</m:t>
            </m:r>
          </m:sup>
        </m:sSubSup>
        <m:r>
          <w:rPr>
            <w:rFonts w:ascii="Cambria Math" w:hAnsi="Cambria Math" w:cs="Times New Roman"/>
          </w:rPr>
          <m:t>(s)=</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υ</m:t>
                    </m:r>
                  </m:sub>
                </m:sSub>
              </m:e>
              <m:sup>
                <m:r>
                  <w:rPr>
                    <w:rFonts w:ascii="Cambria Math" w:hAnsi="Cambria Math" w:cs="Times New Roman"/>
                  </w:rPr>
                  <m:t>2</m:t>
                </m:r>
              </m:sup>
            </m:sSup>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den>
        </m:f>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e>
        </m:d>
      </m:oMath>
      <w:r w:rsidR="00544A79">
        <w:rPr>
          <w:rFonts w:ascii="Times New Roman" w:hAnsi="Times New Roman" w:cs="Times New Roman"/>
        </w:rPr>
        <w:tab/>
        <w:t>(</w:t>
      </w:r>
      <w:r w:rsidR="00DD6710">
        <w:rPr>
          <w:rFonts w:ascii="Times New Roman" w:hAnsi="Times New Roman" w:cs="Times New Roman"/>
        </w:rPr>
        <w:t>10</w:t>
      </w:r>
      <w:r w:rsidR="00544A79">
        <w:rPr>
          <w:rFonts w:ascii="Times New Roman" w:hAnsi="Times New Roman" w:cs="Times New Roman"/>
        </w:rPr>
        <w:t>)</w:t>
      </w:r>
    </w:p>
    <w:p w14:paraId="183212BC" w14:textId="77777777" w:rsidR="00544A79" w:rsidRDefault="00544A79" w:rsidP="004A7D19">
      <w:pPr>
        <w:tabs>
          <w:tab w:val="left" w:pos="360"/>
          <w:tab w:val="left" w:pos="8640"/>
        </w:tabs>
        <w:rPr>
          <w:rFonts w:ascii="Times New Roman" w:hAnsi="Times New Roman" w:cs="Times New Roman"/>
        </w:rPr>
      </w:pPr>
    </w:p>
    <w:p w14:paraId="51EEBA80" w14:textId="50BF8659" w:rsidR="00ED162D" w:rsidRDefault="00342152" w:rsidP="004A7D19">
      <w:pPr>
        <w:tabs>
          <w:tab w:val="left" w:pos="360"/>
          <w:tab w:val="left" w:pos="8640"/>
        </w:tabs>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oMath>
      <w:r w:rsidR="00ED162D">
        <w:rPr>
          <w:rFonts w:ascii="Times New Roman" w:hAnsi="Times New Roman" w:cs="Times New Roman"/>
        </w:rPr>
        <w:t xml:space="preserve"> is the </w:t>
      </w:r>
      <w:r w:rsidR="00544A79">
        <w:rPr>
          <w:rFonts w:ascii="Times New Roman" w:hAnsi="Times New Roman" w:cs="Times New Roman"/>
        </w:rPr>
        <w:t>correlation due to spatial similarity:</w:t>
      </w:r>
    </w:p>
    <w:p w14:paraId="5EAB77AB" w14:textId="77777777" w:rsidR="00ED162D" w:rsidRDefault="00ED162D" w:rsidP="004A7D19">
      <w:pPr>
        <w:tabs>
          <w:tab w:val="left" w:pos="360"/>
          <w:tab w:val="left" w:pos="8640"/>
        </w:tabs>
        <w:rPr>
          <w:rFonts w:ascii="Times New Roman" w:hAnsi="Times New Roman" w:cs="Times New Roman"/>
        </w:rPr>
      </w:pPr>
    </w:p>
    <w:p w14:paraId="32881594" w14:textId="5E91E7E9" w:rsidR="00ED162D" w:rsidRDefault="00ED162D" w:rsidP="007551FD">
      <w:pPr>
        <w:tabs>
          <w:tab w:val="left" w:pos="360"/>
          <w:tab w:val="left" w:pos="8640"/>
        </w:tabs>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υ</m:t>
            </m:r>
          </m:sub>
        </m:sSub>
        <m:r>
          <w:rPr>
            <w:rFonts w:ascii="Cambria Math" w:hAnsi="Cambria Math" w:cs="Times New Roman"/>
          </w:rPr>
          <m:t>(s)=</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parent</m:t>
                </m:r>
              </m:sub>
            </m:sSub>
            <m:r>
              <w:rPr>
                <w:rFonts w:ascii="Cambria Math" w:hAnsi="Cambria Math" w:cs="Times New Roman"/>
              </w:rPr>
              <m:t>|</m:t>
            </m:r>
          </m:sup>
        </m:sSup>
      </m:oMath>
      <w:r w:rsidR="00075A82">
        <w:rPr>
          <w:rFonts w:ascii="Times New Roman" w:hAnsi="Times New Roman" w:cs="Times New Roman"/>
        </w:rPr>
        <w:tab/>
        <w:t>(</w:t>
      </w:r>
      <w:r w:rsidR="00DD6710">
        <w:rPr>
          <w:rFonts w:ascii="Times New Roman" w:hAnsi="Times New Roman" w:cs="Times New Roman"/>
        </w:rPr>
        <w:t>11</w:t>
      </w:r>
      <w:r w:rsidR="00075A82">
        <w:rPr>
          <w:rFonts w:ascii="Times New Roman" w:hAnsi="Times New Roman" w:cs="Times New Roman"/>
        </w:rPr>
        <w:t>)</w:t>
      </w:r>
    </w:p>
    <w:p w14:paraId="29C2DD9D" w14:textId="4E759611" w:rsidR="00ED162D" w:rsidRDefault="00ED162D" w:rsidP="004A7D19">
      <w:pPr>
        <w:tabs>
          <w:tab w:val="left" w:pos="360"/>
          <w:tab w:val="left" w:pos="8640"/>
        </w:tabs>
        <w:rPr>
          <w:rFonts w:ascii="Times New Roman" w:hAnsi="Times New Roman" w:cs="Times New Roman"/>
        </w:rPr>
      </w:pPr>
    </w:p>
    <w:p w14:paraId="32280DCF" w14:textId="6DFBB53F" w:rsidR="007743AA" w:rsidRPr="007743AA" w:rsidRDefault="00ED162D" w:rsidP="007551FD">
      <w:pPr>
        <w:tabs>
          <w:tab w:val="left" w:pos="360"/>
          <w:tab w:val="left" w:pos="8640"/>
        </w:tabs>
        <w:rPr>
          <w:rFonts w:ascii="Times New Roman" w:hAnsi="Times New Roman" w:cs="Times New Roman"/>
        </w:rPr>
      </w:pPr>
      <w:r>
        <w:rPr>
          <w:rFonts w:ascii="Times New Roman" w:hAnsi="Times New Roman" w:cs="Times New Roman"/>
        </w:rPr>
        <w:t>and</w:t>
      </w:r>
      <w:r w:rsidR="00B255C7">
        <w:rPr>
          <w:rFonts w:ascii="Times New Roman" w:hAnsi="Times New Roman" w:cs="Times New Roman"/>
        </w:rPr>
        <w:t xml:space="preserve"> </w:t>
      </w:r>
      <m:oMath>
        <m:sSubSup>
          <m:sSubSupPr>
            <m:ctrlPr>
              <w:rPr>
                <w:rFonts w:ascii="Cambria Math" w:hAnsi="Cambria Math" w:cs="Times New Roman"/>
                <w:i/>
              </w:rPr>
            </m:ctrlPr>
          </m:sSubSupPr>
          <m:e>
            <m:r>
              <m:rPr>
                <m:sty m:val="b"/>
              </m:rPr>
              <w:rPr>
                <w:rFonts w:ascii="Cambria Math" w:hAnsi="Cambria Math" w:cs="Times New Roman"/>
              </w:rPr>
              <m:t>R</m:t>
            </m:r>
          </m:e>
          <m:sub>
            <m:r>
              <w:rPr>
                <w:rFonts w:ascii="Cambria Math" w:hAnsi="Cambria Math" w:cs="Times New Roman"/>
              </w:rPr>
              <m:t>υ</m:t>
            </m:r>
          </m:sub>
          <m:sup>
            <m:r>
              <w:rPr>
                <w:rFonts w:ascii="Cambria Math" w:hAnsi="Cambria Math" w:cs="Times New Roman"/>
              </w:rPr>
              <m:t>2</m:t>
            </m:r>
          </m:sup>
        </m:sSubSup>
      </m:oMath>
      <w:r>
        <w:rPr>
          <w:rFonts w:ascii="Times New Roman" w:hAnsi="Times New Roman" w:cs="Times New Roman"/>
        </w:rPr>
        <w:t xml:space="preserve"> is the </w:t>
      </w:r>
      <w:r w:rsidR="00544A79">
        <w:rPr>
          <w:rFonts w:ascii="Times New Roman" w:hAnsi="Times New Roman" w:cs="Times New Roman"/>
        </w:rPr>
        <w:t>correlation due to temporal similarity, which we assume follows first-order autocorrelation</w:t>
      </w:r>
      <w:r w:rsidR="00DD6710">
        <w:rPr>
          <w:rFonts w:ascii="Times New Roman" w:hAnsi="Times New Roman" w:cs="Times New Roman"/>
        </w:rPr>
        <w:t xml:space="preserve"> (eq. Eq. 8, but replacing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sidR="00DD6710">
        <w:rPr>
          <w:rFonts w:ascii="Times New Roman" w:hAnsi="Times New Roman" w:cs="Times New Roman"/>
        </w:rPr>
        <w:t xml:space="preserve"> with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DD6710">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oMath>
      <w:r w:rsidR="00544A79">
        <w:rPr>
          <w:rFonts w:ascii="Times New Roman" w:hAnsi="Times New Roman" w:cs="Times New Roman"/>
        </w:rPr>
        <w:t xml:space="preserve"> is an estimated parameter representing the temporal correlation between two adjacent years in spatio-temporal variation </w:t>
      </w:r>
      <m:oMath>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t</m:t>
            </m:r>
          </m:sub>
        </m:sSub>
        <m:r>
          <w:rPr>
            <w:rFonts w:ascii="Cambria Math" w:hAnsi="Cambria Math" w:cs="Times New Roman"/>
          </w:rPr>
          <m:t>(s)</m:t>
        </m:r>
      </m:oMath>
      <w:r w:rsidR="00DD6710">
        <w:rPr>
          <w:rFonts w:ascii="Times New Roman" w:hAnsi="Times New Roman" w:cs="Times New Roman"/>
        </w:rPr>
        <w:t>)</w:t>
      </w:r>
      <w:r w:rsidR="00544A79">
        <w:rPr>
          <w:rFonts w:ascii="Times New Roman" w:hAnsi="Times New Roman" w:cs="Times New Roman"/>
        </w:rPr>
        <w:t xml:space="preserve">.  </w:t>
      </w:r>
      <w:r w:rsidR="007743AA">
        <w:rPr>
          <w:rFonts w:ascii="Times New Roman" w:hAnsi="Times New Roman" w:cs="Times New Roman"/>
        </w:rPr>
        <w:t xml:space="preserve">We assumed that the </w:t>
      </w:r>
      <w:r w:rsidR="00544A79">
        <w:rPr>
          <w:rFonts w:ascii="Times New Roman" w:hAnsi="Times New Roman" w:cs="Times New Roman"/>
        </w:rPr>
        <w:t xml:space="preserve">decorrelation distance was identical for spatial and </w:t>
      </w:r>
      <w:proofErr w:type="spellStart"/>
      <w:r w:rsidR="00544A79">
        <w:rPr>
          <w:rFonts w:ascii="Times New Roman" w:hAnsi="Times New Roman" w:cs="Times New Roman"/>
        </w:rPr>
        <w:t>spatio</w:t>
      </w:r>
      <w:proofErr w:type="spellEnd"/>
      <w:r w:rsidR="00544A79">
        <w:rPr>
          <w:rFonts w:ascii="Times New Roman" w:hAnsi="Times New Roman" w:cs="Times New Roman"/>
        </w:rPr>
        <w:t xml:space="preserve">-temporal variation (i.e.,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υ</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ε</m:t>
            </m:r>
          </m:sub>
        </m:sSub>
      </m:oMath>
      <w:r w:rsidR="00544A79">
        <w:rPr>
          <w:rFonts w:ascii="Times New Roman" w:hAnsi="Times New Roman" w:cs="Times New Roman"/>
        </w:rPr>
        <w:t xml:space="preserve">), </w:t>
      </w:r>
      <w:r w:rsidR="007743AA">
        <w:rPr>
          <w:rFonts w:ascii="Times New Roman" w:hAnsi="Times New Roman" w:cs="Times New Roman"/>
        </w:rPr>
        <w:t>but the variance in the OU process was independent for the spatial and spatiotemporal components. This assumption could be relaxed in the future but may require large networks with a large amount of spatially and temporally replicated data to fit, potentially beyond what is available for most studies.</w:t>
      </w:r>
    </w:p>
    <w:p w14:paraId="7FA9C719" w14:textId="5878702B" w:rsidR="007743AA" w:rsidRDefault="007743AA" w:rsidP="007551FD">
      <w:pPr>
        <w:tabs>
          <w:tab w:val="left" w:pos="360"/>
          <w:tab w:val="left" w:pos="8640"/>
        </w:tabs>
        <w:rPr>
          <w:rFonts w:ascii="Times New Roman" w:hAnsi="Times New Roman" w:cs="Times New Roman"/>
          <w:u w:val="single"/>
        </w:rPr>
      </w:pPr>
    </w:p>
    <w:p w14:paraId="1F73F70B" w14:textId="50D7F064" w:rsidR="00DD6710" w:rsidRDefault="00DD6710" w:rsidP="007551FD">
      <w:pPr>
        <w:tabs>
          <w:tab w:val="left" w:pos="360"/>
          <w:tab w:val="left" w:pos="8640"/>
        </w:tabs>
        <w:rPr>
          <w:rFonts w:ascii="Times New Roman" w:hAnsi="Times New Roman" w:cs="Times New Roman"/>
          <w:i/>
        </w:rPr>
      </w:pPr>
      <w:r>
        <w:rPr>
          <w:rFonts w:ascii="Times New Roman" w:hAnsi="Times New Roman" w:cs="Times New Roman"/>
          <w:i/>
        </w:rPr>
        <w:t xml:space="preserve">Independent process for </w:t>
      </w:r>
      <w:proofErr w:type="spellStart"/>
      <w:r>
        <w:rPr>
          <w:rFonts w:ascii="Times New Roman" w:hAnsi="Times New Roman" w:cs="Times New Roman"/>
          <w:i/>
        </w:rPr>
        <w:t>overdispersion</w:t>
      </w:r>
      <w:proofErr w:type="spellEnd"/>
    </w:p>
    <w:p w14:paraId="072E0220" w14:textId="5EEB7C99" w:rsidR="00DD6710" w:rsidRDefault="00DD6710" w:rsidP="007551FD">
      <w:pPr>
        <w:tabs>
          <w:tab w:val="left" w:pos="360"/>
          <w:tab w:val="left" w:pos="8640"/>
        </w:tabs>
        <w:rPr>
          <w:rFonts w:ascii="Times New Roman" w:hAnsi="Times New Roman" w:cs="Times New Roman"/>
        </w:rPr>
      </w:pPr>
    </w:p>
    <w:p w14:paraId="7FADC359" w14:textId="4D575E85" w:rsidR="00DD6710" w:rsidRDefault="00DD6710" w:rsidP="007551FD">
      <w:pPr>
        <w:tabs>
          <w:tab w:val="left" w:pos="360"/>
          <w:tab w:val="left" w:pos="8640"/>
        </w:tabs>
        <w:rPr>
          <w:rFonts w:ascii="Times New Roman" w:hAnsi="Times New Roman" w:cs="Times New Roman"/>
        </w:rPr>
      </w:pPr>
      <w:r w:rsidRPr="00F21AEB">
        <w:rPr>
          <w:rFonts w:ascii="Times New Roman" w:hAnsi="Times New Roman" w:cs="Times New Roman"/>
          <w:highlight w:val="yellow"/>
        </w:rPr>
        <w:t xml:space="preserve">[Please add definition of </w:t>
      </w:r>
      <m:oMath>
        <m:sSub>
          <m:sSubPr>
            <m:ctrlPr>
              <w:rPr>
                <w:rFonts w:ascii="Cambria Math" w:hAnsi="Cambria Math" w:cs="Times New Roman"/>
                <w:i/>
                <w:highlight w:val="yellow"/>
              </w:rPr>
            </m:ctrlPr>
          </m:sSubPr>
          <m:e>
            <m:r>
              <w:rPr>
                <w:rFonts w:ascii="Cambria Math" w:hAnsi="Cambria Math" w:cs="Times New Roman"/>
                <w:highlight w:val="yellow"/>
              </w:rPr>
              <m:t>α</m:t>
            </m:r>
          </m:e>
          <m:sub>
            <m:r>
              <w:rPr>
                <w:rFonts w:ascii="Cambria Math" w:hAnsi="Cambria Math" w:cs="Times New Roman"/>
                <w:highlight w:val="yellow"/>
              </w:rPr>
              <m:t>t</m:t>
            </m:r>
          </m:sub>
        </m:sSub>
        <m:r>
          <w:rPr>
            <w:rFonts w:ascii="Cambria Math" w:hAnsi="Cambria Math" w:cs="Times New Roman"/>
            <w:highlight w:val="yellow"/>
          </w:rPr>
          <m:t>(s)</m:t>
        </m:r>
      </m:oMath>
      <w:r w:rsidRPr="00F21AEB">
        <w:rPr>
          <w:rFonts w:ascii="Times New Roman" w:hAnsi="Times New Roman" w:cs="Times New Roman"/>
          <w:highlight w:val="yellow"/>
        </w:rPr>
        <w:t xml:space="preserve"> and sigmaIID]</w:t>
      </w:r>
    </w:p>
    <w:p w14:paraId="0DD582AC" w14:textId="77777777" w:rsidR="005B3A97" w:rsidRDefault="005B3A97" w:rsidP="007551FD">
      <w:pPr>
        <w:tabs>
          <w:tab w:val="left" w:pos="360"/>
          <w:tab w:val="left" w:pos="8640"/>
        </w:tabs>
        <w:rPr>
          <w:rFonts w:ascii="Times New Roman" w:hAnsi="Times New Roman" w:cs="Times New Roman"/>
        </w:rPr>
      </w:pPr>
    </w:p>
    <w:p w14:paraId="6C119ACB" w14:textId="1CADA508" w:rsidR="005B3A97" w:rsidRPr="00F21AEB" w:rsidRDefault="00342152" w:rsidP="007551FD">
      <w:pPr>
        <w:tabs>
          <w:tab w:val="left" w:pos="360"/>
          <w:tab w:val="left" w:pos="8640"/>
        </w:tabs>
        <w:rPr>
          <w:rFonts w:ascii="Times New Roman" w:hAnsi="Times New Roman" w:cs="Times New Roman"/>
        </w:rPr>
      </w:pPr>
      <m:oMathPara>
        <m:oMath>
          <m:sSub>
            <m:sSubPr>
              <m:ctrlPr>
                <w:rPr>
                  <w:rFonts w:ascii="Cambria Math" w:hAnsi="Cambria Math" w:cs="Times New Roman"/>
                  <w:i/>
                  <w:sz w:val="22"/>
                  <w:szCs w:val="22"/>
                </w:rPr>
              </m:ctrlPr>
            </m:sSubPr>
            <m:e>
              <m:r>
                <w:rPr>
                  <w:rFonts w:ascii="Cambria Math" w:hAnsi="Cambria Math" w:cs="Times New Roman"/>
                  <w:sz w:val="22"/>
                  <w:szCs w:val="22"/>
                </w:rPr>
                <m:t>α</m:t>
              </m:r>
            </m:e>
            <m:sub>
              <m:r>
                <w:rPr>
                  <w:rFonts w:ascii="Cambria Math" w:hAnsi="Cambria Math" w:cs="Times New Roman"/>
                  <w:sz w:val="22"/>
                  <w:szCs w:val="22"/>
                </w:rPr>
                <m:t>t</m:t>
              </m:r>
            </m:sub>
          </m:sSub>
          <m:r>
            <w:rPr>
              <w:rFonts w:ascii="Cambria Math" w:hAnsi="Cambria Math" w:cs="Times New Roman"/>
              <w:sz w:val="22"/>
              <w:szCs w:val="22"/>
            </w:rPr>
            <m:t>(s)</m:t>
          </m:r>
          <m:r>
            <w:rPr>
              <w:rFonts w:ascii="Cambria Math" w:hAnsi="Cambria Math" w:cs="Times New Roman"/>
            </w:rPr>
            <m:t xml:space="preserve">~ N(0,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iid</m:t>
              </m:r>
            </m:sub>
            <m:sup>
              <m:r>
                <w:rPr>
                  <w:rFonts w:ascii="Cambria Math" w:hAnsi="Cambria Math" w:cs="Times New Roman"/>
                  <w:sz w:val="22"/>
                  <w:szCs w:val="22"/>
                </w:rPr>
                <m:t>2</m:t>
              </m:r>
            </m:sup>
          </m:sSubSup>
          <m:r>
            <w:rPr>
              <w:rFonts w:ascii="Cambria Math" w:hAnsi="Cambria Math" w:cs="Times New Roman"/>
            </w:rPr>
            <m:t>)</m:t>
          </m:r>
        </m:oMath>
      </m:oMathPara>
    </w:p>
    <w:p w14:paraId="1E1CAFEA" w14:textId="77777777" w:rsidR="00544A79" w:rsidRDefault="00544A79" w:rsidP="007551FD">
      <w:pPr>
        <w:tabs>
          <w:tab w:val="left" w:pos="360"/>
          <w:tab w:val="left" w:pos="8640"/>
        </w:tabs>
        <w:rPr>
          <w:rFonts w:ascii="Times New Roman" w:hAnsi="Times New Roman" w:cs="Times New Roman"/>
          <w:b/>
        </w:rPr>
      </w:pPr>
    </w:p>
    <w:p w14:paraId="62133AAE" w14:textId="0A1D38E7" w:rsidR="00D5230F" w:rsidRPr="007551FD" w:rsidRDefault="00D5230F"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3F4365D4" w14:textId="21ECBE7F"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D5230F">
        <w:rPr>
          <w:rFonts w:ascii="Times New Roman" w:hAnsi="Times New Roman" w:cs="Times New Roman"/>
        </w:rPr>
        <w:t xml:space="preserve">We conducted simulations to evaluate model performance. The first set of simulations was designed to test the ability to estimate spatial correlations and how well the model estimated abundance with varying levels of spatial autocorrelation compared with a non-spatial model. To accomplish this, we </w:t>
      </w:r>
      <w:r w:rsidR="003A37EB">
        <w:rPr>
          <w:rFonts w:ascii="Times New Roman" w:hAnsi="Times New Roman" w:cs="Times New Roman"/>
        </w:rPr>
        <w:t xml:space="preserve">simulated data with all combinations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876574">
        <w:rPr>
          <w:rFonts w:ascii="Times New Roman" w:hAnsi="Times New Roman" w:cs="Times New Roman"/>
        </w:rPr>
        <w:t xml:space="preserve"> in {0.1</w:t>
      </w:r>
      <w:r w:rsidR="003A37EB">
        <w:rPr>
          <w:rFonts w:ascii="Times New Roman" w:hAnsi="Times New Roman" w:cs="Times New Roman"/>
        </w:rPr>
        <w:t>,</w:t>
      </w:r>
      <w:r w:rsidR="00876574">
        <w:rPr>
          <w:rFonts w:ascii="Times New Roman" w:hAnsi="Times New Roman" w:cs="Times New Roman"/>
        </w:rPr>
        <w:t xml:space="preserve"> 0.5,</w:t>
      </w:r>
      <w:r w:rsidR="003A37EB">
        <w:rPr>
          <w:rFonts w:ascii="Times New Roman" w:hAnsi="Times New Roman" w:cs="Times New Roman"/>
        </w:rPr>
        <w:t xml:space="preserve"> 1, 2, 3} and </w:t>
      </w:r>
      <m:oMath>
        <m:sSubSup>
          <m:sSubSupPr>
            <m:ctrlPr>
              <w:rPr>
                <w:rFonts w:ascii="Cambria Math" w:hAnsi="Cambria Math" w:cs="Times New Roman"/>
                <w:i/>
                <w:sz w:val="22"/>
                <w:szCs w:val="22"/>
              </w:rPr>
            </m:ctrlPr>
          </m:sSubSupPr>
          <m:e>
            <w:commentRangeStart w:id="36"/>
            <m:r>
              <w:rPr>
                <w:rFonts w:ascii="Cambria Math" w:hAnsi="Cambria Math" w:cs="Times New Roman"/>
                <w:sz w:val="22"/>
                <w:szCs w:val="22"/>
              </w:rPr>
              <m:t>σ</m:t>
            </m:r>
            <w:commentRangeEnd w:id="36"/>
            <m:r>
              <m:rPr>
                <m:sty m:val="p"/>
              </m:rPr>
              <w:rPr>
                <w:rStyle w:val="CommentReference"/>
              </w:rPr>
              <w:commentReference w:id="36"/>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76574">
        <w:rPr>
          <w:rFonts w:ascii="Times New Roman" w:hAnsi="Times New Roman" w:cs="Times New Roman"/>
        </w:rPr>
        <w:t xml:space="preserve"> in {0.1, 0.25, 0.5, 0.75, 1.0</w:t>
      </w:r>
      <w:r w:rsidR="003A37EB">
        <w:rPr>
          <w:rFonts w:ascii="Times New Roman" w:hAnsi="Times New Roman" w:cs="Times New Roman"/>
        </w:rPr>
        <w:t xml:space="preserve">}. These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 xml:space="preserve">represent a large range in correlations such that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3A37EB">
        <w:rPr>
          <w:rFonts w:ascii="Times New Roman" w:hAnsi="Times New Roman" w:cs="Times New Roman"/>
        </w:rPr>
        <w:t>=</w:t>
      </w:r>
      <w:r w:rsidR="008F1CC6">
        <w:rPr>
          <w:rFonts w:ascii="Times New Roman" w:hAnsi="Times New Roman" w:cs="Times New Roman"/>
        </w:rPr>
        <w:t xml:space="preserve"> </w:t>
      </w:r>
      <w:r w:rsidR="00876574">
        <w:rPr>
          <w:rFonts w:ascii="Times New Roman" w:hAnsi="Times New Roman" w:cs="Times New Roman"/>
        </w:rPr>
        <w:t>0.1</w:t>
      </w:r>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ins w:id="37" w:author="Thorson, James [2]" w:date="2017-01-06T15:57:00Z">
            <w:rPr>
              <w:rFonts w:ascii="Cambria Math" w:hAnsi="Cambria Math"/>
              <w:sz w:val="22"/>
              <w:szCs w:val="22"/>
            </w:rPr>
            <m:t>(s)</m:t>
          </w:ins>
        </m:r>
        <m:r>
          <w:rPr>
            <w:rFonts w:ascii="Cambria Math" w:hAnsi="Cambria Math" w:cs="Times New Roman"/>
          </w:rPr>
          <m:t>=0.905</m:t>
        </m:r>
      </m:oMath>
      <w:r w:rsidR="00876574">
        <w:rPr>
          <w:rFonts w:ascii="Times New Roman" w:hAnsi="Times New Roman" w:cs="Times New Roman"/>
        </w:rPr>
        <w:t xml:space="preserve"> (90.5</w:t>
      </w:r>
      <w:r w:rsidR="003A37EB">
        <w:rPr>
          <w:rFonts w:ascii="Times New Roman" w:hAnsi="Times New Roman" w:cs="Times New Roman"/>
        </w:rPr>
        <w:t xml:space="preserve">% correlation) whereas when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=3</m:t>
        </m:r>
      </m:oMath>
      <w:r w:rsidR="003A37EB">
        <w:rPr>
          <w:rFonts w:ascii="Times New Roman" w:hAnsi="Times New Roman" w:cs="Times New Roman"/>
        </w:rPr>
        <w:t xml:space="preserve"> then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w:rPr>
                <w:rFonts w:ascii="Cambria Math" w:hAnsi="Cambria Math" w:cs="Times New Roman"/>
                <w:sz w:val="22"/>
                <w:szCs w:val="22"/>
              </w:rPr>
              <m:t>s</m:t>
            </m:r>
          </m:sub>
        </m:sSub>
        <m:r>
          <w:ins w:id="38" w:author="Thorson, James [2]" w:date="2017-01-06T15:57:00Z">
            <w:rPr>
              <w:rFonts w:ascii="Cambria Math" w:hAnsi="Cambria Math"/>
              <w:sz w:val="22"/>
              <w:szCs w:val="22"/>
            </w:rPr>
            <m:t>(s)</m:t>
          </w:ins>
        </m:r>
        <m:r>
          <w:rPr>
            <w:rFonts w:ascii="Cambria Math" w:hAnsi="Cambria Math" w:cs="Times New Roman"/>
          </w:rPr>
          <m:t>=0.050</m:t>
        </m:r>
      </m:oMath>
      <w:r w:rsidR="003A37EB">
        <w:rPr>
          <w:rFonts w:ascii="Times New Roman" w:hAnsi="Times New Roman" w:cs="Times New Roman"/>
        </w:rPr>
        <w:t xml:space="preserve"> </w:t>
      </w:r>
      <w:r w:rsidR="00876574">
        <w:rPr>
          <w:rFonts w:ascii="Times New Roman" w:hAnsi="Times New Roman" w:cs="Times New Roman"/>
        </w:rPr>
        <w:t>(5</w:t>
      </w:r>
      <w:r w:rsidR="00724C1B">
        <w:rPr>
          <w:rFonts w:ascii="Times New Roman" w:hAnsi="Times New Roman" w:cs="Times New Roman"/>
        </w:rPr>
        <w:t>.0</w:t>
      </w:r>
      <w:r w:rsidR="00876574">
        <w:rPr>
          <w:rFonts w:ascii="Times New Roman" w:hAnsi="Times New Roman" w:cs="Times New Roman"/>
        </w:rPr>
        <w:t xml:space="preserve">% correlation) </w:t>
      </w:r>
      <w:r w:rsidR="003A37EB">
        <w:rPr>
          <w:rFonts w:ascii="Times New Roman" w:hAnsi="Times New Roman" w:cs="Times New Roman"/>
        </w:rPr>
        <w:t>at points 1 km apart</w:t>
      </w:r>
      <w:r w:rsidR="00695998">
        <w:rPr>
          <w:rFonts w:ascii="Times New Roman" w:hAnsi="Times New Roman" w:cs="Times New Roman"/>
        </w:rPr>
        <w:t xml:space="preserve">. We also included a single covariate on abundance that differed by location but was not spatially </w:t>
      </w:r>
      <w:proofErr w:type="spellStart"/>
      <w:r w:rsidR="00695998">
        <w:rPr>
          <w:rFonts w:ascii="Times New Roman" w:hAnsi="Times New Roman" w:cs="Times New Roman"/>
        </w:rPr>
        <w:t>autocorrelated</w:t>
      </w:r>
      <w:proofErr w:type="spellEnd"/>
      <w:r w:rsidR="00695998">
        <w:rPr>
          <w:rFonts w:ascii="Times New Roman" w:hAnsi="Times New Roman" w:cs="Times New Roman"/>
        </w:rPr>
        <w:t xml:space="preserve"> </w:t>
      </w:r>
      <m:oMath>
        <m:d>
          <m:dPr>
            <m:ctrlPr>
              <w:rPr>
                <w:rFonts w:ascii="Cambria Math" w:hAnsi="Cambria Math" w:cs="Times New Roman"/>
                <w:i/>
              </w:rPr>
            </m:ctrlPr>
          </m:dPr>
          <m:e>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=0.5</m:t>
            </m:r>
          </m:e>
        </m:d>
        <m:r>
          <w:rPr>
            <w:rFonts w:ascii="Cambria Math" w:hAnsi="Cambria Math" w:cs="Times New Roman"/>
          </w:rPr>
          <m:t>.</m:t>
        </m:r>
      </m:oMath>
      <w:r w:rsidR="00695998">
        <w:rPr>
          <w:rFonts w:ascii="Times New Roman" w:hAnsi="Times New Roman" w:cs="Times New Roman"/>
        </w:rPr>
        <w:t xml:space="preserve"> We ran 200 simulations for each combination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sz w:val="22"/>
            <w:szCs w:val="22"/>
          </w:rPr>
          <m:t xml:space="preserve"> </m:t>
        </m:r>
      </m:oMath>
      <w:r w:rsidR="00695998">
        <w:rPr>
          <w:rFonts w:ascii="Times New Roman" w:hAnsi="Times New Roman" w:cs="Times New Roman"/>
        </w:rPr>
        <w:t xml:space="preserve">and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695998">
        <w:rPr>
          <w:rFonts w:ascii="Times New Roman" w:hAnsi="Times New Roman" w:cs="Times New Roman"/>
        </w:rPr>
        <w:t xml:space="preserve"> and </w:t>
      </w:r>
      <w:r w:rsidR="00876574">
        <w:rPr>
          <w:rFonts w:ascii="Times New Roman" w:hAnsi="Times New Roman" w:cs="Times New Roman"/>
        </w:rPr>
        <w:t>fit</w:t>
      </w:r>
      <w:r w:rsidR="00695998">
        <w:rPr>
          <w:rFonts w:ascii="Times New Roman" w:hAnsi="Times New Roman" w:cs="Times New Roman"/>
        </w:rPr>
        <w:t xml:space="preserve"> each simulated dataset with the spatial model described (single year with no temporal or spatiotemporal variation) and with a non-spatial model. Both models accounted for imperfect detection, observed following a 3-pass depletion survey and were identical except for the inclusion of the spatial component of the model.</w:t>
      </w:r>
      <w:r w:rsidR="00724C1B">
        <w:rPr>
          <w:rFonts w:ascii="Times New Roman" w:hAnsi="Times New Roman" w:cs="Times New Roman"/>
        </w:rPr>
        <w:t xml:space="preserve"> The probability of detecting an individual that remained in the stream on any given pass was 50%.</w:t>
      </w:r>
      <w:r w:rsidR="007743AA">
        <w:rPr>
          <w:rFonts w:ascii="Times New Roman" w:hAnsi="Times New Roman" w:cs="Times New Roman"/>
        </w:rPr>
        <w:t xml:space="preserve"> We ran the simulation using </w:t>
      </w:r>
      <w:r w:rsidR="007743AA" w:rsidRPr="006B546D">
        <w:rPr>
          <w:rFonts w:ascii="Times New Roman" w:hAnsi="Times New Roman" w:cs="Times New Roman"/>
        </w:rPr>
        <w:t xml:space="preserve">the </w:t>
      </w:r>
      <w:commentRangeStart w:id="39"/>
      <w:r w:rsidR="007743AA" w:rsidRPr="006B546D">
        <w:rPr>
          <w:rFonts w:ascii="Times New Roman" w:hAnsi="Times New Roman" w:cs="Times New Roman"/>
        </w:rPr>
        <w:t>White River</w:t>
      </w:r>
      <w:r w:rsidR="007743AA">
        <w:rPr>
          <w:rFonts w:ascii="Times New Roman" w:hAnsi="Times New Roman" w:cs="Times New Roman"/>
        </w:rPr>
        <w:t xml:space="preserve"> watershed in Vermont with 359 </w:t>
      </w:r>
      <w:commentRangeEnd w:id="39"/>
      <w:r w:rsidR="000668AF">
        <w:rPr>
          <w:rStyle w:val="CommentReference"/>
        </w:rPr>
        <w:commentReference w:id="39"/>
      </w:r>
      <w:r w:rsidR="007743AA">
        <w:rPr>
          <w:rFonts w:ascii="Times New Roman" w:hAnsi="Times New Roman" w:cs="Times New Roman"/>
        </w:rPr>
        <w:t>nodes</w:t>
      </w:r>
      <w:r w:rsidR="008760EF">
        <w:rPr>
          <w:rFonts w:ascii="Times New Roman" w:hAnsi="Times New Roman" w:cs="Times New Roman"/>
        </w:rPr>
        <w:t>. Distances between child and parent nodes ranged from 0.17 km to 5.13 km with a mean of 1.13 km.</w:t>
      </w:r>
      <w:r w:rsidR="00695998">
        <w:rPr>
          <w:rFonts w:ascii="Times New Roman" w:hAnsi="Times New Roman" w:cs="Times New Roman"/>
        </w:rPr>
        <w:t xml:space="preserve"> T</w:t>
      </w:r>
      <w:r w:rsidR="00277AAD">
        <w:rPr>
          <w:rFonts w:ascii="Times New Roman" w:hAnsi="Times New Roman" w:cs="Times New Roman"/>
        </w:rPr>
        <w:t xml:space="preserve">he R code for simulating the data can be found at </w:t>
      </w:r>
      <w:hyperlink r:id="rId8" w:history="1">
        <w:r w:rsidR="00277AAD" w:rsidRPr="00796424">
          <w:rPr>
            <w:rFonts w:ascii="Times New Roman" w:hAnsi="Times New Roman" w:cs="Times New Roman"/>
          </w:rPr>
          <w:t>https://github.com/djhocking/Trout_GRF/blob/master/Code/Spatial_Simulations.R</w:t>
        </w:r>
      </w:hyperlink>
    </w:p>
    <w:p w14:paraId="17A65BC5" w14:textId="77777777" w:rsidR="00D5230F" w:rsidRDefault="00D5230F" w:rsidP="007551FD">
      <w:pPr>
        <w:tabs>
          <w:tab w:val="left" w:pos="360"/>
          <w:tab w:val="left" w:pos="8640"/>
        </w:tabs>
        <w:rPr>
          <w:rFonts w:ascii="Times New Roman" w:hAnsi="Times New Roman" w:cs="Times New Roman"/>
        </w:rPr>
      </w:pPr>
    </w:p>
    <w:p w14:paraId="3B6D6350" w14:textId="346E152A" w:rsidR="00D5230F" w:rsidRPr="00025340" w:rsidRDefault="00D5230F" w:rsidP="007551FD">
      <w:pPr>
        <w:tabs>
          <w:tab w:val="left" w:pos="360"/>
          <w:tab w:val="left" w:pos="8640"/>
        </w:tabs>
        <w:rPr>
          <w:rFonts w:ascii="Times New Roman" w:hAnsi="Times New Roman" w:cs="Times New Roman"/>
          <w:b/>
        </w:rPr>
      </w:pPr>
      <w:r w:rsidRPr="00025340">
        <w:rPr>
          <w:rFonts w:ascii="Times New Roman" w:hAnsi="Times New Roman" w:cs="Times New Roman"/>
          <w:b/>
        </w:rPr>
        <w:t>Spatiotemporal Power Analysis</w:t>
      </w:r>
    </w:p>
    <w:p w14:paraId="007DA54E" w14:textId="1F3236D3" w:rsidR="00440888" w:rsidRPr="007743AA"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8760EF">
        <w:rPr>
          <w:rFonts w:ascii="Times New Roman" w:hAnsi="Times New Roman" w:cs="Times New Roman"/>
        </w:rPr>
        <w:t xml:space="preserve">We also wanted to understand the effect of spatial and temporal replication on model performance. </w:t>
      </w:r>
      <w:r w:rsidR="007743AA">
        <w:rPr>
          <w:rFonts w:ascii="Times New Roman" w:hAnsi="Times New Roman" w:cs="Times New Roman"/>
        </w:rPr>
        <w:t xml:space="preserve">We </w:t>
      </w:r>
      <w:r w:rsidR="008760EF">
        <w:rPr>
          <w:rFonts w:ascii="Times New Roman" w:hAnsi="Times New Roman" w:cs="Times New Roman"/>
        </w:rPr>
        <w:t>simulated</w:t>
      </w:r>
      <w:r w:rsidR="001F4413">
        <w:rPr>
          <w:rFonts w:ascii="Times New Roman" w:hAnsi="Times New Roman" w:cs="Times New Roman"/>
        </w:rPr>
        <w:t xml:space="preserve"> 200 independent</w:t>
      </w:r>
      <w:r w:rsidR="008760EF">
        <w:rPr>
          <w:rFonts w:ascii="Times New Roman" w:hAnsi="Times New Roman" w:cs="Times New Roman"/>
        </w:rPr>
        <w:t xml:space="preserve"> data</w:t>
      </w:r>
      <w:r w:rsidR="001F4413">
        <w:rPr>
          <w:rFonts w:ascii="Times New Roman" w:hAnsi="Times New Roman" w:cs="Times New Roman"/>
        </w:rPr>
        <w:t xml:space="preserve"> sets</w:t>
      </w:r>
      <w:r w:rsidR="006B546D" w:rsidRPr="006B546D">
        <w:rPr>
          <w:rFonts w:ascii="Times New Roman" w:hAnsi="Times New Roman" w:cs="Times New Roman"/>
        </w:rPr>
        <w:t xml:space="preserve"> for the White River in Vermon</w:t>
      </w:r>
      <w:r w:rsidR="007743AA">
        <w:rPr>
          <w:rFonts w:ascii="Times New Roman" w:hAnsi="Times New Roman" w:cs="Times New Roman"/>
        </w:rPr>
        <w:t xml:space="preserve">t </w:t>
      </w:r>
      <w:r w:rsidR="008760EF">
        <w:rPr>
          <w:rFonts w:ascii="Times New Roman" w:hAnsi="Times New Roman" w:cs="Times New Roman"/>
        </w:rPr>
        <w:t>over 20 years for each of the 359 nodes</w:t>
      </w:r>
      <w:r w:rsidR="006B546D" w:rsidRPr="006B546D">
        <w:rPr>
          <w:rFonts w:ascii="Times New Roman" w:hAnsi="Times New Roman" w:cs="Times New Roman"/>
        </w:rPr>
        <w:t xml:space="preserve">. For each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w:t>
      </w:r>
      <w:r w:rsidR="001F4413">
        <w:rPr>
          <w:rFonts w:ascii="Times New Roman" w:hAnsi="Times New Roman" w:cs="Times New Roman"/>
        </w:rPr>
        <w:t xml:space="preserve">randomly </w:t>
      </w:r>
      <w:r w:rsidR="006B546D" w:rsidRPr="006B546D">
        <w:rPr>
          <w:rFonts w:ascii="Times New Roman" w:hAnsi="Times New Roman" w:cs="Times New Roman"/>
        </w:rPr>
        <w:t xml:space="preserve">sampled the data to </w:t>
      </w:r>
      <w:r w:rsidR="001F4413">
        <w:rPr>
          <w:rFonts w:ascii="Times New Roman" w:hAnsi="Times New Roman" w:cs="Times New Roman"/>
        </w:rPr>
        <w:t>represent</w:t>
      </w:r>
      <w:r w:rsidR="006B546D" w:rsidRPr="006B546D">
        <w:rPr>
          <w:rFonts w:ascii="Times New Roman" w:hAnsi="Times New Roman" w:cs="Times New Roman"/>
        </w:rPr>
        <w:t xml:space="preserve"> surveying various numbers of sites </w:t>
      </w:r>
      <w:r w:rsidR="001F4413">
        <w:rPr>
          <w:rFonts w:ascii="Times New Roman" w:hAnsi="Times New Roman" w:cs="Times New Roman"/>
        </w:rPr>
        <w:t>and</w:t>
      </w:r>
      <w:r w:rsidR="006B546D" w:rsidRPr="006B546D">
        <w:rPr>
          <w:rFonts w:ascii="Times New Roman" w:hAnsi="Times New Roman" w:cs="Times New Roman"/>
        </w:rPr>
        <w:t xml:space="preserve"> years (all combinations of 4, 8, 10, 15, </w:t>
      </w:r>
      <w:r w:rsidR="001F4413">
        <w:rPr>
          <w:rFonts w:ascii="Times New Roman" w:hAnsi="Times New Roman" w:cs="Times New Roman"/>
        </w:rPr>
        <w:t xml:space="preserve">and </w:t>
      </w:r>
      <w:r w:rsidR="006B546D" w:rsidRPr="006B546D">
        <w:rPr>
          <w:rFonts w:ascii="Times New Roman" w:hAnsi="Times New Roman" w:cs="Times New Roman"/>
        </w:rPr>
        <w:t xml:space="preserve">20 years </w:t>
      </w:r>
      <w:r w:rsidR="001F4413">
        <w:rPr>
          <w:rFonts w:ascii="Times New Roman" w:hAnsi="Times New Roman" w:cs="Times New Roman"/>
        </w:rPr>
        <w:t>with</w:t>
      </w:r>
      <w:r w:rsidR="006B546D" w:rsidRPr="006B546D">
        <w:rPr>
          <w:rFonts w:ascii="Times New Roman" w:hAnsi="Times New Roman" w:cs="Times New Roman"/>
        </w:rPr>
        <w:t xml:space="preserve"> 25, 50, 100, </w:t>
      </w:r>
      <w:r w:rsidR="001F4413">
        <w:rPr>
          <w:rFonts w:ascii="Times New Roman" w:hAnsi="Times New Roman" w:cs="Times New Roman"/>
        </w:rPr>
        <w:t xml:space="preserve">and </w:t>
      </w:r>
      <w:r w:rsidR="006B546D" w:rsidRPr="006B546D">
        <w:rPr>
          <w:rFonts w:ascii="Times New Roman" w:hAnsi="Times New Roman" w:cs="Times New Roman"/>
        </w:rPr>
        <w:t>359 sites). For</w:t>
      </w:r>
      <w:r w:rsidR="00117244">
        <w:rPr>
          <w:rFonts w:ascii="Times New Roman" w:hAnsi="Times New Roman" w:cs="Times New Roman"/>
        </w:rPr>
        <w:t xml:space="preserve"> each survey combination and</w:t>
      </w:r>
      <w:r w:rsidR="006B546D" w:rsidRPr="006B546D">
        <w:rPr>
          <w:rFonts w:ascii="Times New Roman" w:hAnsi="Times New Roman" w:cs="Times New Roman"/>
        </w:rPr>
        <w:t xml:space="preserve"> </w:t>
      </w:r>
      <w:r w:rsidR="001F4413">
        <w:rPr>
          <w:rFonts w:ascii="Times New Roman" w:hAnsi="Times New Roman" w:cs="Times New Roman"/>
        </w:rPr>
        <w:t>simulation</w:t>
      </w:r>
      <w:r w:rsidR="00117244">
        <w:rPr>
          <w:rFonts w:ascii="Times New Roman" w:hAnsi="Times New Roman" w:cs="Times New Roman"/>
        </w:rPr>
        <w:t>,</w:t>
      </w:r>
      <w:r w:rsidR="001F4413">
        <w:rPr>
          <w:rFonts w:ascii="Times New Roman" w:hAnsi="Times New Roman" w:cs="Times New Roman"/>
        </w:rPr>
        <w:t xml:space="preserve"> we</w:t>
      </w:r>
      <w:r w:rsidR="006B546D" w:rsidRPr="006B546D">
        <w:rPr>
          <w:rFonts w:ascii="Times New Roman" w:hAnsi="Times New Roman" w:cs="Times New Roman"/>
        </w:rPr>
        <w:t xml:space="preserve"> fit the </w:t>
      </w:r>
      <w:r w:rsidR="001F4413">
        <w:rPr>
          <w:rFonts w:ascii="Times New Roman" w:hAnsi="Times New Roman" w:cs="Times New Roman"/>
        </w:rPr>
        <w:t xml:space="preserve">spatiotemporal </w:t>
      </w:r>
      <w:r w:rsidR="006B546D" w:rsidRPr="006B546D">
        <w:rPr>
          <w:rFonts w:ascii="Times New Roman" w:hAnsi="Times New Roman" w:cs="Times New Roman"/>
        </w:rPr>
        <w:t xml:space="preserve">model </w:t>
      </w:r>
      <w:r w:rsidR="001F4413">
        <w:rPr>
          <w:rFonts w:ascii="Times New Roman" w:hAnsi="Times New Roman" w:cs="Times New Roman"/>
        </w:rPr>
        <w:t>including</w:t>
      </w:r>
      <w:r w:rsidR="006B546D" w:rsidRPr="006B546D">
        <w:rPr>
          <w:rFonts w:ascii="Times New Roman" w:hAnsi="Times New Roman" w:cs="Times New Roman"/>
        </w:rPr>
        <w:t xml:space="preserve"> spatial, temporal, and spatiotemporal dynamics (</w:t>
      </w:r>
      <w:r w:rsidR="001F4413">
        <w:rPr>
          <w:rFonts w:ascii="Times New Roman" w:hAnsi="Times New Roman" w:cs="Times New Roman"/>
        </w:rPr>
        <w:t xml:space="preserve">matching </w:t>
      </w:r>
      <w:r w:rsidR="006B546D" w:rsidRPr="006B546D">
        <w:rPr>
          <w:rFonts w:ascii="Times New Roman" w:hAnsi="Times New Roman" w:cs="Times New Roman"/>
        </w:rPr>
        <w:t xml:space="preserve">the </w:t>
      </w:r>
      <w:r w:rsidR="006B546D" w:rsidRPr="006B546D">
        <w:rPr>
          <w:rFonts w:ascii="Times New Roman" w:hAnsi="Times New Roman" w:cs="Times New Roman"/>
        </w:rPr>
        <w:lastRenderedPageBreak/>
        <w:t xml:space="preserve">data generating model) </w:t>
      </w:r>
      <w:r w:rsidR="001F4413">
        <w:rPr>
          <w:rFonts w:ascii="Times New Roman" w:hAnsi="Times New Roman" w:cs="Times New Roman"/>
        </w:rPr>
        <w:t>and</w:t>
      </w:r>
      <w:r w:rsidR="006B546D" w:rsidRPr="006B546D">
        <w:rPr>
          <w:rFonts w:ascii="Times New Roman" w:hAnsi="Times New Roman" w:cs="Times New Roman"/>
        </w:rPr>
        <w:t xml:space="preserve"> a temporal model with no spatial or spatiotemporal dynamics.</w:t>
      </w:r>
      <w:r w:rsidR="001F4413">
        <w:rPr>
          <w:rFonts w:ascii="Times New Roman" w:hAnsi="Times New Roman" w:cs="Times New Roman"/>
        </w:rPr>
        <w:t xml:space="preserve"> For each simulation, we used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rPr>
          <m:t xml:space="preserve">= </m:t>
        </m:r>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r>
          <w:rPr>
            <w:rFonts w:ascii="Cambria Math" w:hAnsi="Cambria Math" w:cs="Times New Roman"/>
          </w:rPr>
          <m:t>=0.3</m:t>
        </m:r>
      </m:oMath>
      <w:r w:rsidR="001F4413">
        <w:rPr>
          <w:rFonts w:ascii="Times New Roman" w:hAnsi="Times New Roman" w:cs="Times New Roman"/>
        </w:rPr>
        <w:t xml:space="preserv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rPr>
          <m:t>=0.5</m:t>
        </m:r>
      </m:oMath>
      <w:r w:rsidR="001F441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t</m:t>
            </m:r>
          </m:sub>
        </m:sSub>
        <m:r>
          <w:rPr>
            <w:rFonts w:ascii="Cambria Math" w:hAnsi="Cambria Math" w:cs="Times New Roman"/>
          </w:rPr>
          <m:t>=0.6</m:t>
        </m:r>
      </m:oMath>
      <w:r w:rsidR="001F4413">
        <w:rPr>
          <w:rFonts w:ascii="Times New Roman" w:hAnsi="Times New Roman" w:cs="Times New Roman"/>
        </w:rPr>
        <w:t>,</w:t>
      </w:r>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t</m:t>
            </m:r>
          </m:sub>
        </m:sSub>
        <m:r>
          <w:rPr>
            <w:rFonts w:ascii="Cambria Math" w:hAnsi="Cambria Math" w:cs="Times New Roman"/>
          </w:rPr>
          <m:t>=0.2</m:t>
        </m:r>
      </m:oMath>
      <w:r w:rsidR="00440888">
        <w:rPr>
          <w:rFonts w:ascii="Times New Roman" w:hAnsi="Times New Roman" w:cs="Times New Roman"/>
        </w:rPr>
        <w:t>,</w:t>
      </w:r>
      <w:r w:rsidR="001F4413">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4408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st</m:t>
            </m:r>
          </m:sub>
        </m:sSub>
        <m:r>
          <w:rPr>
            <w:rFonts w:ascii="Cambria Math" w:hAnsi="Cambria Math" w:cs="Times New Roman"/>
          </w:rPr>
          <m:t>=0.7</m:t>
        </m:r>
      </m:oMath>
      <w:r w:rsidR="00440888">
        <w:rPr>
          <w:rFonts w:ascii="Times New Roman" w:hAnsi="Times New Roman" w:cs="Times New Roman"/>
        </w:rPr>
        <w:t xml:space="preserve">, detection probability </w:t>
      </w:r>
      <m:oMath>
        <m:r>
          <w:rPr>
            <w:rFonts w:ascii="Cambria Math" w:hAnsi="Cambria Math" w:cs="Times New Roman"/>
          </w:rPr>
          <m:t>p=0.5</m:t>
        </m:r>
      </m:oMath>
      <w:r w:rsidR="00440888">
        <w:rPr>
          <w:rFonts w:ascii="Times New Roman" w:hAnsi="Times New Roman" w:cs="Times New Roman"/>
        </w:rPr>
        <w:t xml:space="preserve">, </w:t>
      </w:r>
      <w:r w:rsidR="0045479A">
        <w:rPr>
          <w:rFonts w:ascii="Times New Roman" w:hAnsi="Times New Roman" w:cs="Times New Roman"/>
        </w:rPr>
        <w:t>and abundance coefficients</w:t>
      </w:r>
      <m:oMath>
        <m:r>
          <w:rPr>
            <w:rFonts w:ascii="Cambria Math" w:hAnsi="Cambria Math" w:cs="Times New Roman"/>
          </w:rPr>
          <m:t xml:space="preserve"> </m:t>
        </m:r>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r>
          <w:rPr>
            <w:rFonts w:ascii="Cambria Math" w:hAnsi="Cambria Math" w:cs="Times New Roman"/>
          </w:rPr>
          <m:t>=[2.3,  0.2]</m:t>
        </m:r>
      </m:oMath>
      <w:r w:rsidR="00440888">
        <w:rPr>
          <w:rFonts w:ascii="Times New Roman" w:hAnsi="Times New Roman" w:cs="Times New Roman"/>
        </w:rPr>
        <w:t xml:space="preserve">, </w:t>
      </w:r>
      <w:r w:rsidR="0045479A">
        <w:rPr>
          <w:rFonts w:ascii="Times New Roman" w:hAnsi="Times New Roman" w:cs="Times New Roman"/>
        </w:rPr>
        <w:t xml:space="preserve">where the first value in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45479A">
        <w:rPr>
          <w:rFonts w:ascii="Times New Roman" w:hAnsi="Times New Roman" w:cs="Times New Roman"/>
          <w:sz w:val="22"/>
          <w:szCs w:val="22"/>
        </w:rPr>
        <w:t xml:space="preserve"> </w:t>
      </w:r>
      <w:r w:rsidR="0045479A" w:rsidRPr="0045479A">
        <w:rPr>
          <w:rFonts w:ascii="Times New Roman" w:hAnsi="Times New Roman" w:cs="Times New Roman"/>
        </w:rPr>
        <w:t>is the log-mean intercept and the second value is the coefficient (slope) of a site-level covariate</w:t>
      </w:r>
      <w:r w:rsidR="00440888" w:rsidRPr="0045479A">
        <w:rPr>
          <w:rFonts w:ascii="Times New Roman" w:hAnsi="Times New Roman" w:cs="Times New Roman"/>
        </w:rPr>
        <w:t>.</w:t>
      </w:r>
    </w:p>
    <w:p w14:paraId="6E57C97F" w14:textId="77777777" w:rsidR="006B546D" w:rsidRDefault="006B546D" w:rsidP="007551FD">
      <w:pPr>
        <w:tabs>
          <w:tab w:val="left" w:pos="360"/>
          <w:tab w:val="left" w:pos="8640"/>
        </w:tabs>
        <w:rPr>
          <w:rFonts w:ascii="Times New Roman" w:hAnsi="Times New Roman" w:cs="Times New Roman"/>
        </w:rPr>
      </w:pPr>
    </w:p>
    <w:p w14:paraId="6B0CC76C" w14:textId="0DCE3203" w:rsidR="00D5230F" w:rsidRPr="007551FD" w:rsidRDefault="00876574" w:rsidP="007551FD">
      <w:pPr>
        <w:tabs>
          <w:tab w:val="left" w:pos="360"/>
          <w:tab w:val="left" w:pos="8640"/>
        </w:tabs>
        <w:rPr>
          <w:rFonts w:ascii="Times New Roman" w:hAnsi="Times New Roman" w:cs="Times New Roman"/>
          <w:b/>
        </w:rPr>
      </w:pPr>
      <w:r w:rsidRPr="007551FD">
        <w:rPr>
          <w:rFonts w:ascii="Times New Roman" w:hAnsi="Times New Roman" w:cs="Times New Roman"/>
          <w:b/>
        </w:rPr>
        <w:t>Brook Trout</w:t>
      </w:r>
      <w:r w:rsidR="00D5230F" w:rsidRPr="007551FD">
        <w:rPr>
          <w:rFonts w:ascii="Times New Roman" w:hAnsi="Times New Roman" w:cs="Times New Roman"/>
          <w:b/>
        </w:rPr>
        <w:t xml:space="preserve"> Case Study</w:t>
      </w:r>
    </w:p>
    <w:p w14:paraId="19A301E2" w14:textId="381CBF2D" w:rsidR="00E46A10" w:rsidRDefault="00025340" w:rsidP="007551FD">
      <w:pPr>
        <w:tabs>
          <w:tab w:val="left" w:pos="360"/>
          <w:tab w:val="left" w:pos="8640"/>
        </w:tabs>
        <w:rPr>
          <w:rFonts w:ascii="Times New Roman" w:hAnsi="Times New Roman" w:cs="Times New Roman"/>
        </w:rPr>
      </w:pPr>
      <w:r>
        <w:rPr>
          <w:rFonts w:ascii="Times New Roman" w:hAnsi="Times New Roman" w:cs="Times New Roman"/>
          <w:b/>
        </w:rPr>
        <w:tab/>
      </w:r>
      <w:r w:rsidR="00E46A10">
        <w:rPr>
          <w:rFonts w:ascii="Times New Roman" w:hAnsi="Times New Roman" w:cs="Times New Roman"/>
        </w:rPr>
        <w:t xml:space="preserve">As the only trout native to eastern U.S. streams and rivers, Brook Trout are a species of social and economic importance in the region. State and federal agencies as well as organizations such as Trout Unlimited and the Eastern Brook Trout Joint Venture (EBTJV) have particular interest in supporting viable populations of Brook Trout. As such, there have been numerous recent modeling efforts to estimate occupancy, abundance, and population dynamics in response to landscape conditions, climate change, and management actions (refs: Wagner, </w:t>
      </w:r>
      <w:commentRangeStart w:id="40"/>
      <w:r w:rsidR="00E46A10">
        <w:rPr>
          <w:rFonts w:ascii="Times New Roman" w:hAnsi="Times New Roman" w:cs="Times New Roman"/>
        </w:rPr>
        <w:t>Letcher</w:t>
      </w:r>
      <w:commentRangeEnd w:id="40"/>
      <w:r w:rsidR="004133A9">
        <w:rPr>
          <w:rStyle w:val="CommentReference"/>
        </w:rPr>
        <w:commentReference w:id="40"/>
      </w:r>
      <w:r w:rsidR="00E46A10">
        <w:rPr>
          <w:rFonts w:ascii="Times New Roman" w:hAnsi="Times New Roman" w:cs="Times New Roman"/>
        </w:rPr>
        <w:t xml:space="preserve">, </w:t>
      </w:r>
      <w:proofErr w:type="spellStart"/>
      <w:r w:rsidR="00E46A10">
        <w:rPr>
          <w:rFonts w:ascii="Times New Roman" w:hAnsi="Times New Roman" w:cs="Times New Roman"/>
        </w:rPr>
        <w:t>Kanno</w:t>
      </w:r>
      <w:proofErr w:type="spellEnd"/>
      <w:r w:rsidR="00E46A10">
        <w:rPr>
          <w:rFonts w:ascii="Times New Roman" w:hAnsi="Times New Roman" w:cs="Times New Roman"/>
        </w:rPr>
        <w:t xml:space="preserve">). However, beyond using random regional, watershed, or sub-basin effects, these models generally do not account for spatial correlations. </w:t>
      </w:r>
    </w:p>
    <w:p w14:paraId="644B7B55" w14:textId="0769DAC2" w:rsidR="00D5230F"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BD68BF">
        <w:rPr>
          <w:rFonts w:ascii="Times New Roman" w:hAnsi="Times New Roman" w:cs="Times New Roman"/>
        </w:rPr>
        <w:t xml:space="preserve">We </w:t>
      </w:r>
      <w:r w:rsidR="00E46A10">
        <w:rPr>
          <w:rFonts w:ascii="Times New Roman" w:hAnsi="Times New Roman" w:cs="Times New Roman"/>
        </w:rPr>
        <w:t>identified</w:t>
      </w:r>
      <w:r w:rsidR="00BD68BF">
        <w:rPr>
          <w:rFonts w:ascii="Times New Roman" w:hAnsi="Times New Roman" w:cs="Times New Roman"/>
        </w:rPr>
        <w:t xml:space="preserve"> the West Susquehanna</w:t>
      </w:r>
      <w:ins w:id="41" w:author="Letcher, Benjamin" w:date="2017-01-25T11:31:00Z">
        <w:r w:rsidR="004133A9">
          <w:rPr>
            <w:rFonts w:ascii="Times New Roman" w:hAnsi="Times New Roman" w:cs="Times New Roman"/>
          </w:rPr>
          <w:t>, PA</w:t>
        </w:r>
      </w:ins>
      <w:r w:rsidR="00BD68BF">
        <w:rPr>
          <w:rFonts w:ascii="Times New Roman" w:hAnsi="Times New Roman" w:cs="Times New Roman"/>
        </w:rPr>
        <w:t xml:space="preserve"> watershed for our case study because it was a moderately-large network with a high density of good quality stream fish data over a long time period. The electrofishing data were collected by the state of Pennsylvania Boat and Fish Commission using standard methods common across agencies and researchers throughout the eastern U.S.</w:t>
      </w:r>
      <w:r w:rsidR="001B7E73">
        <w:rPr>
          <w:rFonts w:ascii="Times New Roman" w:hAnsi="Times New Roman" w:cs="Times New Roman"/>
        </w:rPr>
        <w:t xml:space="preserve"> </w:t>
      </w:r>
      <w:commentRangeStart w:id="42"/>
      <w:r w:rsidR="00D5230F">
        <w:rPr>
          <w:rFonts w:ascii="Times New Roman" w:hAnsi="Times New Roman" w:cs="Times New Roman"/>
        </w:rPr>
        <w:t>We did not use the West Susquehanna watershed in our simulations</w:t>
      </w:r>
      <w:r w:rsidR="00BD68BF">
        <w:rPr>
          <w:rFonts w:ascii="Times New Roman" w:hAnsi="Times New Roman" w:cs="Times New Roman"/>
        </w:rPr>
        <w:t xml:space="preserve"> because it is much larger than the White River network, with many more confluences, which would greatly slow the data simulation</w:t>
      </w:r>
      <w:commentRangeEnd w:id="42"/>
      <w:r w:rsidR="005F49E4">
        <w:rPr>
          <w:rStyle w:val="CommentReference"/>
        </w:rPr>
        <w:commentReference w:id="42"/>
      </w:r>
      <w:r w:rsidR="00BD68BF">
        <w:rPr>
          <w:rFonts w:ascii="Times New Roman" w:hAnsi="Times New Roman" w:cs="Times New Roman"/>
        </w:rPr>
        <w:t>. Doing hundreds of simulations on such a large network under many conditions would have been prohibitively slow.</w:t>
      </w:r>
    </w:p>
    <w:p w14:paraId="32446679" w14:textId="7EAA5585" w:rsidR="005C4C88" w:rsidRPr="005C4C88" w:rsidRDefault="00025340" w:rsidP="007551FD">
      <w:pPr>
        <w:tabs>
          <w:tab w:val="left" w:pos="360"/>
          <w:tab w:val="left" w:pos="8640"/>
        </w:tabs>
        <w:rPr>
          <w:rFonts w:ascii="Times New Roman" w:hAnsi="Times New Roman" w:cs="Times New Roman"/>
        </w:rPr>
      </w:pPr>
      <w:r>
        <w:rPr>
          <w:rFonts w:ascii="Times New Roman" w:hAnsi="Times New Roman" w:cs="Times New Roman"/>
        </w:rPr>
        <w:tab/>
      </w:r>
      <w:r w:rsidR="005C4C88" w:rsidRPr="005C4C88">
        <w:rPr>
          <w:rFonts w:ascii="Times New Roman" w:hAnsi="Times New Roman" w:cs="Times New Roman"/>
        </w:rPr>
        <w:t>The West Susquehanna watershed contained 11</w:t>
      </w:r>
      <w:r w:rsidR="00FB30CE">
        <w:rPr>
          <w:rFonts w:ascii="Times New Roman" w:hAnsi="Times New Roman" w:cs="Times New Roman"/>
        </w:rPr>
        <w:t>,</w:t>
      </w:r>
      <w:r w:rsidR="005C4C88" w:rsidRPr="005C4C88">
        <w:rPr>
          <w:rFonts w:ascii="Times New Roman" w:hAnsi="Times New Roman" w:cs="Times New Roman"/>
        </w:rPr>
        <w:t>220 nodes, comprised of 349 survey sites and 10</w:t>
      </w:r>
      <w:r w:rsidR="00FB30CE">
        <w:rPr>
          <w:rFonts w:ascii="Times New Roman" w:hAnsi="Times New Roman" w:cs="Times New Roman"/>
        </w:rPr>
        <w:t>,</w:t>
      </w:r>
      <w:r w:rsidR="005C4C88" w:rsidRPr="005C4C88">
        <w:rPr>
          <w:rFonts w:ascii="Times New Roman" w:hAnsi="Times New Roman" w:cs="Times New Roman"/>
        </w:rPr>
        <w:t>871 stream reaches. Sites were survey</w:t>
      </w:r>
      <w:ins w:id="43" w:author="Letcher, Benjamin" w:date="2017-01-25T11:31:00Z">
        <w:r w:rsidR="005F49E4">
          <w:rPr>
            <w:rFonts w:ascii="Times New Roman" w:hAnsi="Times New Roman" w:cs="Times New Roman"/>
          </w:rPr>
          <w:t>ed</w:t>
        </w:r>
      </w:ins>
      <w:r w:rsidR="005C4C88" w:rsidRPr="005C4C88">
        <w:rPr>
          <w:rFonts w:ascii="Times New Roman" w:hAnsi="Times New Roman" w:cs="Times New Roman"/>
        </w:rPr>
        <w:t xml:space="preserve"> </w:t>
      </w:r>
      <w:del w:id="44" w:author="Letcher, Benjamin" w:date="2017-01-25T11:33:00Z">
        <w:r w:rsidR="005C4C88" w:rsidRPr="005C4C88" w:rsidDel="005F49E4">
          <w:rPr>
            <w:rFonts w:ascii="Times New Roman" w:hAnsi="Times New Roman" w:cs="Times New Roman"/>
          </w:rPr>
          <w:delText>in</w:delText>
        </w:r>
      </w:del>
      <w:r w:rsidR="005C4C88" w:rsidRPr="005C4C88">
        <w:rPr>
          <w:rFonts w:ascii="Times New Roman" w:hAnsi="Times New Roman" w:cs="Times New Roman"/>
        </w:rPr>
        <w:t xml:space="preserve"> a total of 34</w:t>
      </w:r>
      <w:ins w:id="45" w:author="Letcher, Benjamin" w:date="2017-01-25T11:32:00Z">
        <w:r w:rsidR="005F49E4">
          <w:rPr>
            <w:rFonts w:ascii="Times New Roman" w:hAnsi="Times New Roman" w:cs="Times New Roman"/>
          </w:rPr>
          <w:t xml:space="preserve"> years</w:t>
        </w:r>
      </w:ins>
      <w:r w:rsidR="005C4C88" w:rsidRPr="005C4C88">
        <w:rPr>
          <w:rFonts w:ascii="Times New Roman" w:hAnsi="Times New Roman" w:cs="Times New Roman"/>
        </w:rPr>
        <w:t xml:space="preserve"> from 1981 and 2014. There w</w:t>
      </w:r>
      <w:ins w:id="46" w:author="Letcher, Benjamin" w:date="2017-01-25T11:33:00Z">
        <w:r w:rsidR="005F49E4">
          <w:rPr>
            <w:rFonts w:ascii="Times New Roman" w:hAnsi="Times New Roman" w:cs="Times New Roman"/>
          </w:rPr>
          <w:t>as</w:t>
        </w:r>
      </w:ins>
      <w:del w:id="47" w:author="Letcher, Benjamin" w:date="2017-01-25T11:33:00Z">
        <w:r w:rsidR="005C4C88" w:rsidRPr="005C4C88" w:rsidDel="005F49E4">
          <w:rPr>
            <w:rFonts w:ascii="Times New Roman" w:hAnsi="Times New Roman" w:cs="Times New Roman"/>
          </w:rPr>
          <w:delText>ere</w:delText>
        </w:r>
      </w:del>
      <w:r w:rsidR="005C4C88" w:rsidRPr="005C4C88">
        <w:rPr>
          <w:rFonts w:ascii="Times New Roman" w:hAnsi="Times New Roman" w:cs="Times New Roman"/>
        </w:rPr>
        <w:t xml:space="preserve"> a total of 683 site visits with a mean of </w:t>
      </w:r>
      <w:r w:rsidR="00F00A1A">
        <w:rPr>
          <w:rFonts w:ascii="Times New Roman" w:hAnsi="Times New Roman" w:cs="Times New Roman"/>
        </w:rPr>
        <w:t>2.0</w:t>
      </w:r>
      <w:r w:rsidR="005C4C88" w:rsidRPr="005C4C88">
        <w:rPr>
          <w:rFonts w:ascii="Times New Roman" w:hAnsi="Times New Roman" w:cs="Times New Roman"/>
        </w:rPr>
        <w:t xml:space="preserve"> and a range of 1 to 21 visits per site.</w:t>
      </w:r>
      <w:r w:rsidR="00FB30CE">
        <w:rPr>
          <w:rFonts w:ascii="Times New Roman" w:hAnsi="Times New Roman" w:cs="Times New Roman"/>
        </w:rPr>
        <w:t xml:space="preserve"> </w:t>
      </w:r>
      <w:r w:rsidR="00F245EB" w:rsidRPr="00F245EB">
        <w:rPr>
          <w:rFonts w:ascii="Times New Roman" w:hAnsi="Times New Roman" w:cs="Times New Roman"/>
        </w:rPr>
        <w:t>The total drain</w:t>
      </w:r>
      <w:r w:rsidR="00F245EB">
        <w:rPr>
          <w:rFonts w:ascii="Times New Roman" w:hAnsi="Times New Roman" w:cs="Times New Roman"/>
        </w:rPr>
        <w:t>age area of the watershed was 1</w:t>
      </w:r>
      <w:r w:rsidR="00F245EB" w:rsidRPr="00F245EB">
        <w:rPr>
          <w:rFonts w:ascii="Times New Roman" w:hAnsi="Times New Roman" w:cs="Times New Roman"/>
        </w:rPr>
        <w:t>8</w:t>
      </w:r>
      <w:r w:rsidR="00F245EB">
        <w:rPr>
          <w:rFonts w:ascii="Times New Roman" w:hAnsi="Times New Roman" w:cs="Times New Roman"/>
        </w:rPr>
        <w:t>,</w:t>
      </w:r>
      <w:r w:rsidR="00F245EB" w:rsidRPr="00F245EB">
        <w:rPr>
          <w:rFonts w:ascii="Times New Roman" w:hAnsi="Times New Roman" w:cs="Times New Roman"/>
        </w:rPr>
        <w:t>068</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Pr>
          <w:rFonts w:ascii="Times New Roman" w:hAnsi="Times New Roman" w:cs="Times New Roman"/>
        </w:rPr>
        <w:t xml:space="preserve"> </w:t>
      </w:r>
      <w:r w:rsidR="00F245EB" w:rsidRPr="00F245EB">
        <w:rPr>
          <w:rFonts w:ascii="Times New Roman" w:hAnsi="Times New Roman" w:cs="Times New Roman"/>
        </w:rPr>
        <w:t>and the smallest stream had a cumulative drainage area of 0.4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median drainage area was 4.4</w:t>
      </w:r>
      <w:r w:rsidR="00F245EB">
        <w:rPr>
          <w:rFonts w:ascii="Times New Roman" w:hAnsi="Times New Roman" w:cs="Times New Roman"/>
        </w:rPr>
        <w:t xml:space="preserve"> km</w:t>
      </w:r>
      <w:r w:rsidR="00F245EB">
        <w:rPr>
          <w:rFonts w:ascii="Times New Roman" w:hAnsi="Times New Roman" w:cs="Times New Roman"/>
          <w:vertAlign w:val="superscript"/>
        </w:rPr>
        <w:t>2</w:t>
      </w:r>
      <w:r w:rsidR="00F245EB" w:rsidRPr="00F245EB">
        <w:rPr>
          <w:rFonts w:ascii="Times New Roman" w:hAnsi="Times New Roman" w:cs="Times New Roman"/>
        </w:rPr>
        <w:t>. The mean distance between no</w:t>
      </w:r>
      <w:r w:rsidR="0093713B">
        <w:rPr>
          <w:rFonts w:ascii="Times New Roman" w:hAnsi="Times New Roman" w:cs="Times New Roman"/>
        </w:rPr>
        <w:t>des in the network was 1.37</w:t>
      </w:r>
      <w:del w:id="48" w:author="Letcher, Benjamin" w:date="2017-01-25T11:33:00Z">
        <w:r w:rsidR="0093713B" w:rsidDel="005F49E4">
          <w:rPr>
            <w:rFonts w:ascii="Times New Roman" w:hAnsi="Times New Roman" w:cs="Times New Roman"/>
          </w:rPr>
          <w:delText>3</w:delText>
        </w:r>
      </w:del>
      <w:r w:rsidR="0093713B">
        <w:rPr>
          <w:rFonts w:ascii="Times New Roman" w:hAnsi="Times New Roman" w:cs="Times New Roman"/>
        </w:rPr>
        <w:t xml:space="preserve"> km</w:t>
      </w:r>
      <w:r w:rsidR="00F245EB">
        <w:rPr>
          <w:rFonts w:ascii="Times New Roman" w:hAnsi="Times New Roman" w:cs="Times New Roman"/>
        </w:rPr>
        <w:t xml:space="preserve"> </w:t>
      </w:r>
      <w:r w:rsidR="00F245EB" w:rsidRPr="00F245EB">
        <w:rPr>
          <w:rFonts w:ascii="Times New Roman" w:hAnsi="Times New Roman" w:cs="Times New Roman"/>
        </w:rPr>
        <w:t>and ranged from 0.001</w:t>
      </w:r>
      <w:ins w:id="49" w:author="Letcher, Benjamin" w:date="2017-01-25T11:34:00Z">
        <w:r w:rsidR="005F49E4">
          <w:rPr>
            <w:rFonts w:ascii="Times New Roman" w:hAnsi="Times New Roman" w:cs="Times New Roman"/>
          </w:rPr>
          <w:t>x</w:t>
        </w:r>
      </w:ins>
      <w:r w:rsidR="00F245EB" w:rsidRPr="00F245EB">
        <w:rPr>
          <w:rFonts w:ascii="Times New Roman" w:hAnsi="Times New Roman" w:cs="Times New Roman"/>
        </w:rPr>
        <w:t xml:space="preserve"> to 11.61</w:t>
      </w:r>
      <w:del w:id="50" w:author="Letcher, Benjamin" w:date="2017-01-25T11:33:00Z">
        <w:r w:rsidR="00F245EB" w:rsidRPr="00F245EB" w:rsidDel="005F49E4">
          <w:rPr>
            <w:rFonts w:ascii="Times New Roman" w:hAnsi="Times New Roman" w:cs="Times New Roman"/>
          </w:rPr>
          <w:delText>3</w:delText>
        </w:r>
      </w:del>
      <w:r w:rsidR="00F245EB" w:rsidRPr="00F245EB">
        <w:rPr>
          <w:rFonts w:ascii="Times New Roman" w:hAnsi="Times New Roman" w:cs="Times New Roman"/>
        </w:rPr>
        <w:t xml:space="preserve"> km with a median of 1.11</w:t>
      </w:r>
      <w:del w:id="51" w:author="Letcher, Benjamin" w:date="2017-01-25T11:33:00Z">
        <w:r w:rsidR="00F245EB" w:rsidRPr="00F245EB" w:rsidDel="005F49E4">
          <w:rPr>
            <w:rFonts w:ascii="Times New Roman" w:hAnsi="Times New Roman" w:cs="Times New Roman"/>
          </w:rPr>
          <w:delText>4</w:delText>
        </w:r>
      </w:del>
      <w:r w:rsidR="00F245EB" w:rsidRPr="00F245EB">
        <w:rPr>
          <w:rFonts w:ascii="Times New Roman" w:hAnsi="Times New Roman" w:cs="Times New Roman"/>
        </w:rPr>
        <w:t xml:space="preserve"> km.</w:t>
      </w:r>
    </w:p>
    <w:p w14:paraId="2333D81D" w14:textId="08FE57C4" w:rsidR="00030A7D" w:rsidRDefault="00025340" w:rsidP="007551FD">
      <w:pPr>
        <w:tabs>
          <w:tab w:val="left" w:pos="360"/>
          <w:tab w:val="left" w:pos="8640"/>
        </w:tabs>
        <w:rPr>
          <w:rFonts w:ascii="Times New Roman" w:hAnsi="Times New Roman" w:cs="Times New Roman"/>
        </w:rPr>
      </w:pPr>
      <w:r w:rsidRPr="007C1E5E">
        <w:rPr>
          <w:rFonts w:ascii="Times New Roman" w:hAnsi="Times New Roman" w:cs="Times New Roman"/>
        </w:rPr>
        <w:tab/>
      </w:r>
      <w:r w:rsidR="001B7E73">
        <w:rPr>
          <w:rFonts w:ascii="Times New Roman" w:hAnsi="Times New Roman" w:cs="Times New Roman"/>
        </w:rPr>
        <w:t xml:space="preserve">The watershed was primarily forest (mean percent forest cover = 79%) but with a range from 0 to 100% within </w:t>
      </w:r>
      <w:r w:rsidR="00B740F2">
        <w:rPr>
          <w:rFonts w:ascii="Times New Roman" w:hAnsi="Times New Roman" w:cs="Times New Roman"/>
        </w:rPr>
        <w:t>individual</w:t>
      </w:r>
      <w:r w:rsidR="001B7E73">
        <w:rPr>
          <w:rFonts w:ascii="Times New Roman" w:hAnsi="Times New Roman" w:cs="Times New Roman"/>
        </w:rPr>
        <w:t xml:space="preserve"> stream catchments.</w:t>
      </w:r>
      <w:r w:rsidR="00B740F2">
        <w:rPr>
          <w:rFonts w:ascii="Times New Roman" w:hAnsi="Times New Roman" w:cs="Times New Roman"/>
        </w:rPr>
        <w:t xml:space="preserve"> We used percent forest cover as a fixed effect covariate in our model</w:t>
      </w:r>
      <w:r w:rsidR="00030A7D">
        <w:rPr>
          <w:rFonts w:ascii="Times New Roman" w:hAnsi="Times New Roman" w:cs="Times New Roman"/>
        </w:rPr>
        <w:t xml:space="preserve"> along with su</w:t>
      </w:r>
      <w:r w:rsidR="003D00BB">
        <w:rPr>
          <w:rFonts w:ascii="Times New Roman" w:hAnsi="Times New Roman" w:cs="Times New Roman"/>
        </w:rPr>
        <w:t>r</w:t>
      </w:r>
      <w:r w:rsidR="00030A7D">
        <w:rPr>
          <w:rFonts w:ascii="Times New Roman" w:hAnsi="Times New Roman" w:cs="Times New Roman"/>
        </w:rPr>
        <w:t>fic</w:t>
      </w:r>
      <w:r w:rsidR="003D00BB">
        <w:rPr>
          <w:rFonts w:ascii="Times New Roman" w:hAnsi="Times New Roman" w:cs="Times New Roman"/>
        </w:rPr>
        <w:t>i</w:t>
      </w:r>
      <w:r w:rsidR="00030A7D">
        <w:rPr>
          <w:rFonts w:ascii="Times New Roman" w:hAnsi="Times New Roman" w:cs="Times New Roman"/>
        </w:rPr>
        <w:t>al coarseness</w:t>
      </w:r>
      <w:r w:rsidR="00BE29D6">
        <w:rPr>
          <w:rFonts w:ascii="Times New Roman" w:hAnsi="Times New Roman" w:cs="Times New Roman"/>
        </w:rPr>
        <w:t xml:space="preserve">, mean air temperatures from the summer (previous year), fall (previous year), winter, and spring prior to summer fish surveys, </w:t>
      </w:r>
      <w:r w:rsidR="00E676AA">
        <w:rPr>
          <w:rFonts w:ascii="Times New Roman" w:hAnsi="Times New Roman" w:cs="Times New Roman"/>
        </w:rPr>
        <w:t>and mean daily precipitation for the same seasons</w:t>
      </w:r>
      <w:r w:rsidR="003D00BB">
        <w:rPr>
          <w:rFonts w:ascii="Times New Roman" w:hAnsi="Times New Roman" w:cs="Times New Roman"/>
        </w:rPr>
        <w:t xml:space="preserve">. Daily temperature and precipitation data were obtained from </w:t>
      </w:r>
      <w:proofErr w:type="spellStart"/>
      <w:r w:rsidR="003D00BB">
        <w:rPr>
          <w:rFonts w:ascii="Times New Roman" w:hAnsi="Times New Roman" w:cs="Times New Roman"/>
        </w:rPr>
        <w:t>daymet</w:t>
      </w:r>
      <w:proofErr w:type="spellEnd"/>
      <w:r w:rsidR="003D00BB">
        <w:rPr>
          <w:rFonts w:ascii="Times New Roman" w:hAnsi="Times New Roman" w:cs="Times New Roman"/>
        </w:rPr>
        <w:t xml:space="preserve"> (</w:t>
      </w:r>
      <w:commentRangeStart w:id="52"/>
      <w:r w:rsidR="003D00BB">
        <w:rPr>
          <w:rFonts w:ascii="Times New Roman" w:hAnsi="Times New Roman" w:cs="Times New Roman"/>
        </w:rPr>
        <w:t>refs</w:t>
      </w:r>
      <w:commentRangeEnd w:id="52"/>
      <w:r w:rsidR="003D00BB">
        <w:commentReference w:id="52"/>
      </w:r>
      <w:r w:rsidR="003D00BB">
        <w:rPr>
          <w:rFonts w:ascii="Times New Roman" w:hAnsi="Times New Roman" w:cs="Times New Roman"/>
        </w:rPr>
        <w:t xml:space="preserve">) and spatially aggregated to the catchment scale. The surficial coarseness </w:t>
      </w:r>
      <w:ins w:id="53" w:author="Letcher, Benjamin" w:date="2017-01-25T11:35:00Z">
        <w:r w:rsidR="005F49E4">
          <w:rPr>
            <w:rFonts w:ascii="Times New Roman" w:hAnsi="Times New Roman" w:cs="Times New Roman"/>
          </w:rPr>
          <w:t>wa</w:t>
        </w:r>
      </w:ins>
      <w:del w:id="54" w:author="Letcher, Benjamin" w:date="2017-01-25T11:35:00Z">
        <w:r w:rsidR="003D00BB" w:rsidDel="005F49E4">
          <w:rPr>
            <w:rFonts w:ascii="Times New Roman" w:hAnsi="Times New Roman" w:cs="Times New Roman"/>
          </w:rPr>
          <w:delText>i</w:delText>
        </w:r>
      </w:del>
      <w:r w:rsidR="003D00BB">
        <w:rPr>
          <w:rFonts w:ascii="Times New Roman" w:hAnsi="Times New Roman" w:cs="Times New Roman"/>
        </w:rPr>
        <w:t>s the percentage of the catchment area covered by a parent soil material with texture described as sandy, gravelly, or a combination of the two. These classifications were obtained from the USDA National Resources Conservation Sciences Soil Survey Geographic Database (SSURGO; ref).</w:t>
      </w:r>
      <w:r w:rsidR="009500C2">
        <w:rPr>
          <w:rFonts w:ascii="Times New Roman" w:hAnsi="Times New Roman" w:cs="Times New Roman"/>
        </w:rPr>
        <w:t xml:space="preserve"> Forest cover data was obtained from the 2011 National Land Cover Database (NLCD; </w:t>
      </w:r>
      <w:commentRangeStart w:id="55"/>
      <w:r w:rsidR="009500C2">
        <w:rPr>
          <w:rFonts w:ascii="Times New Roman" w:hAnsi="Times New Roman" w:cs="Times New Roman"/>
        </w:rPr>
        <w:t>ref</w:t>
      </w:r>
      <w:commentRangeEnd w:id="55"/>
      <w:r w:rsidR="009500C2">
        <w:commentReference w:id="55"/>
      </w:r>
      <w:r w:rsidR="009500C2">
        <w:rPr>
          <w:rFonts w:ascii="Times New Roman" w:hAnsi="Times New Roman" w:cs="Times New Roman"/>
        </w:rPr>
        <w:t>).</w:t>
      </w:r>
      <w:r w:rsidR="003D00BB">
        <w:rPr>
          <w:rFonts w:ascii="Times New Roman" w:hAnsi="Times New Roman" w:cs="Times New Roman"/>
        </w:rPr>
        <w:t xml:space="preserve"> All</w:t>
      </w:r>
      <w:r w:rsidR="00030A7D">
        <w:rPr>
          <w:rFonts w:ascii="Times New Roman" w:hAnsi="Times New Roman" w:cs="Times New Roman"/>
        </w:rPr>
        <w:t xml:space="preserve"> basin characteristics were calculated as spatial sums (precipitation) or means within each zonal catchment layer as delineated based on the truncated NHDHRDV2 </w:t>
      </w:r>
      <w:proofErr w:type="spellStart"/>
      <w:r w:rsidR="00030A7D">
        <w:rPr>
          <w:rFonts w:ascii="Times New Roman" w:hAnsi="Times New Roman" w:cs="Times New Roman"/>
        </w:rPr>
        <w:t>flowlines</w:t>
      </w:r>
      <w:proofErr w:type="spellEnd"/>
      <w:r w:rsidR="00030A7D">
        <w:rPr>
          <w:rFonts w:ascii="Times New Roman" w:hAnsi="Times New Roman" w:cs="Times New Roman"/>
        </w:rPr>
        <w:t xml:space="preserve">. All details and </w:t>
      </w:r>
      <w:proofErr w:type="spellStart"/>
      <w:r w:rsidR="00030A7D">
        <w:rPr>
          <w:rFonts w:ascii="Times New Roman" w:hAnsi="Times New Roman" w:cs="Times New Roman"/>
        </w:rPr>
        <w:t>ArcPython</w:t>
      </w:r>
      <w:proofErr w:type="spellEnd"/>
      <w:r w:rsidR="00030A7D">
        <w:rPr>
          <w:rFonts w:ascii="Times New Roman" w:hAnsi="Times New Roman" w:cs="Times New Roman"/>
        </w:rPr>
        <w:t xml:space="preserve"> scripts can be found at </w:t>
      </w:r>
      <w:hyperlink r:id="rId9" w:history="1">
        <w:r w:rsidR="00030A7D" w:rsidRPr="004A2B9B">
          <w:rPr>
            <w:rFonts w:ascii="Times New Roman" w:hAnsi="Times New Roman" w:cs="Times New Roman"/>
          </w:rPr>
          <w:t>http://conte-ecology.github.io/shedsGisData/</w:t>
        </w:r>
      </w:hyperlink>
      <w:r w:rsidR="00030A7D">
        <w:rPr>
          <w:rFonts w:ascii="Times New Roman" w:hAnsi="Times New Roman" w:cs="Times New Roman"/>
        </w:rPr>
        <w:t xml:space="preserve">. </w:t>
      </w:r>
      <w:r w:rsidR="003D00BB">
        <w:rPr>
          <w:rFonts w:ascii="Times New Roman" w:hAnsi="Times New Roman" w:cs="Times New Roman"/>
        </w:rPr>
        <w:t xml:space="preserve">The </w:t>
      </w:r>
      <w:r w:rsidR="009500C2">
        <w:rPr>
          <w:rFonts w:ascii="Times New Roman" w:hAnsi="Times New Roman" w:cs="Times New Roman"/>
        </w:rPr>
        <w:t xml:space="preserve">covariate </w:t>
      </w:r>
      <w:r w:rsidR="003D00BB">
        <w:rPr>
          <w:rFonts w:ascii="Times New Roman" w:hAnsi="Times New Roman" w:cs="Times New Roman"/>
        </w:rPr>
        <w:t xml:space="preserve">summary statistics for </w:t>
      </w:r>
      <w:r w:rsidR="009500C2">
        <w:rPr>
          <w:rFonts w:ascii="Times New Roman" w:hAnsi="Times New Roman" w:cs="Times New Roman"/>
        </w:rPr>
        <w:t>the West Susquehanna wat</w:t>
      </w:r>
      <w:r w:rsidR="00E12DDB">
        <w:rPr>
          <w:rFonts w:ascii="Times New Roman" w:hAnsi="Times New Roman" w:cs="Times New Roman"/>
        </w:rPr>
        <w:t>ershed are presented in Table 2</w:t>
      </w:r>
      <w:r w:rsidR="009500C2">
        <w:rPr>
          <w:rFonts w:ascii="Times New Roman" w:hAnsi="Times New Roman" w:cs="Times New Roman"/>
        </w:rPr>
        <w:t>.</w:t>
      </w:r>
    </w:p>
    <w:p w14:paraId="748195A5" w14:textId="44258521" w:rsidR="00423501" w:rsidRDefault="00025340" w:rsidP="00423501">
      <w:pPr>
        <w:tabs>
          <w:tab w:val="left" w:pos="360"/>
          <w:tab w:val="left" w:pos="8640"/>
        </w:tabs>
        <w:rPr>
          <w:rFonts w:ascii="Times New Roman" w:hAnsi="Times New Roman" w:cs="Times New Roman"/>
        </w:rPr>
      </w:pPr>
      <w:r>
        <w:rPr>
          <w:rFonts w:ascii="Times New Roman" w:hAnsi="Times New Roman" w:cs="Times New Roman"/>
        </w:rPr>
        <w:tab/>
      </w:r>
      <w:r w:rsidR="00423501">
        <w:rPr>
          <w:rFonts w:ascii="Times New Roman" w:hAnsi="Times New Roman" w:cs="Times New Roman"/>
        </w:rPr>
        <w:t xml:space="preserve">We </w:t>
      </w:r>
      <w:commentRangeStart w:id="56"/>
      <w:r w:rsidR="00423501">
        <w:rPr>
          <w:rFonts w:ascii="Times New Roman" w:hAnsi="Times New Roman" w:cs="Times New Roman"/>
        </w:rPr>
        <w:t>used the Na</w:t>
      </w:r>
      <w:r w:rsidR="00E12DDB">
        <w:rPr>
          <w:rFonts w:ascii="Times New Roman" w:hAnsi="Times New Roman" w:cs="Times New Roman"/>
        </w:rPr>
        <w:t>tional Hydrography Dataset high-</w:t>
      </w:r>
      <w:r w:rsidR="00423501">
        <w:rPr>
          <w:rFonts w:ascii="Times New Roman" w:hAnsi="Times New Roman" w:cs="Times New Roman"/>
        </w:rPr>
        <w:t xml:space="preserve">resolution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(ref) truncated to &gt;0.75 km</w:t>
      </w:r>
      <w:r w:rsidR="00423501">
        <w:rPr>
          <w:rFonts w:ascii="Times New Roman" w:hAnsi="Times New Roman" w:cs="Times New Roman"/>
          <w:vertAlign w:val="superscript"/>
        </w:rPr>
        <w:t>2</w:t>
      </w:r>
      <w:r w:rsidR="00423501">
        <w:rPr>
          <w:rFonts w:ascii="Times New Roman" w:hAnsi="Times New Roman" w:cs="Times New Roman"/>
        </w:rPr>
        <w:t xml:space="preserve"> drainage area for spatial consistency and exclusion of highly ephemeral streams (ref: </w:t>
      </w:r>
      <w:proofErr w:type="spellStart"/>
      <w:r w:rsidR="00423501">
        <w:rPr>
          <w:rFonts w:ascii="Times New Roman" w:hAnsi="Times New Roman" w:cs="Times New Roman"/>
        </w:rPr>
        <w:t>kyle</w:t>
      </w:r>
      <w:proofErr w:type="spellEnd"/>
      <w:r w:rsidR="00423501">
        <w:rPr>
          <w:rFonts w:ascii="Times New Roman" w:hAnsi="Times New Roman" w:cs="Times New Roman"/>
        </w:rPr>
        <w:t xml:space="preserve"> </w:t>
      </w:r>
      <w:proofErr w:type="spellStart"/>
      <w:r w:rsidR="00423501">
        <w:rPr>
          <w:rFonts w:ascii="Times New Roman" w:hAnsi="Times New Roman" w:cs="Times New Roman"/>
        </w:rPr>
        <w:lastRenderedPageBreak/>
        <w:t>github</w:t>
      </w:r>
      <w:proofErr w:type="spellEnd"/>
      <w:r w:rsidR="00423501">
        <w:rPr>
          <w:rFonts w:ascii="Times New Roman" w:hAnsi="Times New Roman" w:cs="Times New Roman"/>
        </w:rPr>
        <w:t xml:space="preserve"> pages – he should really publish it as a data paper at the least). Any survey locations or other points of interest were then snapped to the </w:t>
      </w:r>
      <w:proofErr w:type="spellStart"/>
      <w:r w:rsidR="00423501">
        <w:rPr>
          <w:rFonts w:ascii="Times New Roman" w:hAnsi="Times New Roman" w:cs="Times New Roman"/>
        </w:rPr>
        <w:t>flowlines</w:t>
      </w:r>
      <w:proofErr w:type="spellEnd"/>
      <w:r w:rsidR="00423501">
        <w:rPr>
          <w:rFonts w:ascii="Times New Roman" w:hAnsi="Times New Roman" w:cs="Times New Roman"/>
        </w:rPr>
        <w:t xml:space="preserve">. All survey points and confluences, including the base of the network and the terminal headwaters, were considered network nodes. Except for the base node, the distance from each child node was calculated to its downstream parent node to define the network relationships and distances. All hydrography processing was done using </w:t>
      </w:r>
      <w:proofErr w:type="spellStart"/>
      <w:r w:rsidR="00423501">
        <w:rPr>
          <w:rFonts w:ascii="Times New Roman" w:hAnsi="Times New Roman" w:cs="Times New Roman"/>
        </w:rPr>
        <w:t>ArcPython</w:t>
      </w:r>
      <w:proofErr w:type="spellEnd"/>
      <w:r w:rsidR="00423501">
        <w:rPr>
          <w:rFonts w:ascii="Times New Roman" w:hAnsi="Times New Roman" w:cs="Times New Roman"/>
        </w:rPr>
        <w:t xml:space="preserve"> (ref). The full description of the process, scripts, and links to the hydrography data is archived at (ref: </w:t>
      </w:r>
      <w:proofErr w:type="spellStart"/>
      <w:r w:rsidR="00423501">
        <w:rPr>
          <w:rFonts w:ascii="Times New Roman" w:hAnsi="Times New Roman" w:cs="Times New Roman"/>
        </w:rPr>
        <w:t>gihub</w:t>
      </w:r>
      <w:proofErr w:type="spellEnd"/>
      <w:r w:rsidR="00423501">
        <w:rPr>
          <w:rFonts w:ascii="Times New Roman" w:hAnsi="Times New Roman" w:cs="Times New Roman"/>
        </w:rPr>
        <w:t xml:space="preserve"> repo link).</w:t>
      </w:r>
      <w:commentRangeEnd w:id="56"/>
      <w:r w:rsidR="00423501">
        <w:commentReference w:id="56"/>
      </w:r>
      <w:r w:rsidR="00423501">
        <w:rPr>
          <w:rFonts w:ascii="Times New Roman" w:hAnsi="Times New Roman" w:cs="Times New Roman"/>
        </w:rPr>
        <w:t xml:space="preserve"> The hydrography for the region from Maine to Virginia, USA can be downloaded by hydrologic unit code 2 at </w:t>
      </w:r>
      <w:hyperlink r:id="rId10" w:history="1">
        <w:r w:rsidR="00423501" w:rsidRPr="004A2B9B">
          <w:rPr>
            <w:rFonts w:ascii="Times New Roman" w:hAnsi="Times New Roman" w:cs="Times New Roman"/>
          </w:rPr>
          <w:t>http://ecosheds.org/assets/nhdhrd/v2/</w:t>
        </w:r>
      </w:hyperlink>
    </w:p>
    <w:p w14:paraId="2F998246" w14:textId="77777777" w:rsidR="001B7E73" w:rsidRDefault="001B7E73" w:rsidP="007551FD">
      <w:pPr>
        <w:tabs>
          <w:tab w:val="left" w:pos="360"/>
          <w:tab w:val="left" w:pos="8640"/>
        </w:tabs>
        <w:rPr>
          <w:rFonts w:ascii="Times New Roman" w:hAnsi="Times New Roman" w:cs="Times New Roman"/>
          <w:u w:val="single"/>
        </w:rPr>
      </w:pPr>
    </w:p>
    <w:p w14:paraId="3298B41F" w14:textId="07878B11" w:rsidR="00CF1471" w:rsidRPr="0064703D" w:rsidRDefault="0064703D" w:rsidP="007551FD">
      <w:pPr>
        <w:tabs>
          <w:tab w:val="left" w:pos="360"/>
          <w:tab w:val="left" w:pos="8640"/>
        </w:tabs>
        <w:rPr>
          <w:rFonts w:ascii="Times New Roman" w:hAnsi="Times New Roman" w:cs="Times New Roman"/>
          <w:i/>
        </w:rPr>
      </w:pPr>
      <w:r>
        <w:rPr>
          <w:rFonts w:ascii="Times New Roman" w:hAnsi="Times New Roman" w:cs="Times New Roman"/>
          <w:i/>
        </w:rPr>
        <w:t>Model</w:t>
      </w:r>
      <w:r w:rsidR="00CF1471" w:rsidRPr="0064703D">
        <w:rPr>
          <w:rFonts w:ascii="Times New Roman" w:hAnsi="Times New Roman" w:cs="Times New Roman"/>
          <w:i/>
        </w:rPr>
        <w:t xml:space="preserve"> </w:t>
      </w:r>
      <w:r>
        <w:rPr>
          <w:rFonts w:ascii="Times New Roman" w:hAnsi="Times New Roman" w:cs="Times New Roman"/>
          <w:i/>
        </w:rPr>
        <w:t>Selection</w:t>
      </w:r>
    </w:p>
    <w:p w14:paraId="2742E6D9" w14:textId="313DE081" w:rsidR="00CF1471" w:rsidRDefault="007C1E5E" w:rsidP="007551FD">
      <w:pPr>
        <w:tabs>
          <w:tab w:val="left" w:pos="360"/>
          <w:tab w:val="left" w:pos="8640"/>
        </w:tabs>
        <w:rPr>
          <w:rFonts w:ascii="Times New Roman" w:hAnsi="Times New Roman" w:cs="Times New Roman"/>
        </w:rPr>
      </w:pPr>
      <w:r>
        <w:rPr>
          <w:rFonts w:ascii="Times New Roman" w:hAnsi="Times New Roman" w:cs="Times New Roman"/>
        </w:rPr>
        <w:tab/>
      </w:r>
      <w:r w:rsidR="00CF1471" w:rsidRPr="0064703D">
        <w:rPr>
          <w:rFonts w:ascii="Times New Roman" w:hAnsi="Times New Roman" w:cs="Times New Roman"/>
        </w:rPr>
        <w:t xml:space="preserve">For </w:t>
      </w:r>
      <w:r w:rsidR="0064703D">
        <w:rPr>
          <w:rFonts w:ascii="Times New Roman" w:hAnsi="Times New Roman" w:cs="Times New Roman"/>
        </w:rPr>
        <w:t>young of the year (</w:t>
      </w:r>
      <w:r w:rsidR="00CF1471" w:rsidRPr="0064703D">
        <w:rPr>
          <w:rFonts w:ascii="Times New Roman" w:hAnsi="Times New Roman" w:cs="Times New Roman"/>
        </w:rPr>
        <w:t>YOY</w:t>
      </w:r>
      <w:r w:rsidR="0064703D">
        <w:rPr>
          <w:rFonts w:ascii="Times New Roman" w:hAnsi="Times New Roman" w:cs="Times New Roman"/>
        </w:rPr>
        <w:t>) and adult Brook Trout independently, we compared eight models with different combinations of spatial, temporal, and spatiotemporal correlations</w:t>
      </w:r>
      <w:r>
        <w:rPr>
          <w:rFonts w:ascii="Times New Roman" w:hAnsi="Times New Roman" w:cs="Times New Roman"/>
        </w:rPr>
        <w:t xml:space="preserve"> (</w:t>
      </w:r>
      <w:r w:rsidR="00E12DDB">
        <w:rPr>
          <w:rFonts w:ascii="Times New Roman" w:hAnsi="Times New Roman" w:cs="Times New Roman"/>
        </w:rPr>
        <w:t xml:space="preserve">2 x 2 x 2 factorial design; </w:t>
      </w:r>
      <w:r>
        <w:rPr>
          <w:rFonts w:ascii="Times New Roman" w:hAnsi="Times New Roman" w:cs="Times New Roman"/>
        </w:rPr>
        <w:t>Table 3)</w:t>
      </w:r>
      <w:r w:rsidR="0064703D">
        <w:rPr>
          <w:rFonts w:ascii="Times New Roman" w:hAnsi="Times New Roman" w:cs="Times New Roman"/>
        </w:rPr>
        <w:t>. All other components of the model including fixed effect covariates were identical in all models. Meteorological conditions during the previous summer were used in the adult models but were excluded in the YOY models because spawning does not occur until the fall.</w:t>
      </w:r>
      <w:r w:rsidR="007354A3">
        <w:rPr>
          <w:rFonts w:ascii="Times New Roman" w:hAnsi="Times New Roman" w:cs="Times New Roman"/>
        </w:rPr>
        <w:t xml:space="preserve"> We used </w:t>
      </w:r>
      <w:proofErr w:type="spellStart"/>
      <w:r w:rsidR="007354A3">
        <w:rPr>
          <w:rFonts w:ascii="Times New Roman" w:hAnsi="Times New Roman" w:cs="Times New Roman"/>
        </w:rPr>
        <w:t>Akaike’s</w:t>
      </w:r>
      <w:proofErr w:type="spellEnd"/>
      <w:r w:rsidR="007354A3">
        <w:rPr>
          <w:rFonts w:ascii="Times New Roman" w:hAnsi="Times New Roman" w:cs="Times New Roman"/>
        </w:rPr>
        <w:t xml:space="preserve"> Information Criterion (</w:t>
      </w:r>
      <w:r>
        <w:rPr>
          <w:rFonts w:ascii="Times New Roman" w:hAnsi="Times New Roman" w:cs="Times New Roman"/>
        </w:rPr>
        <w:t>AIC) to select the best model</w:t>
      </w:r>
      <w:r w:rsidR="007354A3">
        <w:rPr>
          <w:rFonts w:ascii="Times New Roman" w:hAnsi="Times New Roman" w:cs="Times New Roman"/>
        </w:rPr>
        <w:t xml:space="preserve"> balancing model fit and model complexity</w:t>
      </w:r>
      <w:r w:rsidR="00D91D5A">
        <w:rPr>
          <w:rFonts w:ascii="Times New Roman" w:hAnsi="Times New Roman" w:cs="Times New Roman"/>
        </w:rPr>
        <w:t xml:space="preserve"> </w:t>
      </w:r>
      <w:r w:rsidR="00D91D5A">
        <w:rPr>
          <w:rFonts w:ascii="Times New Roman" w:hAnsi="Times New Roman" w:cs="Times New Roman"/>
        </w:rPr>
        <w:fldChar w:fldCharType="begin" w:fldLock="1"/>
      </w:r>
      <w:r w:rsidR="00D91D5A">
        <w:rPr>
          <w:rFonts w:ascii="Times New Roman" w:hAnsi="Times New Roman" w:cs="Times New Roman"/>
        </w:rPr>
        <w:instrText>ADDIN CSL_CITATION { "citationItems" : [ { "id" : "ITEM-1", "itemData" : { "DOI" : "10.1177/0049124104268644", "ISSN" : "0049-1241", "author" : [ { "dropping-particle" : "", "family" : "Burnham", "given" : "K. P.", "non-dropping-particle" : "", "parse-names" : false, "suffix" : "" } ], "container-title" : "Sociological Methods &amp; Research", "id" : "ITEM-1", "issue" : "2", "issued" : { "date-parts" : [ [ "2004", "11", "1" ] ] }, "page" : "261-304", "title" : "Multimodel Inference: Understanding AIC and BIC in Model Selection", "type" : "article-journal", "volume" : "33" }, "uris" : [ "http://www.mendeley.com/documents/?uuid=3b71c39e-60d9-41b3-a74b-6992516bcc66" ] }, { "id" : "ITEM-2", "itemData" : {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"genre" : "JOUR", "id" : "ITEM-2", "issue" : "1", "issued" : { "date-parts" : [ [ "2010" ] ] }, "page" : "23-35", "title" : "AIC model selection and multimodel inference in behavioral ecology: some background, observations, and comparisons", "type" : "article-journal", "volume" : "65" }, "uris" : [ "http://www.mendeley.com/documents/?uuid=2f3acb02-cefe-4623-8bdc-ae31a6e745be" ] } ], "mendeley" : { "formattedCitation" : "(Burnham 2004, Burnham et al. 2010)", "plainTextFormattedCitation" : "(Burnham 2004, Burnham et al. 2010)" }, "properties" : { "noteIndex" : 0 }, "schema" : "https://github.com/citation-style-language/schema/raw/master/csl-citation.json" }</w:instrText>
      </w:r>
      <w:r w:rsidR="00D91D5A">
        <w:rPr>
          <w:rFonts w:ascii="Times New Roman" w:hAnsi="Times New Roman" w:cs="Times New Roman"/>
        </w:rPr>
        <w:fldChar w:fldCharType="separate"/>
      </w:r>
      <w:r w:rsidR="00D91D5A" w:rsidRPr="00D91D5A">
        <w:rPr>
          <w:rFonts w:ascii="Times New Roman" w:hAnsi="Times New Roman" w:cs="Times New Roman"/>
          <w:noProof/>
        </w:rPr>
        <w:t>(Burnham 2004, Burnham et al. 2010)</w:t>
      </w:r>
      <w:r w:rsidR="00D91D5A">
        <w:rPr>
          <w:rFonts w:ascii="Times New Roman" w:hAnsi="Times New Roman" w:cs="Times New Roman"/>
        </w:rPr>
        <w:fldChar w:fldCharType="end"/>
      </w:r>
      <w:r w:rsidR="007354A3">
        <w:rPr>
          <w:rFonts w:ascii="Times New Roman" w:hAnsi="Times New Roman" w:cs="Times New Roman"/>
        </w:rPr>
        <w:t>.</w:t>
      </w:r>
    </w:p>
    <w:p w14:paraId="239B8E64" w14:textId="77777777" w:rsidR="00CF1471" w:rsidRPr="00D5230F" w:rsidRDefault="00CF1471" w:rsidP="007551FD">
      <w:pPr>
        <w:tabs>
          <w:tab w:val="left" w:pos="360"/>
          <w:tab w:val="left" w:pos="8640"/>
        </w:tabs>
        <w:rPr>
          <w:rFonts w:ascii="Times New Roman" w:hAnsi="Times New Roman" w:cs="Times New Roman"/>
        </w:rPr>
      </w:pPr>
    </w:p>
    <w:p w14:paraId="587FE32D" w14:textId="77777777" w:rsidR="00E225E7" w:rsidRPr="007551FD" w:rsidRDefault="00E225E7" w:rsidP="007551FD">
      <w:pPr>
        <w:tabs>
          <w:tab w:val="left" w:pos="360"/>
          <w:tab w:val="left" w:pos="8640"/>
        </w:tabs>
        <w:rPr>
          <w:rFonts w:ascii="Times New Roman" w:hAnsi="Times New Roman" w:cs="Times New Roman"/>
          <w:b/>
          <w:sz w:val="28"/>
          <w:szCs w:val="28"/>
        </w:rPr>
      </w:pPr>
      <w:r w:rsidRPr="007551FD">
        <w:rPr>
          <w:rFonts w:ascii="Times New Roman" w:hAnsi="Times New Roman" w:cs="Times New Roman"/>
          <w:b/>
          <w:sz w:val="28"/>
          <w:szCs w:val="28"/>
        </w:rPr>
        <w:t>Results</w:t>
      </w:r>
    </w:p>
    <w:p w14:paraId="3D3B1987" w14:textId="77777777" w:rsidR="00E225E7" w:rsidRDefault="00E225E7" w:rsidP="007551FD">
      <w:pPr>
        <w:tabs>
          <w:tab w:val="left" w:pos="360"/>
          <w:tab w:val="left" w:pos="8640"/>
        </w:tabs>
        <w:rPr>
          <w:rFonts w:ascii="Times New Roman" w:hAnsi="Times New Roman" w:cs="Times New Roman"/>
          <w:b/>
        </w:rPr>
      </w:pPr>
    </w:p>
    <w:p w14:paraId="5D0EE804" w14:textId="2EEC317A"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Spatial Simulations</w:t>
      </w:r>
    </w:p>
    <w:p w14:paraId="70396270" w14:textId="0D4FC680" w:rsidR="00277AAD"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77AAD">
        <w:rPr>
          <w:rFonts w:ascii="Times New Roman" w:hAnsi="Times New Roman" w:cs="Times New Roman"/>
        </w:rPr>
        <w:t xml:space="preserve">We found that the spatial model </w:t>
      </w:r>
      <w:del w:id="57" w:author="Letcher, Benjamin" w:date="2017-01-25T11:40:00Z">
        <w:r w:rsidR="00277AAD" w:rsidDel="000C1EC1">
          <w:rPr>
            <w:rFonts w:ascii="Times New Roman" w:hAnsi="Times New Roman" w:cs="Times New Roman"/>
          </w:rPr>
          <w:delText xml:space="preserve">did a good job </w:delText>
        </w:r>
      </w:del>
      <w:r w:rsidR="00277AAD">
        <w:rPr>
          <w:rFonts w:ascii="Times New Roman" w:hAnsi="Times New Roman" w:cs="Times New Roman"/>
        </w:rPr>
        <w:t>estimat</w:t>
      </w:r>
      <w:del w:id="58" w:author="Letcher, Benjamin" w:date="2017-01-25T11:40:00Z">
        <w:r w:rsidR="00277AAD" w:rsidDel="000C1EC1">
          <w:rPr>
            <w:rFonts w:ascii="Times New Roman" w:hAnsi="Times New Roman" w:cs="Times New Roman"/>
          </w:rPr>
          <w:delText>ing</w:delText>
        </w:r>
      </w:del>
      <w:ins w:id="59" w:author="Letcher, Benjamin" w:date="2017-01-25T11:40:00Z">
        <w:r w:rsidR="000C1EC1">
          <w:rPr>
            <w:rFonts w:ascii="Times New Roman" w:hAnsi="Times New Roman" w:cs="Times New Roman"/>
          </w:rPr>
          <w:t>ed</w:t>
        </w:r>
      </w:ins>
      <w:r w:rsidR="00277AAD">
        <w:rPr>
          <w:rFonts w:ascii="Times New Roman" w:hAnsi="Times New Roman" w:cs="Times New Roman"/>
        </w:rPr>
        <w:t xml:space="preserve"> the spatial correlation decay rate</w:t>
      </w:r>
      <w:ins w:id="60" w:author="Letcher, Benjamin" w:date="2017-01-25T11:40:00Z">
        <w:r w:rsidR="000C1EC1">
          <w:rPr>
            <w:rFonts w:ascii="Times New Roman" w:hAnsi="Times New Roman" w:cs="Times New Roman"/>
          </w:rPr>
          <w:t xml:space="preserve"> </w:t>
        </w:r>
      </w:ins>
      <w:del w:id="61" w:author="Letcher, Benjamin" w:date="2017-01-25T11:40:00Z">
        <w:r w:rsidR="00277AAD" w:rsidDel="000C1EC1">
          <w:rPr>
            <w:rFonts w:ascii="Times New Roman" w:hAnsi="Times New Roman" w:cs="Times New Roman"/>
          </w:rPr>
          <w:delText xml:space="preserve"> </w:delText>
        </w:r>
      </w:del>
      <w:r w:rsidR="00277AAD">
        <w:rPr>
          <w:rFonts w:ascii="Times New Roman" w:hAnsi="Times New Roman" w:cs="Times New Roman"/>
        </w:rPr>
        <w:t>(</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t>
      </w:r>
      <w:ins w:id="62" w:author="Letcher, Benjamin" w:date="2017-01-25T11:40:00Z">
        <w:r w:rsidR="000C1EC1">
          <w:rPr>
            <w:rFonts w:ascii="Times New Roman" w:hAnsi="Times New Roman" w:cs="Times New Roman"/>
          </w:rPr>
          <w:t>well</w:t>
        </w:r>
        <w:r w:rsidR="000C1EC1">
          <w:rPr>
            <w:rFonts w:ascii="Times New Roman" w:hAnsi="Times New Roman" w:cs="Times New Roman"/>
          </w:rPr>
          <w:t xml:space="preserve"> </w:t>
        </w:r>
      </w:ins>
      <w:r w:rsidR="00277AAD">
        <w:rPr>
          <w:rFonts w:ascii="Times New Roman" w:hAnsi="Times New Roman" w:cs="Times New Roman"/>
        </w:rPr>
        <w:t xml:space="preserve">when there was strong spatial correlation but </w:t>
      </w:r>
      <w:r w:rsidR="00D610F4">
        <w:rPr>
          <w:rFonts w:ascii="Times New Roman" w:hAnsi="Times New Roman" w:cs="Times New Roman"/>
        </w:rPr>
        <w:t xml:space="preserve">tended to </w:t>
      </w:r>
      <w:r w:rsidR="007C1E5E">
        <w:rPr>
          <w:rFonts w:ascii="Times New Roman" w:hAnsi="Times New Roman" w:cs="Times New Roman"/>
        </w:rPr>
        <w:t xml:space="preserve">slightly </w:t>
      </w:r>
      <w:r w:rsidR="00D610F4">
        <w:rPr>
          <w:rFonts w:ascii="Times New Roman" w:hAnsi="Times New Roman" w:cs="Times New Roman"/>
        </w:rPr>
        <w:t>underestimate</w:t>
      </w:r>
      <w:r w:rsidR="00277AAD">
        <w:rPr>
          <w:rFonts w:ascii="Times New Roman" w:hAnsi="Times New Roman" w:cs="Times New Roman"/>
        </w:rPr>
        <w:t xml:space="preserve"> the decay rate when the correlation was low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large; Figure 2</w:t>
      </w:r>
      <w:r w:rsidR="00FB061A">
        <w:rPr>
          <w:rFonts w:ascii="Times New Roman" w:hAnsi="Times New Roman" w:cs="Times New Roman"/>
        </w:rPr>
        <w:t>a</w:t>
      </w:r>
      <w:r w:rsidR="00277AAD">
        <w:rPr>
          <w:rFonts w:ascii="Times New Roman" w:hAnsi="Times New Roman" w:cs="Times New Roman"/>
        </w:rPr>
        <w:t xml:space="preserve">). Similarly, the </w:t>
      </w:r>
      <w:commentRangeStart w:id="63"/>
      <w:r w:rsidR="00F02E16">
        <w:rPr>
          <w:rFonts w:ascii="Times New Roman" w:hAnsi="Times New Roman" w:cs="Times New Roman"/>
        </w:rPr>
        <w:t>variability</w:t>
      </w:r>
      <w:r w:rsidR="00277AAD">
        <w:rPr>
          <w:rFonts w:ascii="Times New Roman" w:hAnsi="Times New Roman" w:cs="Times New Roman"/>
        </w:rPr>
        <w:t xml:space="preserve"> </w:t>
      </w:r>
      <w:commentRangeEnd w:id="63"/>
      <w:r w:rsidR="00F02E16">
        <w:commentReference w:id="63"/>
      </w:r>
      <w:r w:rsidR="00277AAD">
        <w:rPr>
          <w:rFonts w:ascii="Times New Roman" w:hAnsi="Times New Roman" w:cs="Times New Roman"/>
        </w:rPr>
        <w:t xml:space="preserve">in the estimation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was larger as 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277AAD">
        <w:rPr>
          <w:rFonts w:ascii="Times New Roman" w:hAnsi="Times New Roman" w:cs="Times New Roman"/>
        </w:rPr>
        <w:t xml:space="preserve"> increased (Figure 2</w:t>
      </w:r>
      <w:r w:rsidR="00FB061A">
        <w:rPr>
          <w:rFonts w:ascii="Times New Roman" w:hAnsi="Times New Roman" w:cs="Times New Roman"/>
        </w:rPr>
        <w:t>a</w:t>
      </w:r>
      <w:r w:rsidR="00277AAD">
        <w:rPr>
          <w:rFonts w:ascii="Times New Roman" w:hAnsi="Times New Roman" w:cs="Times New Roman"/>
        </w:rPr>
        <w:t>).  The spatial model estimated the mean abundance across the</w:t>
      </w:r>
      <w:r w:rsidR="00F02E16">
        <w:rPr>
          <w:rFonts w:ascii="Times New Roman" w:hAnsi="Times New Roman" w:cs="Times New Roman"/>
        </w:rPr>
        <w:t xml:space="preserve"> watershed </w:t>
      </w:r>
      <w:r w:rsidR="0067001E">
        <w:rPr>
          <w:rFonts w:ascii="Times New Roman" w:hAnsi="Times New Roman" w:cs="Times New Roman"/>
        </w:rPr>
        <w:t>much better than the non-spatial model</w:t>
      </w:r>
      <w:r w:rsidR="00F02E16">
        <w:rPr>
          <w:rFonts w:ascii="Times New Roman" w:hAnsi="Times New Roman" w:cs="Times New Roman"/>
        </w:rPr>
        <w:t xml:space="preserve"> (Figure 2b) and the mean </w:t>
      </w:r>
      <w:commentRangeStart w:id="64"/>
      <w:r w:rsidR="00F02E16">
        <w:rPr>
          <w:rFonts w:ascii="Times New Roman" w:hAnsi="Times New Roman" w:cs="Times New Roman"/>
        </w:rPr>
        <w:t xml:space="preserve">uncertainty </w:t>
      </w:r>
      <w:commentRangeEnd w:id="64"/>
      <w:r w:rsidR="00F02E16">
        <w:commentReference w:id="64"/>
      </w:r>
      <w:r w:rsidR="00F02E16">
        <w:rPr>
          <w:rFonts w:ascii="Times New Roman" w:hAnsi="Times New Roman" w:cs="Times New Roman"/>
        </w:rPr>
        <w:t xml:space="preserve">of the overall abundance was </w:t>
      </w:r>
      <w:r w:rsidR="007C1E5E">
        <w:rPr>
          <w:rFonts w:ascii="Times New Roman" w:hAnsi="Times New Roman" w:cs="Times New Roman"/>
        </w:rPr>
        <w:t xml:space="preserve">relatively </w:t>
      </w:r>
      <w:r w:rsidR="00F02E16">
        <w:rPr>
          <w:rFonts w:ascii="Times New Roman" w:hAnsi="Times New Roman" w:cs="Times New Roman"/>
        </w:rPr>
        <w:t xml:space="preserve">similar among models, but the </w:t>
      </w:r>
      <w:commentRangeStart w:id="65"/>
      <w:r w:rsidR="00F02E16">
        <w:rPr>
          <w:rFonts w:ascii="Times New Roman" w:hAnsi="Times New Roman" w:cs="Times New Roman"/>
        </w:rPr>
        <w:t xml:space="preserve">variation in this uncertainty </w:t>
      </w:r>
      <w:commentRangeEnd w:id="65"/>
      <w:r w:rsidR="00F02E16">
        <w:commentReference w:id="65"/>
      </w:r>
      <w:r w:rsidR="00F02E16">
        <w:rPr>
          <w:rFonts w:ascii="Times New Roman" w:hAnsi="Times New Roman" w:cs="Times New Roman"/>
        </w:rPr>
        <w:t>was</w:t>
      </w:r>
      <w:r w:rsidR="00D610F4">
        <w:rPr>
          <w:rFonts w:ascii="Times New Roman" w:hAnsi="Times New Roman" w:cs="Times New Roman"/>
        </w:rPr>
        <w:t xml:space="preserve"> much</w:t>
      </w:r>
      <w:r w:rsidR="00F02E16">
        <w:rPr>
          <w:rFonts w:ascii="Times New Roman" w:hAnsi="Times New Roman" w:cs="Times New Roman"/>
        </w:rPr>
        <w:t xml:space="preserve"> larger for the non-spatial model compared with the spatial model when the spatial correlation was large (Figure 2c). The root mean squared error (RMSE) was </w:t>
      </w:r>
      <w:r w:rsidR="00D610F4">
        <w:rPr>
          <w:rFonts w:ascii="Times New Roman" w:hAnsi="Times New Roman" w:cs="Times New Roman"/>
        </w:rPr>
        <w:t>far</w:t>
      </w:r>
      <w:r w:rsidR="00F02E16">
        <w:rPr>
          <w:rFonts w:ascii="Times New Roman" w:hAnsi="Times New Roman" w:cs="Times New Roman"/>
        </w:rPr>
        <w:t xml:space="preserve"> larger for the non-spatial model compared with the spatial model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(Figure 2d), indicating that, although the average abundance across the watershed was estimated well, the individual location abundance estimates were much more accurate for the spatial model.</w:t>
      </w:r>
      <w:r w:rsidR="00D610F4">
        <w:rPr>
          <w:rFonts w:ascii="Times New Roman" w:hAnsi="Times New Roman" w:cs="Times New Roman"/>
        </w:rPr>
        <w:t xml:space="preserve"> This difference in uncertainty was largest with high levels of spatial correlation.</w:t>
      </w:r>
      <w:r w:rsidR="00F02E16">
        <w:rPr>
          <w:rFonts w:ascii="Times New Roman" w:hAnsi="Times New Roman" w:cs="Times New Roman"/>
        </w:rPr>
        <w:t xml:space="preserve"> The fixed effect coefficient for the single covariate (</w:t>
      </w:r>
      <m:oMath>
        <m:sSup>
          <m:sSupPr>
            <m:ctrlPr>
              <w:rPr>
                <w:rFonts w:ascii="Cambria Math" w:hAnsi="Cambria Math" w:cs="Times New Roman"/>
                <w:i/>
                <w:sz w:val="22"/>
                <w:szCs w:val="22"/>
              </w:rPr>
            </m:ctrlPr>
          </m:sSupPr>
          <m:e>
            <m:r>
              <m:rPr>
                <m:sty m:val="b"/>
              </m:rPr>
              <w:rPr>
                <w:rFonts w:ascii="Cambria Math" w:hAnsi="Cambria Math" w:cs="Times New Roman"/>
                <w:sz w:val="22"/>
                <w:szCs w:val="22"/>
              </w:rPr>
              <m:t>γ</m:t>
            </m:r>
            <m:ctrlPr>
              <w:rPr>
                <w:rFonts w:ascii="Cambria Math" w:hAnsi="Cambria Math" w:cs="Times New Roman"/>
                <w:b/>
                <w:sz w:val="22"/>
                <w:szCs w:val="22"/>
              </w:rPr>
            </m:ctrlPr>
          </m:e>
          <m:sup>
            <m:r>
              <m:rPr>
                <m:sty m:val="bi"/>
              </m:rPr>
              <w:rPr>
                <w:rFonts w:ascii="Cambria Math" w:hAnsi="Cambria Math" w:cs="Times New Roman"/>
                <w:sz w:val="22"/>
                <w:szCs w:val="22"/>
              </w:rPr>
              <m:t>T</m:t>
            </m:r>
          </m:sup>
        </m:sSup>
      </m:oMath>
      <w:r w:rsidR="00F02E16">
        <w:rPr>
          <w:rFonts w:ascii="Times New Roman" w:hAnsi="Times New Roman" w:cs="Times New Roman"/>
        </w:rPr>
        <w:t xml:space="preserve">) was estimated well across all values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ε</m:t>
            </m:r>
          </m:sub>
        </m:sSub>
      </m:oMath>
      <w:r w:rsidR="00F02E16">
        <w:rPr>
          <w:rFonts w:ascii="Times New Roman" w:hAnsi="Times New Roman" w:cs="Times New Roman"/>
        </w:rPr>
        <w:t xml:space="preserve">, but the variation in this estimate was </w:t>
      </w:r>
      <w:r w:rsidR="00D610F4">
        <w:rPr>
          <w:rFonts w:ascii="Times New Roman" w:hAnsi="Times New Roman" w:cs="Times New Roman"/>
        </w:rPr>
        <w:t>slightly</w:t>
      </w:r>
      <w:r w:rsidR="00FB061A">
        <w:rPr>
          <w:rFonts w:ascii="Times New Roman" w:hAnsi="Times New Roman" w:cs="Times New Roman"/>
        </w:rPr>
        <w:t xml:space="preserve"> smaller for the spatial model, especially at higher levels of spatial correlation (Figure 2e).</w:t>
      </w:r>
    </w:p>
    <w:p w14:paraId="2097B7E0" w14:textId="030E9062" w:rsidR="001D7EA2"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8F1CD3">
        <w:rPr>
          <w:rFonts w:ascii="Times New Roman" w:hAnsi="Times New Roman" w:cs="Times New Roman"/>
        </w:rPr>
        <w:t xml:space="preserve">The range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w:t>
      </w:r>
      <w:r w:rsidR="00D610F4">
        <w:rPr>
          <w:rFonts w:ascii="Times New Roman" w:hAnsi="Times New Roman" w:cs="Times New Roman"/>
        </w:rPr>
        <w:t>also significantly influenced</w:t>
      </w:r>
      <w:r w:rsidR="008F1CD3">
        <w:rPr>
          <w:rFonts w:ascii="Times New Roman" w:hAnsi="Times New Roman" w:cs="Times New Roman"/>
        </w:rPr>
        <w:t xml:space="preserve"> the</w:t>
      </w:r>
      <w:r w:rsidR="00D610F4">
        <w:rPr>
          <w:rFonts w:ascii="Times New Roman" w:hAnsi="Times New Roman" w:cs="Times New Roman"/>
        </w:rPr>
        <w:t xml:space="preserve"> parameter</w:t>
      </w:r>
      <w:r w:rsidR="008F1CD3">
        <w:rPr>
          <w:rFonts w:ascii="Times New Roman" w:hAnsi="Times New Roman" w:cs="Times New Roman"/>
        </w:rPr>
        <w:t xml:space="preserve"> estimates and the differences between spatial and non-spatial models. At all levels,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was recovered well using the spatial model with very slight underestimation on average (Figure 3a). The spatial and non-spatial models performed similarly in the estimation of mean abundance across the watershed</w:t>
      </w:r>
      <w:r w:rsidR="00D610F4">
        <w:rPr>
          <w:rFonts w:ascii="Times New Roman" w:hAnsi="Times New Roman" w:cs="Times New Roman"/>
        </w:rPr>
        <w:t xml:space="preserve"> when the true value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D610F4">
        <w:rPr>
          <w:rFonts w:ascii="Times New Roman" w:hAnsi="Times New Roman" w:cs="Times New Roman"/>
        </w:rPr>
        <w:t>was sma</w:t>
      </w:r>
      <w:r w:rsidR="00204703">
        <w:rPr>
          <w:rFonts w:ascii="Times New Roman" w:hAnsi="Times New Roman" w:cs="Times New Roman"/>
        </w:rPr>
        <w:t xml:space="preserve">ll but the spatial model was more accurate and more precise compared with the non-spatial model as the level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r>
          <w:rPr>
            <w:rFonts w:ascii="Cambria Math" w:hAnsi="Cambria Math" w:cs="Times New Roman"/>
            <w:sz w:val="22"/>
            <w:szCs w:val="22"/>
          </w:rPr>
          <m:t xml:space="preserve"> </m:t>
        </m:r>
      </m:oMath>
      <w:r w:rsidR="00204703">
        <w:rPr>
          <w:rFonts w:ascii="Times New Roman" w:hAnsi="Times New Roman" w:cs="Times New Roman"/>
        </w:rPr>
        <w:t>increased (Figure 3b)</w:t>
      </w:r>
      <w:r w:rsidR="008F1CD3">
        <w:rPr>
          <w:rFonts w:ascii="Times New Roman" w:hAnsi="Times New Roman" w:cs="Times New Roman"/>
        </w:rPr>
        <w:t>. The uncertainty</w:t>
      </w:r>
      <w:r w:rsidR="00204703">
        <w:rPr>
          <w:rFonts w:ascii="Times New Roman" w:hAnsi="Times New Roman" w:cs="Times New Roman"/>
        </w:rPr>
        <w:t xml:space="preserve"> in mean network abundance</w:t>
      </w:r>
      <w:r w:rsidR="008F1CD3">
        <w:rPr>
          <w:rFonts w:ascii="Times New Roman" w:hAnsi="Times New Roman" w:cs="Times New Roman"/>
        </w:rPr>
        <w:t xml:space="preserve"> went up </w:t>
      </w:r>
      <w:r w:rsidR="00204703">
        <w:rPr>
          <w:rFonts w:ascii="Times New Roman" w:hAnsi="Times New Roman" w:cs="Times New Roman"/>
        </w:rPr>
        <w:t xml:space="preserve">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 but was constant for the spatial model across levels of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(Figure 3</w:t>
      </w:r>
      <w:r w:rsidR="008F1CD3">
        <w:rPr>
          <w:rFonts w:ascii="Times New Roman" w:hAnsi="Times New Roman" w:cs="Times New Roman"/>
        </w:rPr>
        <w:t>c). The RMSE was again much smaller for the spatial model compared with the non-spatial model</w:t>
      </w:r>
      <w:r w:rsidR="00204703">
        <w:rPr>
          <w:rFonts w:ascii="Times New Roman" w:hAnsi="Times New Roman" w:cs="Times New Roman"/>
        </w:rPr>
        <w:t xml:space="preserve">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204703">
        <w:rPr>
          <w:rFonts w:ascii="Times New Roman" w:hAnsi="Times New Roman" w:cs="Times New Roman"/>
        </w:rPr>
        <w:t xml:space="preserve"> increased</w:t>
      </w:r>
      <w:r w:rsidR="008F1CD3">
        <w:rPr>
          <w:rFonts w:ascii="Times New Roman" w:hAnsi="Times New Roman" w:cs="Times New Roman"/>
        </w:rPr>
        <w:t>. The variability in the RMSE</w:t>
      </w:r>
      <w:r w:rsidR="00204703">
        <w:rPr>
          <w:rFonts w:ascii="Times New Roman" w:hAnsi="Times New Roman" w:cs="Times New Roman"/>
        </w:rPr>
        <w:t xml:space="preserve"> also</w:t>
      </w:r>
      <w:r w:rsidR="008F1CD3">
        <w:rPr>
          <w:rFonts w:ascii="Times New Roman" w:hAnsi="Times New Roman" w:cs="Times New Roman"/>
        </w:rPr>
        <w:t xml:space="preserve"> </w:t>
      </w:r>
      <w:r w:rsidR="008F1CD3">
        <w:rPr>
          <w:rFonts w:ascii="Times New Roman" w:hAnsi="Times New Roman" w:cs="Times New Roman"/>
        </w:rPr>
        <w:lastRenderedPageBreak/>
        <w:t xml:space="preserve">increased greatly for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8F1CD3">
        <w:rPr>
          <w:rFonts w:ascii="Times New Roman" w:hAnsi="Times New Roman" w:cs="Times New Roman"/>
        </w:rPr>
        <w:t xml:space="preserve"> increased (Figure 3d). The fixed effect coefficient was estimated well for both model</w:t>
      </w:r>
      <w:r w:rsidR="00EF7C9A">
        <w:rPr>
          <w:rFonts w:ascii="Times New Roman" w:hAnsi="Times New Roman" w:cs="Times New Roman"/>
        </w:rPr>
        <w:t xml:space="preserve">s but the uncertainty increased in the non-spatial model as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ε</m:t>
            </m:r>
          </m:sub>
          <m:sup>
            <m:r>
              <w:rPr>
                <w:rFonts w:ascii="Cambria Math" w:hAnsi="Cambria Math" w:cs="Times New Roman"/>
                <w:sz w:val="22"/>
                <w:szCs w:val="22"/>
              </w:rPr>
              <m:t xml:space="preserve"> </m:t>
            </m:r>
          </m:sup>
        </m:sSubSup>
      </m:oMath>
      <w:r w:rsidR="00EF7C9A">
        <w:rPr>
          <w:rFonts w:ascii="Times New Roman" w:hAnsi="Times New Roman" w:cs="Times New Roman"/>
        </w:rPr>
        <w:t xml:space="preserve"> increased (Figure 3e).</w:t>
      </w:r>
    </w:p>
    <w:p w14:paraId="7775C1A5" w14:textId="77777777" w:rsidR="001D7EA2" w:rsidRDefault="001D7EA2" w:rsidP="007551FD">
      <w:pPr>
        <w:tabs>
          <w:tab w:val="left" w:pos="360"/>
          <w:tab w:val="left" w:pos="8640"/>
        </w:tabs>
        <w:rPr>
          <w:rFonts w:ascii="Times New Roman" w:hAnsi="Times New Roman" w:cs="Times New Roman"/>
        </w:rPr>
      </w:pPr>
    </w:p>
    <w:p w14:paraId="3BB58EB3" w14:textId="16914BC7" w:rsidR="00B030C6" w:rsidRPr="007551FD" w:rsidRDefault="00B030C6" w:rsidP="007551FD">
      <w:pPr>
        <w:tabs>
          <w:tab w:val="left" w:pos="360"/>
          <w:tab w:val="left" w:pos="8640"/>
        </w:tabs>
        <w:rPr>
          <w:rFonts w:ascii="Times New Roman" w:hAnsi="Times New Roman" w:cs="Times New Roman"/>
          <w:b/>
        </w:rPr>
      </w:pPr>
      <w:r w:rsidRPr="007551FD">
        <w:rPr>
          <w:rFonts w:ascii="Times New Roman" w:hAnsi="Times New Roman" w:cs="Times New Roman"/>
          <w:b/>
        </w:rPr>
        <w:t>Spatiotemporal Power Analysis</w:t>
      </w:r>
    </w:p>
    <w:p w14:paraId="4FD73F73" w14:textId="0915ABD4" w:rsidR="00F751F0" w:rsidRDefault="007551FD" w:rsidP="007551FD">
      <w:pPr>
        <w:tabs>
          <w:tab w:val="left" w:pos="360"/>
          <w:tab w:val="left" w:pos="8640"/>
        </w:tabs>
        <w:rPr>
          <w:rFonts w:ascii="Times New Roman" w:hAnsi="Times New Roman" w:cs="Times New Roman"/>
        </w:rPr>
      </w:pPr>
      <w:r>
        <w:rPr>
          <w:rFonts w:ascii="Times New Roman" w:hAnsi="Times New Roman" w:cs="Times New Roman"/>
          <w:b/>
        </w:rPr>
        <w:tab/>
      </w:r>
      <w:r w:rsidR="001C52D5">
        <w:rPr>
          <w:rFonts w:ascii="Times New Roman" w:hAnsi="Times New Roman" w:cs="Times New Roman"/>
        </w:rPr>
        <w:t xml:space="preserve">We found the mean network abundance was estimated fairly well for both the spatial and non-spatial models, but the spatial model tended to underestimate abundance slightly when few years were surveyed (Figure 4). However, the RMSE was lower for the spatial model compared with the non-spatial model and the difference increased with the number </w:t>
      </w:r>
      <w:r w:rsidR="00CF6696">
        <w:rPr>
          <w:rFonts w:ascii="Times New Roman" w:hAnsi="Times New Roman" w:cs="Times New Roman"/>
        </w:rPr>
        <w:t xml:space="preserve">of years surveyed. </w:t>
      </w:r>
      <w:r w:rsidR="00A26989">
        <w:rPr>
          <w:rFonts w:ascii="Times New Roman" w:hAnsi="Times New Roman" w:cs="Times New Roman"/>
        </w:rPr>
        <w:t xml:space="preserve">The value of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was recovered well regardless of the number of years sampled, but the variability in the accuracy of estimating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oMath>
      <w:r w:rsidR="00A26989">
        <w:rPr>
          <w:rFonts w:ascii="Times New Roman" w:hAnsi="Times New Roman" w:cs="Times New Roman"/>
        </w:rPr>
        <w:t xml:space="preserve"> decreased (improved) with the number of years sampled (Figure 4) and even more dramatically with the number of sites sampled (Figure 5). The variance in the spatial process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ε</m:t>
            </m:r>
          </m:sub>
        </m:sSub>
        <m:r>
          <w:rPr>
            <w:rFonts w:ascii="Cambria Math" w:hAnsi="Cambria Math" w:cs="Times New Roman"/>
          </w:rPr>
          <m:t>=0.4)</m:t>
        </m:r>
      </m:oMath>
      <w:r w:rsidR="00A26989">
        <w:rPr>
          <w:rFonts w:ascii="Times New Roman" w:hAnsi="Times New Roman" w:cs="Times New Roman"/>
        </w:rPr>
        <w:t xml:space="preserve"> was underestimated</w:t>
      </w:r>
      <w:r w:rsidR="002373E3">
        <w:rPr>
          <w:rFonts w:ascii="Times New Roman" w:hAnsi="Times New Roman" w:cs="Times New Roman"/>
        </w:rPr>
        <w:t xml:space="preserve"> and the spatiotemporal variance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rPr>
          <m:t>=0.4</m:t>
        </m:r>
      </m:oMath>
      <w:r w:rsidR="002373E3">
        <w:rPr>
          <w:rFonts w:ascii="Times New Roman" w:hAnsi="Times New Roman" w:cs="Times New Roman"/>
        </w:rPr>
        <w:t xml:space="preserve">) overestimated when sites were sampled for 10 or fewer years (Figure 4). Similarly, for both the spatial and non-spatial model it took 10-15 years to accurately recover the temporal autocorrelation, although the variability in the temporal process was recovered with approximately </w:t>
      </w:r>
      <w:del w:id="66" w:author="Letcher, Benjamin" w:date="2017-01-25T11:46:00Z">
        <w:r w:rsidR="002373E3" w:rsidDel="000C1EC1">
          <w:rPr>
            <w:rFonts w:ascii="Times New Roman" w:hAnsi="Times New Roman" w:cs="Times New Roman"/>
          </w:rPr>
          <w:delText xml:space="preserve">8 </w:delText>
        </w:r>
      </w:del>
      <w:ins w:id="67" w:author="Letcher, Benjamin" w:date="2017-01-25T11:46:00Z">
        <w:r w:rsidR="000C1EC1">
          <w:rPr>
            <w:rFonts w:ascii="Times New Roman" w:hAnsi="Times New Roman" w:cs="Times New Roman"/>
          </w:rPr>
          <w:t>eight</w:t>
        </w:r>
        <w:r w:rsidR="000C1EC1">
          <w:rPr>
            <w:rFonts w:ascii="Times New Roman" w:hAnsi="Times New Roman" w:cs="Times New Roman"/>
          </w:rPr>
          <w:t xml:space="preserve"> </w:t>
        </w:r>
      </w:ins>
      <w:r w:rsidR="002373E3">
        <w:rPr>
          <w:rFonts w:ascii="Times New Roman" w:hAnsi="Times New Roman" w:cs="Times New Roman"/>
        </w:rPr>
        <w:t xml:space="preserve">years of sampling in the non-spatial model and possibly as little as </w:t>
      </w:r>
      <w:ins w:id="68" w:author="Letcher, Benjamin" w:date="2017-01-25T11:46:00Z">
        <w:r w:rsidR="000C1EC1">
          <w:rPr>
            <w:rFonts w:ascii="Times New Roman" w:hAnsi="Times New Roman" w:cs="Times New Roman"/>
          </w:rPr>
          <w:t>four</w:t>
        </w:r>
      </w:ins>
      <w:del w:id="69" w:author="Letcher, Benjamin" w:date="2017-01-25T11:46:00Z">
        <w:r w:rsidR="002373E3" w:rsidDel="000C1EC1">
          <w:rPr>
            <w:rFonts w:ascii="Times New Roman" w:hAnsi="Times New Roman" w:cs="Times New Roman"/>
          </w:rPr>
          <w:delText>4</w:delText>
        </w:r>
      </w:del>
      <w:r w:rsidR="002373E3">
        <w:rPr>
          <w:rFonts w:ascii="Times New Roman" w:hAnsi="Times New Roman" w:cs="Times New Roman"/>
        </w:rPr>
        <w:t xml:space="preserve"> years with the spatial model (Figure 5). The value of the fixed effect covariate, </w:t>
      </w:r>
      <m:oMath>
        <m:r>
          <m:rPr>
            <m:sty m:val="bi"/>
          </m:rPr>
          <w:rPr>
            <w:rFonts w:ascii="Cambria Math" w:hAnsi="Cambria Math" w:cs="Times New Roman"/>
          </w:rPr>
          <m:t>γ</m:t>
        </m:r>
      </m:oMath>
      <w:r w:rsidR="002373E3">
        <w:rPr>
          <w:rFonts w:ascii="Times New Roman" w:hAnsi="Times New Roman" w:cs="Times New Roman"/>
        </w:rPr>
        <w:t>, was estimated well for both models regardless of the number of years sites were sampled but the variation in the estimation was consistently lower f</w:t>
      </w:r>
      <w:r w:rsidR="00F751F0">
        <w:rPr>
          <w:rFonts w:ascii="Times New Roman" w:hAnsi="Times New Roman" w:cs="Times New Roman"/>
        </w:rPr>
        <w:t>or the spatiotemporal model (Fi</w:t>
      </w:r>
      <w:r w:rsidR="002373E3">
        <w:rPr>
          <w:rFonts w:ascii="Times New Roman" w:hAnsi="Times New Roman" w:cs="Times New Roman"/>
        </w:rPr>
        <w:t xml:space="preserve">gure 4). </w:t>
      </w:r>
    </w:p>
    <w:p w14:paraId="0966D553" w14:textId="3C536C26" w:rsidR="00204703" w:rsidRPr="00F751F0" w:rsidRDefault="007551FD" w:rsidP="007551FD">
      <w:pPr>
        <w:tabs>
          <w:tab w:val="left" w:pos="360"/>
          <w:tab w:val="left" w:pos="8640"/>
        </w:tabs>
        <w:rPr>
          <w:rFonts w:ascii="Times New Roman" w:hAnsi="Times New Roman" w:cs="Times New Roman"/>
        </w:rPr>
      </w:pPr>
      <w:r>
        <w:rPr>
          <w:rFonts w:ascii="Times New Roman" w:hAnsi="Times New Roman" w:cs="Times New Roman"/>
        </w:rPr>
        <w:tab/>
      </w:r>
      <w:r w:rsidR="002373E3">
        <w:rPr>
          <w:rFonts w:ascii="Times New Roman" w:hAnsi="Times New Roman" w:cs="Times New Roman"/>
        </w:rPr>
        <w:t xml:space="preserve">The number of sites sampled similarly influenced the estimation of the </w:t>
      </w:r>
      <w:r w:rsidR="00F751F0">
        <w:rPr>
          <w:rFonts w:ascii="Times New Roman" w:hAnsi="Times New Roman" w:cs="Times New Roman"/>
        </w:rPr>
        <w:t>spatial and spatiotemporal variance terms, with an increasing number of sites improving the spatial variance estimation and to a lesser extent, the spatiotemporal variance (Figure 5). The RMSE of the spatial model improved with an increasing number of sites sampled but it did not significantly improve for the non-spatial model (Figure 5). The fixed effect coefficient was recovered well for both models and the precision improved with the number of sites sampled.</w:t>
      </w:r>
      <w:r w:rsidR="00D4406F">
        <w:rPr>
          <w:rFonts w:ascii="Times New Roman" w:hAnsi="Times New Roman" w:cs="Times New Roman"/>
        </w:rPr>
        <w:t xml:space="preserve"> Despite reasonable estimates of mean abundance and fixed effects in many simulations, the non-spatial model (Model 3 in Table 3), generally did not sufficiently recover the heterogeneity and spatial pattern in density as seen in Figure 6.</w:t>
      </w:r>
    </w:p>
    <w:p w14:paraId="49127D49" w14:textId="77777777" w:rsidR="00204703" w:rsidRPr="0068685E" w:rsidRDefault="00204703" w:rsidP="007551FD">
      <w:pPr>
        <w:tabs>
          <w:tab w:val="left" w:pos="360"/>
          <w:tab w:val="left" w:pos="8640"/>
        </w:tabs>
        <w:rPr>
          <w:rFonts w:ascii="Times New Roman" w:hAnsi="Times New Roman" w:cs="Times New Roman"/>
          <w:b/>
        </w:rPr>
      </w:pPr>
    </w:p>
    <w:p w14:paraId="326F2289" w14:textId="77777777" w:rsid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Brook Trout</w:t>
      </w:r>
      <w:r w:rsidRPr="007551FD">
        <w:rPr>
          <w:rFonts w:ascii="Times New Roman" w:hAnsi="Times New Roman" w:cs="Times New Roman"/>
          <w:b/>
        </w:rPr>
        <w:t xml:space="preserve"> Case Study</w:t>
      </w:r>
    </w:p>
    <w:p w14:paraId="2D30772B" w14:textId="469E6F46" w:rsidR="00B7640E" w:rsidRPr="007551FD" w:rsidRDefault="007551FD" w:rsidP="007551FD">
      <w:pPr>
        <w:tabs>
          <w:tab w:val="left" w:pos="360"/>
          <w:tab w:val="left" w:pos="8640"/>
        </w:tabs>
        <w:rPr>
          <w:rFonts w:ascii="Times New Roman" w:hAnsi="Times New Roman" w:cs="Times New Roman"/>
          <w:b/>
        </w:rPr>
      </w:pPr>
      <w:r>
        <w:rPr>
          <w:rFonts w:ascii="Times New Roman" w:hAnsi="Times New Roman" w:cs="Times New Roman"/>
          <w:b/>
        </w:rPr>
        <w:tab/>
      </w:r>
      <w:r w:rsidR="00B7640E">
        <w:rPr>
          <w:rFonts w:ascii="Times New Roman" w:hAnsi="Times New Roman" w:cs="Times New Roman"/>
        </w:rPr>
        <w:t xml:space="preserve">The top YOY model included temporal and spatiotemporal components. The null model was the worst and any model with a spatial or spatiotemporal component </w:t>
      </w:r>
      <w:r w:rsidR="00C56E9F">
        <w:rPr>
          <w:rFonts w:ascii="Times New Roman" w:hAnsi="Times New Roman" w:cs="Times New Roman"/>
        </w:rPr>
        <w:t>was ranked higher</w:t>
      </w:r>
      <w:r w:rsidR="00B7640E">
        <w:rPr>
          <w:rFonts w:ascii="Times New Roman" w:hAnsi="Times New Roman" w:cs="Times New Roman"/>
        </w:rPr>
        <w:t xml:space="preserve"> than the temporal-only model (Table </w:t>
      </w:r>
      <w:r w:rsidR="00C56E9F">
        <w:rPr>
          <w:rFonts w:ascii="Times New Roman" w:hAnsi="Times New Roman" w:cs="Times New Roman"/>
        </w:rPr>
        <w:t>4).</w:t>
      </w:r>
      <w:r w:rsidR="00B7640E">
        <w:rPr>
          <w:rFonts w:ascii="Times New Roman" w:hAnsi="Times New Roman" w:cs="Times New Roman"/>
        </w:rPr>
        <w:t xml:space="preserve"> For adult Brook Trout, the spatiotemporal model and the temporal plus spatiotemporal model were the top two models with a</w:t>
      </w:r>
      <w:r w:rsidR="00C56E9F">
        <w:rPr>
          <w:rFonts w:ascii="Times New Roman" w:hAnsi="Times New Roman" w:cs="Times New Roman"/>
        </w:rPr>
        <w:t xml:space="preserve"> delta AIC of </w:t>
      </w:r>
      <w:del w:id="70" w:author="Letcher, Benjamin" w:date="2017-01-25T11:47:00Z">
        <w:r w:rsidR="00C56E9F" w:rsidDel="002E43ED">
          <w:rPr>
            <w:rFonts w:ascii="Times New Roman" w:hAnsi="Times New Roman" w:cs="Times New Roman"/>
          </w:rPr>
          <w:delText xml:space="preserve">only </w:delText>
        </w:r>
      </w:del>
      <w:r w:rsidR="00C56E9F">
        <w:rPr>
          <w:rFonts w:ascii="Times New Roman" w:hAnsi="Times New Roman" w:cs="Times New Roman"/>
        </w:rPr>
        <w:t>0.3 (Table 4</w:t>
      </w:r>
      <w:r w:rsidR="00B7640E">
        <w:rPr>
          <w:rFonts w:ascii="Times New Roman" w:hAnsi="Times New Roman" w:cs="Times New Roman"/>
        </w:rPr>
        <w:t>). We chose to draw inference from the temporal plus spatiotemporal model for the easiest direct comparison with the YOY.</w:t>
      </w:r>
      <w:r w:rsidR="00C56E9F">
        <w:rPr>
          <w:rFonts w:ascii="Times New Roman" w:hAnsi="Times New Roman" w:cs="Times New Roman"/>
        </w:rPr>
        <w:t xml:space="preserve"> </w:t>
      </w:r>
      <w:commentRangeStart w:id="71"/>
      <w:r w:rsidR="00C56E9F">
        <w:rPr>
          <w:rFonts w:ascii="Times New Roman" w:hAnsi="Times New Roman" w:cs="Times New Roman"/>
        </w:rPr>
        <w:t xml:space="preserve">The most complex model containing all components from Eq. 1 failed to converge with the adult data and was excluded from model </w:t>
      </w:r>
      <w:r w:rsidR="00291CA0">
        <w:rPr>
          <w:rFonts w:ascii="Times New Roman" w:hAnsi="Times New Roman" w:cs="Times New Roman"/>
        </w:rPr>
        <w:t>comparison</w:t>
      </w:r>
      <w:r w:rsidR="00C56E9F">
        <w:rPr>
          <w:rFonts w:ascii="Times New Roman" w:hAnsi="Times New Roman" w:cs="Times New Roman"/>
        </w:rPr>
        <w:t>.</w:t>
      </w:r>
      <w:commentRangeEnd w:id="71"/>
      <w:r w:rsidR="002E43ED">
        <w:rPr>
          <w:rStyle w:val="CommentReference"/>
        </w:rPr>
        <w:commentReference w:id="71"/>
      </w:r>
    </w:p>
    <w:p w14:paraId="6458FF91" w14:textId="390CBCDE" w:rsidR="007E0472" w:rsidRPr="00221B95" w:rsidRDefault="00F14C6B" w:rsidP="007551FD">
      <w:pPr>
        <w:tabs>
          <w:tab w:val="left" w:pos="360"/>
          <w:tab w:val="left" w:pos="8640"/>
        </w:tabs>
        <w:rPr>
          <w:rFonts w:ascii="Times New Roman" w:hAnsi="Times New Roman" w:cs="Times New Roman"/>
        </w:rPr>
      </w:pPr>
      <w:r>
        <w:rPr>
          <w:rFonts w:ascii="Times New Roman" w:hAnsi="Times New Roman" w:cs="Times New Roman"/>
        </w:rPr>
        <w:tab/>
        <w:t xml:space="preserve">From the top models, we estimated the temporal and </w:t>
      </w:r>
      <w:proofErr w:type="spellStart"/>
      <w:r>
        <w:rPr>
          <w:rFonts w:ascii="Times New Roman" w:hAnsi="Times New Roman" w:cs="Times New Roman"/>
        </w:rPr>
        <w:t>spatio</w:t>
      </w:r>
      <w:proofErr w:type="spellEnd"/>
      <w:r>
        <w:rPr>
          <w:rFonts w:ascii="Times New Roman" w:hAnsi="Times New Roman" w:cs="Times New Roman"/>
        </w:rPr>
        <w:t xml:space="preserve">-temporal model parameters along with the fixed effects, detection probabilities, and </w:t>
      </w:r>
      <w:proofErr w:type="spellStart"/>
      <w:r>
        <w:rPr>
          <w:rFonts w:ascii="Times New Roman" w:hAnsi="Times New Roman" w:cs="Times New Roman"/>
        </w:rPr>
        <w:t>overdispersion</w:t>
      </w:r>
      <w:proofErr w:type="spellEnd"/>
      <w:r>
        <w:rPr>
          <w:rFonts w:ascii="Times New Roman" w:hAnsi="Times New Roman" w:cs="Times New Roman"/>
        </w:rPr>
        <w:t xml:space="preserve"> terms.</w:t>
      </w:r>
      <w:commentRangeStart w:id="72"/>
      <w:r>
        <w:rPr>
          <w:rFonts w:ascii="Times New Roman" w:hAnsi="Times New Roman" w:cs="Times New Roman"/>
        </w:rPr>
        <w:t xml:space="preserve"> Adults </w:t>
      </w:r>
      <w:del w:id="73" w:author="Letcher, Benjamin" w:date="2017-01-25T11:48:00Z">
        <w:r w:rsidDel="002E43ED">
          <w:rPr>
            <w:rFonts w:ascii="Times New Roman" w:hAnsi="Times New Roman" w:cs="Times New Roman"/>
          </w:rPr>
          <w:delText xml:space="preserve">also </w:delText>
        </w:r>
      </w:del>
      <w:r>
        <w:rPr>
          <w:rFonts w:ascii="Times New Roman" w:hAnsi="Times New Roman" w:cs="Times New Roman"/>
        </w:rPr>
        <w:t>exhibited strong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r>
          <w:rPr>
            <w:rFonts w:ascii="Cambria Math" w:hAnsi="Cambria Math" w:cs="Times New Roman"/>
          </w:rPr>
          <m:t xml:space="preserve"> </m:t>
        </m:r>
      </m:oMath>
      <w:r>
        <w:rPr>
          <w:rFonts w:ascii="Times New Roman" w:hAnsi="Times New Roman" w:cs="Times New Roman"/>
        </w:rPr>
        <w:t>= 0.59) with low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0.16), whereas YOY exhibited no temporal autocorrelation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δ</m:t>
            </m:r>
          </m:sub>
        </m:sSub>
      </m:oMath>
      <w:r>
        <w:rPr>
          <w:rFonts w:ascii="Times New Roman" w:hAnsi="Times New Roman" w:cs="Times New Roman"/>
        </w:rPr>
        <w:t>= -0.05) but high stochastic temporal variability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t</m:t>
            </m:r>
          </m:sub>
          <m:sup>
            <m:r>
              <w:rPr>
                <w:rFonts w:ascii="Cambria Math" w:hAnsi="Cambria Math" w:cs="Times New Roman"/>
                <w:sz w:val="22"/>
                <w:szCs w:val="22"/>
              </w:rPr>
              <m:t xml:space="preserve"> </m:t>
            </m:r>
          </m:sup>
        </m:sSubSup>
      </m:oMath>
      <w:r>
        <w:rPr>
          <w:rFonts w:ascii="Times New Roman" w:hAnsi="Times New Roman" w:cs="Times New Roman"/>
        </w:rPr>
        <w:t xml:space="preserve">= 0.76). </w:t>
      </w:r>
      <w:commentRangeEnd w:id="72"/>
      <w:r w:rsidR="002E43ED">
        <w:rPr>
          <w:rStyle w:val="CommentReference"/>
        </w:rPr>
        <w:commentReference w:id="72"/>
      </w:r>
      <w:r w:rsidR="00000C62">
        <w:rPr>
          <w:rFonts w:ascii="Times New Roman" w:hAnsi="Times New Roman" w:cs="Times New Roman"/>
        </w:rPr>
        <w:t xml:space="preserve">The estimated values of </w:t>
      </w:r>
      <w:r>
        <w:rPr>
          <w:rFonts w:ascii="Times New Roman" w:hAnsi="Times New Roman" w:cs="Times New Roman"/>
        </w:rPr>
        <w:t xml:space="preserve">the </w:t>
      </w:r>
      <w:proofErr w:type="spellStart"/>
      <w:r>
        <w:rPr>
          <w:rFonts w:ascii="Times New Roman" w:hAnsi="Times New Roman" w:cs="Times New Roman"/>
        </w:rPr>
        <w:t>spatio</w:t>
      </w:r>
      <w:proofErr w:type="spellEnd"/>
      <w:r>
        <w:rPr>
          <w:rFonts w:ascii="Times New Roman" w:hAnsi="Times New Roman" w:cs="Times New Roman"/>
        </w:rPr>
        <w:t xml:space="preserve">-temporal decay </w:t>
      </w:r>
      <m:oMath>
        <m:sSub>
          <m:sSubPr>
            <m:ctrlPr>
              <w:rPr>
                <w:rFonts w:ascii="Cambria Math" w:hAnsi="Cambria Math" w:cs="Times New Roman"/>
                <w:i/>
                <w:sz w:val="22"/>
                <w:szCs w:val="22"/>
              </w:rPr>
            </m:ctrlPr>
          </m:sSubPr>
          <m:e>
            <m:r>
              <w:rPr>
                <w:rFonts w:ascii="Cambria Math" w:hAnsi="Cambria Math" w:cs="Times New Roman"/>
                <w:sz w:val="22"/>
                <w:szCs w:val="22"/>
              </w:rPr>
              <m:t>θ</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were at the lower end of what we tested with simulations</w:t>
      </w:r>
      <w:r>
        <w:rPr>
          <w:rFonts w:ascii="Times New Roman" w:hAnsi="Times New Roman" w:cs="Times New Roman"/>
        </w:rPr>
        <w:t xml:space="preserve"> for both YOY (0.13) and adults (0.16)</w:t>
      </w:r>
      <w:r w:rsidR="00D4406F">
        <w:rPr>
          <w:rFonts w:ascii="Times New Roman" w:hAnsi="Times New Roman" w:cs="Times New Roman"/>
        </w:rPr>
        <w:t xml:space="preserve">, indicating high </w:t>
      </w:r>
      <w:proofErr w:type="spellStart"/>
      <w:r w:rsidR="00D4406F">
        <w:rPr>
          <w:rFonts w:ascii="Times New Roman" w:hAnsi="Times New Roman" w:cs="Times New Roman"/>
        </w:rPr>
        <w:t>spatio</w:t>
      </w:r>
      <w:proofErr w:type="spellEnd"/>
      <w:r w:rsidR="00D4406F">
        <w:rPr>
          <w:rFonts w:ascii="Times New Roman" w:hAnsi="Times New Roman" w:cs="Times New Roman"/>
        </w:rPr>
        <w:t xml:space="preserve">-temporal correlation (~50% at 5 km; Figure </w:t>
      </w:r>
      <w:commentRangeStart w:id="74"/>
      <w:r w:rsidR="00D4406F">
        <w:rPr>
          <w:rFonts w:ascii="Times New Roman" w:hAnsi="Times New Roman" w:cs="Times New Roman"/>
        </w:rPr>
        <w:t>7</w:t>
      </w:r>
      <w:commentRangeEnd w:id="74"/>
      <w:r w:rsidR="002E43ED">
        <w:rPr>
          <w:rStyle w:val="CommentReference"/>
        </w:rPr>
        <w:commentReference w:id="74"/>
      </w:r>
      <w:r w:rsidR="00D4406F">
        <w:rPr>
          <w:rFonts w:ascii="Times New Roman" w:hAnsi="Times New Roman" w:cs="Times New Roman"/>
        </w:rPr>
        <w:t>)</w:t>
      </w:r>
      <w:r w:rsidR="00D160FF">
        <w:rPr>
          <w:rFonts w:ascii="Times New Roman" w:hAnsi="Times New Roman" w:cs="Times New Roman"/>
        </w:rPr>
        <w:t>. T</w:t>
      </w:r>
      <w:r w:rsidR="00000C62">
        <w:rPr>
          <w:rFonts w:ascii="Times New Roman" w:hAnsi="Times New Roman" w:cs="Times New Roman"/>
        </w:rPr>
        <w:t xml:space="preserve">he </w:t>
      </w:r>
      <w:r w:rsidR="00D160FF">
        <w:rPr>
          <w:rFonts w:ascii="Times New Roman" w:hAnsi="Times New Roman" w:cs="Times New Roman"/>
        </w:rPr>
        <w:t>estimates</w:t>
      </w:r>
      <w:r w:rsidR="00000C62">
        <w:rPr>
          <w:rFonts w:ascii="Times New Roman" w:hAnsi="Times New Roman" w:cs="Times New Roman"/>
        </w:rPr>
        <w:t xml:space="preserve"> of</w:t>
      </w:r>
      <w:r w:rsidR="00D160FF">
        <w:rPr>
          <w:rFonts w:ascii="Times New Roman" w:hAnsi="Times New Roman" w:cs="Times New Roman"/>
        </w:rPr>
        <w:t xml:space="preserve"> the </w:t>
      </w:r>
      <w:proofErr w:type="spellStart"/>
      <w:r w:rsidR="00D160FF">
        <w:rPr>
          <w:rFonts w:ascii="Times New Roman" w:hAnsi="Times New Roman" w:cs="Times New Roman"/>
        </w:rPr>
        <w:t>spatio</w:t>
      </w:r>
      <w:proofErr w:type="spellEnd"/>
      <w:r w:rsidR="00D160FF">
        <w:rPr>
          <w:rFonts w:ascii="Times New Roman" w:hAnsi="Times New Roman" w:cs="Times New Roman"/>
        </w:rPr>
        <w:t>-temporal standard deviation</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υ</m:t>
            </m:r>
          </m:sub>
        </m:sSub>
        <m:r>
          <w:rPr>
            <w:rFonts w:ascii="Cambria Math" w:hAnsi="Cambria Math" w:cs="Times New Roman"/>
            <w:sz w:val="22"/>
            <w:szCs w:val="22"/>
          </w:rPr>
          <m:t xml:space="preserve"> </m:t>
        </m:r>
      </m:oMath>
      <w:r w:rsidR="00000C62">
        <w:rPr>
          <w:rFonts w:ascii="Times New Roman" w:hAnsi="Times New Roman" w:cs="Times New Roman"/>
        </w:rPr>
        <w:t xml:space="preserve">were high for YOY (0.65) and adults (0.59). The combination of the two parameters indicate </w:t>
      </w:r>
      <w:r w:rsidR="00000C62">
        <w:rPr>
          <w:rFonts w:ascii="Times New Roman" w:hAnsi="Times New Roman" w:cs="Times New Roman"/>
        </w:rPr>
        <w:lastRenderedPageBreak/>
        <w:t xml:space="preserve">extremely high spatiotemporal autocorrelation, which is revealed by the </w:t>
      </w:r>
      <w:r w:rsidR="00D160FF">
        <w:rPr>
          <w:rFonts w:ascii="Times New Roman" w:hAnsi="Times New Roman" w:cs="Times New Roman"/>
        </w:rPr>
        <w:t xml:space="preserve">very high </w:t>
      </w:r>
      <w:r w:rsidR="00000C62">
        <w:rPr>
          <w:rFonts w:ascii="Times New Roman" w:hAnsi="Times New Roman" w:cs="Times New Roman"/>
        </w:rPr>
        <w:t>estimate of</w:t>
      </w:r>
      <w:r w:rsidR="00D160FF">
        <w:rPr>
          <w:rFonts w:ascii="Times New Roman" w:hAnsi="Times New Roman" w:cs="Times New Roman"/>
        </w:rPr>
        <w:t xml:space="preserve"> temporal decay</w:t>
      </w:r>
      <w:r w:rsidR="00000C62">
        <w:rPr>
          <w:rFonts w:ascii="Times New Roman" w:hAnsi="Times New Roman" w:cs="Times New Roman"/>
        </w:rPr>
        <w:t xml:space="preserve"> </w:t>
      </w:r>
      <m:oMath>
        <m:sSub>
          <m:sSubPr>
            <m:ctrlPr>
              <w:rPr>
                <w:rFonts w:ascii="Cambria Math" w:hAnsi="Cambria Math" w:cs="Times New Roman"/>
                <w:i/>
                <w:sz w:val="22"/>
                <w:szCs w:val="22"/>
              </w:rPr>
            </m:ctrlPr>
          </m:sSubPr>
          <m:e>
            <m:r>
              <w:rPr>
                <w:rFonts w:ascii="Cambria Math" w:hAnsi="Cambria Math" w:cs="Times New Roman"/>
                <w:sz w:val="22"/>
                <w:szCs w:val="22"/>
              </w:rPr>
              <m:t>ρ</m:t>
            </m:r>
          </m:e>
          <m:sub>
            <m:r>
              <m:rPr>
                <m:sty m:val="p"/>
              </m:rPr>
              <w:rPr>
                <w:rFonts w:ascii="Cambria Math" w:hAnsi="Cambria Math" w:cs="Times New Roman"/>
                <w:sz w:val="22"/>
                <w:szCs w:val="22"/>
              </w:rPr>
              <m:t>st</m:t>
            </m:r>
          </m:sub>
        </m:sSub>
        <m:r>
          <w:rPr>
            <w:rFonts w:ascii="Cambria Math" w:hAnsi="Cambria Math" w:cs="Times New Roman"/>
            <w:sz w:val="22"/>
            <w:szCs w:val="22"/>
          </w:rPr>
          <m:t xml:space="preserve"> </m:t>
        </m:r>
      </m:oMath>
      <w:r w:rsidR="00000C62">
        <w:rPr>
          <w:rFonts w:ascii="Times New Roman" w:hAnsi="Times New Roman" w:cs="Times New Roman"/>
        </w:rPr>
        <w:t>of 0.98 and 0.97 for YOY an</w:t>
      </w:r>
      <w:r w:rsidR="00D160FF">
        <w:rPr>
          <w:rFonts w:ascii="Times New Roman" w:hAnsi="Times New Roman" w:cs="Times New Roman"/>
        </w:rPr>
        <w:t>d adults, respectively (Table 6</w:t>
      </w:r>
      <w:r w:rsidR="00000C62">
        <w:rPr>
          <w:rFonts w:ascii="Times New Roman" w:hAnsi="Times New Roman" w:cs="Times New Roman"/>
        </w:rPr>
        <w:t>). Forest cover, the previous year’s mean summer temperature, spring temperature, and to a l</w:t>
      </w:r>
      <w:r w:rsidR="00D160FF">
        <w:rPr>
          <w:rFonts w:ascii="Times New Roman" w:hAnsi="Times New Roman" w:cs="Times New Roman"/>
        </w:rPr>
        <w:t>esser extent the previous fall</w:t>
      </w:r>
      <w:r w:rsidR="00000C62">
        <w:rPr>
          <w:rFonts w:ascii="Times New Roman" w:hAnsi="Times New Roman" w:cs="Times New Roman"/>
        </w:rPr>
        <w:t xml:space="preserve"> mean temperature were all </w:t>
      </w:r>
      <w:r w:rsidR="00D160FF">
        <w:rPr>
          <w:rFonts w:ascii="Times New Roman" w:hAnsi="Times New Roman" w:cs="Times New Roman"/>
        </w:rPr>
        <w:t>important</w:t>
      </w:r>
      <w:r w:rsidR="00000C62">
        <w:rPr>
          <w:rFonts w:ascii="Times New Roman" w:hAnsi="Times New Roman" w:cs="Times New Roman"/>
        </w:rPr>
        <w:t xml:space="preserve"> predictors of adult abundance. For YOY, only forest cover and mean spring temperature had </w:t>
      </w:r>
      <w:r w:rsidR="00D160FF">
        <w:rPr>
          <w:rFonts w:ascii="Times New Roman" w:hAnsi="Times New Roman" w:cs="Times New Roman"/>
        </w:rPr>
        <w:t>substantial</w:t>
      </w:r>
      <w:r w:rsidR="00000C62">
        <w:rPr>
          <w:rFonts w:ascii="Times New Roman" w:hAnsi="Times New Roman" w:cs="Times New Roman"/>
        </w:rPr>
        <w:t xml:space="preserve"> effects on abundance</w:t>
      </w:r>
      <w:r w:rsidR="0031119E">
        <w:rPr>
          <w:rFonts w:ascii="Times New Roman" w:hAnsi="Times New Roman" w:cs="Times New Roman"/>
        </w:rPr>
        <w:t xml:space="preserve">. Seasonal </w:t>
      </w:r>
      <w:commentRangeStart w:id="75"/>
      <w:r w:rsidR="0031119E">
        <w:rPr>
          <w:rFonts w:ascii="Times New Roman" w:hAnsi="Times New Roman" w:cs="Times New Roman"/>
        </w:rPr>
        <w:t>p</w:t>
      </w:r>
      <w:r w:rsidR="00221B95">
        <w:rPr>
          <w:rFonts w:ascii="Times New Roman" w:hAnsi="Times New Roman" w:cs="Times New Roman"/>
        </w:rPr>
        <w:t>recipitation</w:t>
      </w:r>
      <w:commentRangeEnd w:id="75"/>
      <w:r w:rsidR="002E43ED">
        <w:rPr>
          <w:rStyle w:val="CommentReference"/>
        </w:rPr>
        <w:commentReference w:id="75"/>
      </w:r>
      <w:r w:rsidR="00221B95">
        <w:rPr>
          <w:rFonts w:ascii="Times New Roman" w:hAnsi="Times New Roman" w:cs="Times New Roman"/>
        </w:rPr>
        <w:t xml:space="preserve"> did not </w:t>
      </w:r>
      <w:r w:rsidR="0031119E">
        <w:rPr>
          <w:rFonts w:ascii="Times New Roman" w:hAnsi="Times New Roman" w:cs="Times New Roman"/>
        </w:rPr>
        <w:t>influence</w:t>
      </w:r>
      <w:r w:rsidR="00221B95">
        <w:rPr>
          <w:rFonts w:ascii="Times New Roman" w:hAnsi="Times New Roman" w:cs="Times New Roman"/>
        </w:rPr>
        <w:t xml:space="preserve"> abundance for YOY or adults</w:t>
      </w:r>
      <w:r w:rsidR="00D160FF">
        <w:rPr>
          <w:rFonts w:ascii="Times New Roman" w:hAnsi="Times New Roman" w:cs="Times New Roman"/>
        </w:rPr>
        <w:t xml:space="preserve"> (Table 6</w:t>
      </w:r>
      <w:r w:rsidR="00000C62">
        <w:rPr>
          <w:rFonts w:ascii="Times New Roman" w:hAnsi="Times New Roman" w:cs="Times New Roman"/>
        </w:rPr>
        <w:t xml:space="preserve">). </w:t>
      </w:r>
    </w:p>
    <w:p w14:paraId="60889016" w14:textId="77777777" w:rsidR="004358C6" w:rsidRPr="008C531D" w:rsidRDefault="004358C6" w:rsidP="007551FD">
      <w:pPr>
        <w:tabs>
          <w:tab w:val="left" w:pos="360"/>
          <w:tab w:val="left" w:pos="8640"/>
        </w:tabs>
        <w:rPr>
          <w:rFonts w:ascii="Times New Roman" w:hAnsi="Times New Roman" w:cs="Times New Roman"/>
        </w:rPr>
      </w:pPr>
    </w:p>
    <w:p w14:paraId="75F05587" w14:textId="77777777"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Discussion</w:t>
      </w:r>
    </w:p>
    <w:p w14:paraId="1F45C5AA" w14:textId="77777777" w:rsidR="00270DFB" w:rsidRDefault="00270DFB" w:rsidP="007551FD">
      <w:pPr>
        <w:tabs>
          <w:tab w:val="left" w:pos="360"/>
          <w:tab w:val="left" w:pos="8640"/>
        </w:tabs>
        <w:rPr>
          <w:rFonts w:ascii="Times New Roman" w:hAnsi="Times New Roman" w:cs="Times New Roman"/>
          <w:b/>
        </w:rPr>
      </w:pPr>
    </w:p>
    <w:p w14:paraId="52BCC281" w14:textId="44620A4C" w:rsidR="00270DFB" w:rsidRDefault="00FD02FC" w:rsidP="007551FD">
      <w:pPr>
        <w:tabs>
          <w:tab w:val="left" w:pos="360"/>
          <w:tab w:val="left" w:pos="8640"/>
        </w:tabs>
        <w:rPr>
          <w:rFonts w:ascii="Times New Roman" w:hAnsi="Times New Roman" w:cs="Times New Roman"/>
        </w:rPr>
      </w:pPr>
      <w:r>
        <w:rPr>
          <w:rFonts w:ascii="Times New Roman" w:hAnsi="Times New Roman" w:cs="Times New Roman"/>
        </w:rPr>
        <w:t xml:space="preserve">We have developed a </w:t>
      </w:r>
      <w:proofErr w:type="spellStart"/>
      <w:r>
        <w:rPr>
          <w:rFonts w:ascii="Times New Roman" w:hAnsi="Times New Roman" w:cs="Times New Roman"/>
        </w:rPr>
        <w:t>geostatistical</w:t>
      </w:r>
      <w:proofErr w:type="spellEnd"/>
      <w:r>
        <w:rPr>
          <w:rFonts w:ascii="Times New Roman" w:hAnsi="Times New Roman" w:cs="Times New Roman"/>
        </w:rPr>
        <w:t xml:space="preserve"> model for estimating animal abundance within dendritic networks while accounting for imperfect detection.</w:t>
      </w:r>
    </w:p>
    <w:p w14:paraId="4A7DF85E" w14:textId="77777777" w:rsidR="00D75C6C" w:rsidRDefault="00D75C6C" w:rsidP="007551FD">
      <w:pPr>
        <w:tabs>
          <w:tab w:val="left" w:pos="360"/>
          <w:tab w:val="left" w:pos="8640"/>
        </w:tabs>
        <w:rPr>
          <w:rFonts w:ascii="Times New Roman" w:hAnsi="Times New Roman" w:cs="Times New Roman"/>
        </w:rPr>
      </w:pPr>
    </w:p>
    <w:p w14:paraId="592C95C3" w14:textId="77777777" w:rsidR="0031119E" w:rsidRDefault="0031119E" w:rsidP="007551FD">
      <w:pPr>
        <w:tabs>
          <w:tab w:val="left" w:pos="360"/>
          <w:tab w:val="left" w:pos="8640"/>
        </w:tabs>
        <w:rPr>
          <w:rFonts w:ascii="Times New Roman" w:hAnsi="Times New Roman" w:cs="Times New Roman"/>
        </w:rPr>
      </w:pPr>
    </w:p>
    <w:p w14:paraId="0B4855B6" w14:textId="412CE1AA" w:rsidR="0031119E" w:rsidRDefault="00D4406F" w:rsidP="007551FD">
      <w:pPr>
        <w:tabs>
          <w:tab w:val="left" w:pos="360"/>
          <w:tab w:val="left" w:pos="8640"/>
        </w:tabs>
        <w:rPr>
          <w:rFonts w:ascii="Times New Roman" w:hAnsi="Times New Roman" w:cs="Times New Roman"/>
        </w:rPr>
      </w:pPr>
      <w:r>
        <w:rPr>
          <w:rFonts w:ascii="Times New Roman" w:hAnsi="Times New Roman" w:cs="Times New Roman"/>
        </w:rPr>
        <w:t>Spatial simulations demonstrated … good recovery of spatial parameters … improved estimates of abundance … best when …</w:t>
      </w:r>
    </w:p>
    <w:p w14:paraId="0F495DA4" w14:textId="77777777" w:rsidR="00D4406F" w:rsidRDefault="00D4406F" w:rsidP="007551FD">
      <w:pPr>
        <w:tabs>
          <w:tab w:val="left" w:pos="360"/>
          <w:tab w:val="left" w:pos="8640"/>
        </w:tabs>
        <w:rPr>
          <w:rFonts w:ascii="Times New Roman" w:hAnsi="Times New Roman" w:cs="Times New Roman"/>
        </w:rPr>
      </w:pPr>
    </w:p>
    <w:p w14:paraId="7C725E4E" w14:textId="40AC9231" w:rsidR="00D4406F" w:rsidRDefault="00D4406F" w:rsidP="007551FD">
      <w:pPr>
        <w:tabs>
          <w:tab w:val="left" w:pos="360"/>
          <w:tab w:val="left" w:pos="8640"/>
        </w:tabs>
        <w:rPr>
          <w:rFonts w:ascii="Times New Roman" w:hAnsi="Times New Roman" w:cs="Times New Roman"/>
        </w:rPr>
      </w:pPr>
      <w:r>
        <w:rPr>
          <w:rFonts w:ascii="Times New Roman" w:hAnsi="Times New Roman" w:cs="Times New Roman"/>
        </w:rPr>
        <w:t xml:space="preserve">Similarly, we demonstrated the benefits of our model over a large range of years and surveyed sites through simulation.  … effect of number of sites … effects of temporal replication </w:t>
      </w:r>
      <w:r w:rsidR="000C1D73">
        <w:rPr>
          <w:rFonts w:ascii="Times New Roman" w:hAnsi="Times New Roman" w:cs="Times New Roman"/>
        </w:rPr>
        <w:t>… recommendations (minimal and with caution give limited scope of simulations).</w:t>
      </w:r>
    </w:p>
    <w:p w14:paraId="5CD33EAB" w14:textId="77777777" w:rsidR="000C1D73" w:rsidRDefault="000C1D73" w:rsidP="007551FD">
      <w:pPr>
        <w:tabs>
          <w:tab w:val="left" w:pos="360"/>
          <w:tab w:val="left" w:pos="8640"/>
        </w:tabs>
        <w:rPr>
          <w:rFonts w:ascii="Times New Roman" w:hAnsi="Times New Roman" w:cs="Times New Roman"/>
        </w:rPr>
      </w:pPr>
    </w:p>
    <w:p w14:paraId="5AD3B11D" w14:textId="1BFAA478" w:rsidR="000C1D73" w:rsidRDefault="000C1D73" w:rsidP="007551FD">
      <w:pPr>
        <w:tabs>
          <w:tab w:val="left" w:pos="360"/>
          <w:tab w:val="left" w:pos="8640"/>
        </w:tabs>
        <w:rPr>
          <w:ins w:id="76" w:author="Letcher, Benjamin" w:date="2017-01-25T16:14:00Z"/>
          <w:rFonts w:ascii="Times New Roman" w:hAnsi="Times New Roman" w:cs="Times New Roman"/>
        </w:rPr>
      </w:pPr>
      <w:r>
        <w:rPr>
          <w:rFonts w:ascii="Times New Roman" w:hAnsi="Times New Roman" w:cs="Times New Roman"/>
        </w:rPr>
        <w:t>Using this new statistical approach with standard electrofishing data collected by state agencies, we demonstrated … improvement compared with non-spatial models … In addition to evidence from model comparisons, the estimated values fell within our range of simulations indicating that the estimates are reliable</w:t>
      </w:r>
    </w:p>
    <w:p w14:paraId="04A26246" w14:textId="77777777" w:rsidR="003B4019" w:rsidRDefault="003B4019" w:rsidP="007551FD">
      <w:pPr>
        <w:tabs>
          <w:tab w:val="left" w:pos="360"/>
          <w:tab w:val="left" w:pos="8640"/>
        </w:tabs>
        <w:rPr>
          <w:ins w:id="77" w:author="Letcher, Benjamin" w:date="2017-01-25T16:14:00Z"/>
          <w:rFonts w:ascii="Times New Roman" w:hAnsi="Times New Roman" w:cs="Times New Roman"/>
        </w:rPr>
      </w:pPr>
    </w:p>
    <w:p w14:paraId="3CBE7440" w14:textId="77777777" w:rsidR="003B4019" w:rsidRDefault="003B4019" w:rsidP="007551FD">
      <w:pPr>
        <w:tabs>
          <w:tab w:val="left" w:pos="360"/>
          <w:tab w:val="left" w:pos="8640"/>
        </w:tabs>
        <w:rPr>
          <w:ins w:id="78" w:author="Letcher, Benjamin" w:date="2017-01-25T16:14:00Z"/>
          <w:rFonts w:ascii="Times New Roman" w:hAnsi="Times New Roman" w:cs="Times New Roman"/>
        </w:rPr>
      </w:pPr>
    </w:p>
    <w:p w14:paraId="70946D08" w14:textId="66F7A12A" w:rsidR="00C347B2" w:rsidRDefault="002D0F94" w:rsidP="007551FD">
      <w:pPr>
        <w:tabs>
          <w:tab w:val="left" w:pos="360"/>
          <w:tab w:val="left" w:pos="8640"/>
        </w:tabs>
        <w:rPr>
          <w:ins w:id="79" w:author="Letcher, Benjamin" w:date="2017-01-26T10:40:00Z"/>
          <w:rFonts w:ascii="Times New Roman" w:hAnsi="Times New Roman" w:cs="Times New Roman"/>
        </w:rPr>
      </w:pPr>
      <w:ins w:id="80" w:author="Letcher, Benjamin" w:date="2017-01-25T16:28:00Z">
        <w:r>
          <w:rPr>
            <w:rFonts w:ascii="Times New Roman" w:hAnsi="Times New Roman" w:cs="Times New Roman"/>
          </w:rPr>
          <w:t>Both YOY and adult</w:t>
        </w:r>
      </w:ins>
      <w:ins w:id="81" w:author="Letcher, Benjamin" w:date="2017-01-25T16:30:00Z">
        <w:r>
          <w:rPr>
            <w:rFonts w:ascii="Times New Roman" w:hAnsi="Times New Roman" w:cs="Times New Roman"/>
          </w:rPr>
          <w:t xml:space="preserve"> densities</w:t>
        </w:r>
      </w:ins>
      <w:ins w:id="82" w:author="Letcher, Benjamin" w:date="2017-01-25T16:28:00Z">
        <w:r>
          <w:rPr>
            <w:rFonts w:ascii="Times New Roman" w:hAnsi="Times New Roman" w:cs="Times New Roman"/>
          </w:rPr>
          <w:t xml:space="preserve"> </w:t>
        </w:r>
        <w:r>
          <w:rPr>
            <w:rFonts w:ascii="Times New Roman" w:hAnsi="Times New Roman" w:cs="Times New Roman"/>
          </w:rPr>
          <w:t>were positively associated with forest cover and negatively associated with spring temperatures</w:t>
        </w:r>
        <w:r>
          <w:rPr>
            <w:rFonts w:ascii="Times New Roman" w:hAnsi="Times New Roman" w:cs="Times New Roman"/>
          </w:rPr>
          <w:t>.</w:t>
        </w:r>
        <w:r w:rsidRPr="002D0F94">
          <w:rPr>
            <w:rFonts w:ascii="Times New Roman" w:hAnsi="Times New Roman" w:cs="Times New Roman"/>
          </w:rPr>
          <w:t xml:space="preserve"> </w:t>
        </w:r>
        <w:r>
          <w:rPr>
            <w:rFonts w:ascii="Times New Roman" w:hAnsi="Times New Roman" w:cs="Times New Roman"/>
          </w:rPr>
          <w:t>This</w:t>
        </w:r>
        <w:r>
          <w:rPr>
            <w:rFonts w:ascii="Times New Roman" w:hAnsi="Times New Roman" w:cs="Times New Roman"/>
          </w:rPr>
          <w:t xml:space="preserve"> </w:t>
        </w:r>
      </w:ins>
      <w:ins w:id="83" w:author="Letcher, Benjamin" w:date="2017-01-25T16:48:00Z">
        <w:r w:rsidR="001D241E">
          <w:rPr>
            <w:rFonts w:ascii="Times New Roman" w:hAnsi="Times New Roman" w:cs="Times New Roman"/>
          </w:rPr>
          <w:t>finding</w:t>
        </w:r>
      </w:ins>
      <w:ins w:id="84" w:author="Letcher, Benjamin" w:date="2017-01-25T16:28:00Z">
        <w:r>
          <w:rPr>
            <w:rFonts w:ascii="Times New Roman" w:hAnsi="Times New Roman" w:cs="Times New Roman"/>
          </w:rPr>
          <w:t xml:space="preserve"> is similar to brook trout </w:t>
        </w:r>
        <w:r w:rsidR="002B5930">
          <w:rPr>
            <w:rFonts w:ascii="Times New Roman" w:hAnsi="Times New Roman" w:cs="Times New Roman"/>
          </w:rPr>
          <w:t>model</w:t>
        </w:r>
      </w:ins>
      <w:ins w:id="85" w:author="Letcher, Benjamin" w:date="2017-01-25T16:47:00Z">
        <w:r w:rsidR="002B5930">
          <w:rPr>
            <w:rFonts w:ascii="Times New Roman" w:hAnsi="Times New Roman" w:cs="Times New Roman"/>
          </w:rPr>
          <w:t xml:space="preserve"> </w:t>
        </w:r>
      </w:ins>
      <w:ins w:id="86" w:author="Letcher, Benjamin" w:date="2017-01-25T16:48:00Z">
        <w:r w:rsidR="001D241E">
          <w:rPr>
            <w:rFonts w:ascii="Times New Roman" w:hAnsi="Times New Roman" w:cs="Times New Roman"/>
          </w:rPr>
          <w:t>results</w:t>
        </w:r>
      </w:ins>
      <w:ins w:id="87" w:author="Letcher, Benjamin" w:date="2017-01-25T16:47:00Z">
        <w:r w:rsidR="002B5930">
          <w:rPr>
            <w:rFonts w:ascii="Times New Roman" w:hAnsi="Times New Roman" w:cs="Times New Roman"/>
          </w:rPr>
          <w:t xml:space="preserve"> </w:t>
        </w:r>
      </w:ins>
      <w:ins w:id="88" w:author="Letcher, Benjamin" w:date="2017-01-25T16:28:00Z">
        <w:r>
          <w:rPr>
            <w:rFonts w:ascii="Times New Roman" w:hAnsi="Times New Roman" w:cs="Times New Roman"/>
          </w:rPr>
          <w:t xml:space="preserve">from a range-wide </w:t>
        </w:r>
      </w:ins>
      <w:ins w:id="89" w:author="Letcher, Benjamin" w:date="2017-01-25T16:34:00Z">
        <w:r w:rsidR="00470967">
          <w:rPr>
            <w:rFonts w:ascii="Times New Roman" w:hAnsi="Times New Roman" w:cs="Times New Roman"/>
          </w:rPr>
          <w:t>oc</w:t>
        </w:r>
        <w:r w:rsidR="00470967">
          <w:rPr>
            <w:rFonts w:ascii="Times New Roman" w:hAnsi="Times New Roman" w:cs="Times New Roman"/>
          </w:rPr>
          <w:t>c</w:t>
        </w:r>
        <w:r w:rsidR="00470967">
          <w:rPr>
            <w:rFonts w:ascii="Times New Roman" w:hAnsi="Times New Roman" w:cs="Times New Roman"/>
          </w:rPr>
          <w:t xml:space="preserve">upancy model </w:t>
        </w:r>
      </w:ins>
      <w:ins w:id="90" w:author="Letcher, Benjamin" w:date="2017-01-25T16:28:00Z">
        <w:r>
          <w:rPr>
            <w:rStyle w:val="CommentReference"/>
          </w:rPr>
          <w:commentReference w:id="91"/>
        </w:r>
        <w:r>
          <w:rPr>
            <w:rFonts w:ascii="Times New Roman" w:hAnsi="Times New Roman" w:cs="Times New Roman"/>
          </w:rPr>
          <w:t>()</w:t>
        </w:r>
      </w:ins>
      <w:ins w:id="92" w:author="Letcher, Benjamin" w:date="2017-01-26T10:33:00Z">
        <w:r w:rsidR="00786B93">
          <w:rPr>
            <w:rFonts w:ascii="Times New Roman" w:hAnsi="Times New Roman" w:cs="Times New Roman"/>
          </w:rPr>
          <w:t xml:space="preserve">. </w:t>
        </w:r>
        <w:r w:rsidR="00786B93">
          <w:rPr>
            <w:rFonts w:ascii="Times New Roman" w:hAnsi="Times New Roman" w:cs="Times New Roman"/>
          </w:rPr>
          <w:t xml:space="preserve">A recent review of salmonid fish response to environmental drivers </w:t>
        </w:r>
        <w:commentRangeStart w:id="93"/>
        <w:r w:rsidR="00786B93">
          <w:rPr>
            <w:rFonts w:ascii="Times New Roman" w:hAnsi="Times New Roman" w:cs="Times New Roman"/>
          </w:rPr>
          <w:t>()</w:t>
        </w:r>
        <w:commentRangeEnd w:id="93"/>
        <w:r w:rsidR="00786B93">
          <w:rPr>
            <w:rStyle w:val="CommentReference"/>
          </w:rPr>
          <w:commentReference w:id="93"/>
        </w:r>
        <w:r w:rsidR="00786B93">
          <w:rPr>
            <w:rFonts w:ascii="Times New Roman" w:hAnsi="Times New Roman" w:cs="Times New Roman"/>
          </w:rPr>
          <w:t xml:space="preserve"> also found negative effects of increased seasonal temperature on trout populations, reflecting our estimate of a strong negative summer temperature effect.</w:t>
        </w:r>
      </w:ins>
      <w:ins w:id="94" w:author="Letcher, Benjamin" w:date="2017-01-26T10:34:00Z">
        <w:r w:rsidR="00786B93">
          <w:rPr>
            <w:rFonts w:ascii="Times New Roman" w:hAnsi="Times New Roman" w:cs="Times New Roman"/>
          </w:rPr>
          <w:t xml:space="preserve"> Similar results were also found for</w:t>
        </w:r>
      </w:ins>
      <w:ins w:id="95" w:author="Letcher, Benjamin" w:date="2017-01-26T10:33:00Z">
        <w:r w:rsidR="00786B93">
          <w:rPr>
            <w:rFonts w:ascii="Times New Roman" w:hAnsi="Times New Roman" w:cs="Times New Roman"/>
          </w:rPr>
          <w:t xml:space="preserve"> </w:t>
        </w:r>
      </w:ins>
      <w:ins w:id="96" w:author="Letcher, Benjamin" w:date="2017-01-26T10:26:00Z">
        <w:r w:rsidR="00C52096">
          <w:rPr>
            <w:rFonts w:ascii="Times New Roman" w:hAnsi="Times New Roman" w:cs="Times New Roman"/>
          </w:rPr>
          <w:t xml:space="preserve">an Adirondack </w:t>
        </w:r>
        <w:commentRangeStart w:id="97"/>
        <w:r w:rsidR="00C52096">
          <w:rPr>
            <w:rFonts w:ascii="Times New Roman" w:hAnsi="Times New Roman" w:cs="Times New Roman"/>
          </w:rPr>
          <w:t>lake</w:t>
        </w:r>
        <w:commentRangeEnd w:id="97"/>
        <w:r w:rsidR="00C52096">
          <w:rPr>
            <w:rStyle w:val="CommentReference"/>
          </w:rPr>
          <w:commentReference w:id="97"/>
        </w:r>
        <w:r w:rsidR="00C52096">
          <w:rPr>
            <w:rFonts w:ascii="Times New Roman" w:hAnsi="Times New Roman" w:cs="Times New Roman"/>
          </w:rPr>
          <w:t xml:space="preserve"> ()</w:t>
        </w:r>
      </w:ins>
      <w:ins w:id="98" w:author="Letcher, Benjamin" w:date="2017-01-26T10:32:00Z">
        <w:r w:rsidR="00786B93">
          <w:rPr>
            <w:rFonts w:ascii="Times New Roman" w:hAnsi="Times New Roman" w:cs="Times New Roman"/>
          </w:rPr>
          <w:t>,</w:t>
        </w:r>
      </w:ins>
      <w:ins w:id="99" w:author="Letcher, Benjamin" w:date="2017-01-26T10:26:00Z">
        <w:r w:rsidR="00C52096">
          <w:rPr>
            <w:rFonts w:ascii="Times New Roman" w:hAnsi="Times New Roman" w:cs="Times New Roman"/>
          </w:rPr>
          <w:t xml:space="preserve"> </w:t>
        </w:r>
      </w:ins>
      <w:ins w:id="100" w:author="Letcher, Benjamin" w:date="2017-01-26T10:34:00Z">
        <w:r w:rsidR="00786B93">
          <w:rPr>
            <w:rFonts w:ascii="Times New Roman" w:hAnsi="Times New Roman" w:cs="Times New Roman"/>
          </w:rPr>
          <w:t>stream</w:t>
        </w:r>
      </w:ins>
      <w:ins w:id="101" w:author="Letcher, Benjamin" w:date="2017-01-26T10:39:00Z">
        <w:r w:rsidR="00786B93">
          <w:rPr>
            <w:rFonts w:ascii="Times New Roman" w:hAnsi="Times New Roman" w:cs="Times New Roman"/>
          </w:rPr>
          <w:t>s</w:t>
        </w:r>
      </w:ins>
      <w:ins w:id="102" w:author="Letcher, Benjamin" w:date="2017-01-26T10:34:00Z">
        <w:r w:rsidR="00786B93">
          <w:rPr>
            <w:rFonts w:ascii="Times New Roman" w:hAnsi="Times New Roman" w:cs="Times New Roman"/>
          </w:rPr>
          <w:t xml:space="preserve"> in West </w:t>
        </w:r>
        <w:commentRangeStart w:id="103"/>
        <w:r w:rsidR="00786B93">
          <w:rPr>
            <w:rFonts w:ascii="Times New Roman" w:hAnsi="Times New Roman" w:cs="Times New Roman"/>
          </w:rPr>
          <w:t>Virginia</w:t>
        </w:r>
      </w:ins>
      <w:commentRangeEnd w:id="103"/>
      <w:ins w:id="104" w:author="Letcher, Benjamin" w:date="2017-01-26T10:35:00Z">
        <w:r w:rsidR="00786B93">
          <w:rPr>
            <w:rStyle w:val="CommentReference"/>
          </w:rPr>
          <w:commentReference w:id="103"/>
        </w:r>
      </w:ins>
      <w:ins w:id="105" w:author="Letcher, Benjamin" w:date="2017-01-26T10:34:00Z">
        <w:r w:rsidR="00786B93">
          <w:rPr>
            <w:rFonts w:ascii="Times New Roman" w:hAnsi="Times New Roman" w:cs="Times New Roman"/>
          </w:rPr>
          <w:t xml:space="preserve"> ()</w:t>
        </w:r>
      </w:ins>
      <w:ins w:id="106" w:author="Letcher, Benjamin" w:date="2017-01-26T10:39:00Z">
        <w:r w:rsidR="00786B93">
          <w:rPr>
            <w:rFonts w:ascii="Times New Roman" w:hAnsi="Times New Roman" w:cs="Times New Roman"/>
          </w:rPr>
          <w:t xml:space="preserve"> and </w:t>
        </w:r>
        <w:commentRangeStart w:id="107"/>
        <w:r w:rsidR="00786B93">
          <w:rPr>
            <w:rFonts w:ascii="Times New Roman" w:hAnsi="Times New Roman" w:cs="Times New Roman"/>
          </w:rPr>
          <w:t>Michigan</w:t>
        </w:r>
        <w:commentRangeEnd w:id="107"/>
        <w:r w:rsidR="00786B93">
          <w:rPr>
            <w:rStyle w:val="CommentReference"/>
          </w:rPr>
          <w:commentReference w:id="107"/>
        </w:r>
        <w:r w:rsidR="00786B93">
          <w:rPr>
            <w:rFonts w:ascii="Times New Roman" w:hAnsi="Times New Roman" w:cs="Times New Roman"/>
          </w:rPr>
          <w:t xml:space="preserve"> ()</w:t>
        </w:r>
      </w:ins>
      <w:ins w:id="108" w:author="Letcher, Benjamin" w:date="2017-01-26T10:34:00Z">
        <w:r w:rsidR="00786B93">
          <w:rPr>
            <w:rFonts w:ascii="Times New Roman" w:hAnsi="Times New Roman" w:cs="Times New Roman"/>
          </w:rPr>
          <w:t xml:space="preserve">, </w:t>
        </w:r>
      </w:ins>
      <w:ins w:id="109" w:author="Letcher, Benjamin" w:date="2017-01-26T10:35:00Z">
        <w:r w:rsidR="00786B93">
          <w:rPr>
            <w:rFonts w:ascii="Times New Roman" w:hAnsi="Times New Roman" w:cs="Times New Roman"/>
          </w:rPr>
          <w:t xml:space="preserve">and </w:t>
        </w:r>
      </w:ins>
      <w:ins w:id="110" w:author="Letcher, Benjamin" w:date="2017-01-25T16:44:00Z">
        <w:r w:rsidR="002B5930">
          <w:rPr>
            <w:rFonts w:ascii="Times New Roman" w:hAnsi="Times New Roman" w:cs="Times New Roman"/>
          </w:rPr>
          <w:t>from</w:t>
        </w:r>
      </w:ins>
      <w:ins w:id="111" w:author="Letcher, Benjamin" w:date="2017-01-25T16:39:00Z">
        <w:r w:rsidR="00470967">
          <w:rPr>
            <w:rFonts w:ascii="Times New Roman" w:hAnsi="Times New Roman" w:cs="Times New Roman"/>
          </w:rPr>
          <w:t xml:space="preserve"> demographic models </w:t>
        </w:r>
      </w:ins>
      <w:ins w:id="112" w:author="Letcher, Benjamin" w:date="2017-01-25T16:44:00Z">
        <w:r w:rsidR="002B5930">
          <w:rPr>
            <w:rFonts w:ascii="Times New Roman" w:hAnsi="Times New Roman" w:cs="Times New Roman"/>
          </w:rPr>
          <w:t>for brook trout in</w:t>
        </w:r>
      </w:ins>
      <w:ins w:id="113" w:author="Letcher, Benjamin" w:date="2017-01-25T16:28:00Z">
        <w:r>
          <w:rPr>
            <w:rFonts w:ascii="Times New Roman" w:hAnsi="Times New Roman" w:cs="Times New Roman"/>
          </w:rPr>
          <w:t xml:space="preserve"> Shenandoah National </w:t>
        </w:r>
        <w:commentRangeStart w:id="114"/>
        <w:r>
          <w:rPr>
            <w:rFonts w:ascii="Times New Roman" w:hAnsi="Times New Roman" w:cs="Times New Roman"/>
          </w:rPr>
          <w:t>Park</w:t>
        </w:r>
        <w:commentRangeEnd w:id="114"/>
        <w:r>
          <w:rPr>
            <w:rStyle w:val="CommentReference"/>
          </w:rPr>
          <w:commentReference w:id="114"/>
        </w:r>
        <w:r w:rsidR="00470967">
          <w:rPr>
            <w:rFonts w:ascii="Times New Roman" w:hAnsi="Times New Roman" w:cs="Times New Roman"/>
          </w:rPr>
          <w:t xml:space="preserve"> (</w:t>
        </w:r>
      </w:ins>
      <w:ins w:id="115" w:author="Letcher, Benjamin" w:date="2017-01-25T16:58:00Z">
        <w:r w:rsidR="00C347B2">
          <w:rPr>
            <w:rFonts w:ascii="Times New Roman" w:hAnsi="Times New Roman" w:cs="Times New Roman"/>
          </w:rPr>
          <w:t>SNP</w:t>
        </w:r>
      </w:ins>
      <w:ins w:id="116" w:author="Letcher, Benjamin" w:date="2017-01-25T16:28:00Z">
        <w:r w:rsidR="00470967">
          <w:rPr>
            <w:rFonts w:ascii="Times New Roman" w:hAnsi="Times New Roman" w:cs="Times New Roman"/>
          </w:rPr>
          <w:t>)</w:t>
        </w:r>
      </w:ins>
      <w:ins w:id="117" w:author="Letcher, Benjamin" w:date="2017-01-25T16:38:00Z">
        <w:r w:rsidR="00470967">
          <w:rPr>
            <w:rFonts w:ascii="Times New Roman" w:hAnsi="Times New Roman" w:cs="Times New Roman"/>
          </w:rPr>
          <w:t>.</w:t>
        </w:r>
      </w:ins>
      <w:ins w:id="118" w:author="Letcher, Benjamin" w:date="2017-01-25T16:40:00Z">
        <w:r w:rsidR="00470967">
          <w:rPr>
            <w:rFonts w:ascii="Times New Roman" w:hAnsi="Times New Roman" w:cs="Times New Roman"/>
          </w:rPr>
          <w:t xml:space="preserve"> </w:t>
        </w:r>
      </w:ins>
      <w:ins w:id="119" w:author="Letcher, Benjamin" w:date="2017-01-26T10:46:00Z">
        <w:r w:rsidR="006F1207">
          <w:rPr>
            <w:rFonts w:ascii="Times New Roman" w:hAnsi="Times New Roman" w:cs="Times New Roman"/>
          </w:rPr>
          <w:t xml:space="preserve">We also found that </w:t>
        </w:r>
        <w:r w:rsidR="006F1207">
          <w:rPr>
            <w:rFonts w:ascii="Times New Roman" w:hAnsi="Times New Roman" w:cs="Times New Roman"/>
          </w:rPr>
          <w:t>temperature had a larger effect on YOY than on adults</w:t>
        </w:r>
      </w:ins>
      <w:ins w:id="120" w:author="Letcher, Benjamin" w:date="2017-01-26T10:51:00Z">
        <w:r w:rsidR="00E74BFB">
          <w:rPr>
            <w:rFonts w:ascii="Times New Roman" w:hAnsi="Times New Roman" w:cs="Times New Roman"/>
          </w:rPr>
          <w:t xml:space="preserve">. Similarly, </w:t>
        </w:r>
        <w:proofErr w:type="spellStart"/>
        <w:r w:rsidR="00E74BFB">
          <w:rPr>
            <w:rFonts w:ascii="Times New Roman" w:hAnsi="Times New Roman" w:cs="Times New Roman"/>
          </w:rPr>
          <w:t>Bassar</w:t>
        </w:r>
        <w:proofErr w:type="spellEnd"/>
        <w:r w:rsidR="00E74BFB">
          <w:rPr>
            <w:rFonts w:ascii="Times New Roman" w:hAnsi="Times New Roman" w:cs="Times New Roman"/>
          </w:rPr>
          <w:t xml:space="preserve"> et al. (2015) found that</w:t>
        </w:r>
      </w:ins>
      <w:ins w:id="121" w:author="Letcher, Benjamin" w:date="2017-01-26T10:52:00Z">
        <w:r w:rsidR="00E74BFB">
          <w:rPr>
            <w:rFonts w:ascii="Times New Roman" w:hAnsi="Times New Roman" w:cs="Times New Roman"/>
          </w:rPr>
          <w:t xml:space="preserve"> population dynamics in a small stream system were largely driven by</w:t>
        </w:r>
      </w:ins>
      <w:ins w:id="122" w:author="Letcher, Benjamin" w:date="2017-01-26T10:53:00Z">
        <w:r w:rsidR="00E74BFB">
          <w:rPr>
            <w:rFonts w:ascii="Times New Roman" w:hAnsi="Times New Roman" w:cs="Times New Roman"/>
          </w:rPr>
          <w:t xml:space="preserve"> the effects of</w:t>
        </w:r>
      </w:ins>
      <w:ins w:id="123" w:author="Letcher, Benjamin" w:date="2017-01-26T10:52:00Z">
        <w:r w:rsidR="00E74BFB">
          <w:rPr>
            <w:rFonts w:ascii="Times New Roman" w:hAnsi="Times New Roman" w:cs="Times New Roman"/>
          </w:rPr>
          <w:t xml:space="preserve"> yearly</w:t>
        </w:r>
      </w:ins>
      <w:ins w:id="124" w:author="Letcher, Benjamin" w:date="2017-01-26T10:51:00Z">
        <w:r w:rsidR="00E74BFB">
          <w:rPr>
            <w:rFonts w:ascii="Times New Roman" w:hAnsi="Times New Roman" w:cs="Times New Roman"/>
          </w:rPr>
          <w:t xml:space="preserve"> temperature variation</w:t>
        </w:r>
      </w:ins>
      <w:ins w:id="125" w:author="Letcher, Benjamin" w:date="2017-01-26T10:53:00Z">
        <w:r w:rsidR="00E74BFB">
          <w:rPr>
            <w:rFonts w:ascii="Times New Roman" w:hAnsi="Times New Roman" w:cs="Times New Roman"/>
          </w:rPr>
          <w:t xml:space="preserve"> on </w:t>
        </w:r>
      </w:ins>
      <w:ins w:id="126" w:author="Letcher, Benjamin" w:date="2017-01-26T10:55:00Z">
        <w:r w:rsidR="00E74BFB">
          <w:rPr>
            <w:rFonts w:ascii="Times New Roman" w:hAnsi="Times New Roman" w:cs="Times New Roman"/>
          </w:rPr>
          <w:t xml:space="preserve">YOY. </w:t>
        </w:r>
        <w:r w:rsidR="00E74BFB" w:rsidRPr="00E74BFB">
          <w:rPr>
            <w:rFonts w:ascii="Times New Roman" w:hAnsi="Times New Roman" w:cs="Times New Roman"/>
            <w:i/>
            <w:rPrChange w:id="127" w:author="Letcher, Benjamin" w:date="2017-01-26T10:56:00Z">
              <w:rPr>
                <w:rFonts w:ascii="Times New Roman" w:hAnsi="Times New Roman" w:cs="Times New Roman"/>
              </w:rPr>
            </w:rPrChange>
          </w:rPr>
          <w:t xml:space="preserve">Say </w:t>
        </w:r>
      </w:ins>
      <w:ins w:id="128" w:author="Letcher, Benjamin" w:date="2017-01-26T10:56:00Z">
        <w:r w:rsidR="00E74BFB" w:rsidRPr="00E74BFB">
          <w:rPr>
            <w:rFonts w:ascii="Times New Roman" w:hAnsi="Times New Roman" w:cs="Times New Roman"/>
            <w:i/>
            <w:rPrChange w:id="129" w:author="Letcher, Benjamin" w:date="2017-01-26T10:56:00Z">
              <w:rPr>
                <w:rFonts w:ascii="Times New Roman" w:hAnsi="Times New Roman" w:cs="Times New Roman"/>
              </w:rPr>
            </w:rPrChange>
          </w:rPr>
          <w:t>something about how our results also give info on appropriate spatial scales for future studies?</w:t>
        </w:r>
      </w:ins>
      <w:ins w:id="130" w:author="Letcher, Benjamin" w:date="2017-01-26T10:46:00Z">
        <w:r w:rsidR="006F1207">
          <w:rPr>
            <w:rFonts w:ascii="Times New Roman" w:hAnsi="Times New Roman" w:cs="Times New Roman"/>
          </w:rPr>
          <w:t xml:space="preserve"> </w:t>
        </w:r>
      </w:ins>
    </w:p>
    <w:p w14:paraId="1D5A99DA" w14:textId="77777777" w:rsidR="006F1207" w:rsidRDefault="006F1207" w:rsidP="007551FD">
      <w:pPr>
        <w:tabs>
          <w:tab w:val="left" w:pos="360"/>
          <w:tab w:val="left" w:pos="8640"/>
        </w:tabs>
        <w:rPr>
          <w:ins w:id="131" w:author="Letcher, Benjamin" w:date="2017-01-25T16:55:00Z"/>
          <w:rFonts w:ascii="Times New Roman" w:hAnsi="Times New Roman" w:cs="Times New Roman"/>
        </w:rPr>
      </w:pPr>
    </w:p>
    <w:p w14:paraId="2529C154" w14:textId="3334F95B" w:rsidR="00470967" w:rsidRPr="009052B9" w:rsidRDefault="00C347B2" w:rsidP="007551FD">
      <w:pPr>
        <w:tabs>
          <w:tab w:val="left" w:pos="360"/>
          <w:tab w:val="left" w:pos="8640"/>
        </w:tabs>
        <w:rPr>
          <w:ins w:id="132" w:author="Letcher, Benjamin" w:date="2017-01-25T16:38:00Z"/>
          <w:rFonts w:ascii="Times New Roman" w:hAnsi="Times New Roman" w:cs="Times New Roman"/>
          <w:i/>
          <w:rPrChange w:id="133" w:author="Letcher, Benjamin" w:date="2017-01-26T11:12:00Z">
            <w:rPr>
              <w:ins w:id="134" w:author="Letcher, Benjamin" w:date="2017-01-25T16:38:00Z"/>
              <w:rFonts w:ascii="Times New Roman" w:hAnsi="Times New Roman" w:cs="Times New Roman"/>
            </w:rPr>
          </w:rPrChange>
        </w:rPr>
      </w:pPr>
      <w:ins w:id="135" w:author="Letcher, Benjamin" w:date="2017-01-25T16:55:00Z">
        <w:r>
          <w:rPr>
            <w:rFonts w:ascii="Times New Roman" w:hAnsi="Times New Roman" w:cs="Times New Roman"/>
          </w:rPr>
          <w:t xml:space="preserve">We </w:t>
        </w:r>
      </w:ins>
      <w:ins w:id="136" w:author="Letcher, Benjamin" w:date="2017-01-25T16:56:00Z">
        <w:r>
          <w:rPr>
            <w:rFonts w:ascii="Times New Roman" w:hAnsi="Times New Roman" w:cs="Times New Roman"/>
          </w:rPr>
          <w:t>estimated</w:t>
        </w:r>
      </w:ins>
      <w:ins w:id="137" w:author="Letcher, Benjamin" w:date="2017-01-25T16:57:00Z">
        <w:r>
          <w:rPr>
            <w:rFonts w:ascii="Times New Roman" w:hAnsi="Times New Roman" w:cs="Times New Roman"/>
          </w:rPr>
          <w:t xml:space="preserve"> only</w:t>
        </w:r>
      </w:ins>
      <w:ins w:id="138" w:author="Letcher, Benjamin" w:date="2017-01-25T16:54:00Z">
        <w:r>
          <w:rPr>
            <w:rFonts w:ascii="Times New Roman" w:hAnsi="Times New Roman" w:cs="Times New Roman"/>
          </w:rPr>
          <w:t xml:space="preserve"> weak </w:t>
        </w:r>
      </w:ins>
      <w:ins w:id="139" w:author="Letcher, Benjamin" w:date="2017-01-25T16:55:00Z">
        <w:r>
          <w:rPr>
            <w:rFonts w:ascii="Times New Roman" w:hAnsi="Times New Roman" w:cs="Times New Roman"/>
          </w:rPr>
          <w:t>relationships</w:t>
        </w:r>
      </w:ins>
      <w:ins w:id="140" w:author="Letcher, Benjamin" w:date="2017-01-25T16:54:00Z">
        <w:r>
          <w:rPr>
            <w:rFonts w:ascii="Times New Roman" w:hAnsi="Times New Roman" w:cs="Times New Roman"/>
          </w:rPr>
          <w:t xml:space="preserve"> between </w:t>
        </w:r>
      </w:ins>
      <w:ins w:id="141" w:author="Letcher, Benjamin" w:date="2017-01-25T16:55:00Z">
        <w:r>
          <w:rPr>
            <w:rFonts w:ascii="Times New Roman" w:hAnsi="Times New Roman" w:cs="Times New Roman"/>
          </w:rPr>
          <w:t>seasonal precipitation</w:t>
        </w:r>
      </w:ins>
      <w:ins w:id="142" w:author="Letcher, Benjamin" w:date="2017-01-25T16:54:00Z">
        <w:r>
          <w:rPr>
            <w:rFonts w:ascii="Times New Roman" w:hAnsi="Times New Roman" w:cs="Times New Roman"/>
          </w:rPr>
          <w:t xml:space="preserve"> and </w:t>
        </w:r>
      </w:ins>
      <w:ins w:id="143" w:author="Letcher, Benjamin" w:date="2017-01-25T16:55:00Z">
        <w:r>
          <w:rPr>
            <w:rFonts w:ascii="Times New Roman" w:hAnsi="Times New Roman" w:cs="Times New Roman"/>
          </w:rPr>
          <w:t>trout density.</w:t>
        </w:r>
      </w:ins>
      <w:ins w:id="144" w:author="Letcher, Benjamin" w:date="2017-01-25T16:56:00Z">
        <w:r>
          <w:rPr>
            <w:rFonts w:ascii="Times New Roman" w:hAnsi="Times New Roman" w:cs="Times New Roman"/>
          </w:rPr>
          <w:t xml:space="preserve"> This is in stark contrast to the strongly negative </w:t>
        </w:r>
      </w:ins>
      <w:ins w:id="145" w:author="Letcher, Benjamin" w:date="2017-01-25T16:57:00Z">
        <w:r>
          <w:rPr>
            <w:rFonts w:ascii="Times New Roman" w:hAnsi="Times New Roman" w:cs="Times New Roman"/>
          </w:rPr>
          <w:t xml:space="preserve">effects </w:t>
        </w:r>
      </w:ins>
      <w:ins w:id="146" w:author="Letcher, Benjamin" w:date="2017-01-25T16:56:00Z">
        <w:r>
          <w:rPr>
            <w:rFonts w:ascii="Times New Roman" w:hAnsi="Times New Roman" w:cs="Times New Roman"/>
          </w:rPr>
          <w:t xml:space="preserve">of winter </w:t>
        </w:r>
      </w:ins>
      <w:ins w:id="147" w:author="Letcher, Benjamin" w:date="2017-01-25T16:57:00Z">
        <w:r>
          <w:rPr>
            <w:rFonts w:ascii="Times New Roman" w:hAnsi="Times New Roman" w:cs="Times New Roman"/>
          </w:rPr>
          <w:t>precipitation</w:t>
        </w:r>
      </w:ins>
      <w:ins w:id="148" w:author="Letcher, Benjamin" w:date="2017-01-25T16:56:00Z">
        <w:r>
          <w:rPr>
            <w:rFonts w:ascii="Times New Roman" w:hAnsi="Times New Roman" w:cs="Times New Roman"/>
          </w:rPr>
          <w:t xml:space="preserve"> found in </w:t>
        </w:r>
      </w:ins>
      <w:ins w:id="149" w:author="Letcher, Benjamin" w:date="2017-01-25T16:59:00Z">
        <w:r>
          <w:rPr>
            <w:rFonts w:ascii="Times New Roman" w:hAnsi="Times New Roman" w:cs="Times New Roman"/>
          </w:rPr>
          <w:t>S</w:t>
        </w:r>
      </w:ins>
      <w:ins w:id="150" w:author="Letcher, Benjamin" w:date="2017-01-25T16:58:00Z">
        <w:r>
          <w:rPr>
            <w:rFonts w:ascii="Times New Roman" w:hAnsi="Times New Roman" w:cs="Times New Roman"/>
          </w:rPr>
          <w:t>N</w:t>
        </w:r>
      </w:ins>
      <w:ins w:id="151" w:author="Letcher, Benjamin" w:date="2017-01-25T16:59:00Z">
        <w:r>
          <w:rPr>
            <w:rFonts w:ascii="Times New Roman" w:hAnsi="Times New Roman" w:cs="Times New Roman"/>
          </w:rPr>
          <w:t xml:space="preserve">P </w:t>
        </w:r>
      </w:ins>
      <w:ins w:id="152" w:author="Letcher, Benjamin" w:date="2017-01-25T16:56:00Z">
        <w:r>
          <w:rPr>
            <w:rFonts w:ascii="Times New Roman" w:hAnsi="Times New Roman" w:cs="Times New Roman"/>
          </w:rPr>
          <w:t xml:space="preserve">(). </w:t>
        </w:r>
      </w:ins>
      <w:ins w:id="153" w:author="Letcher, Benjamin" w:date="2017-01-25T16:57:00Z">
        <w:r>
          <w:rPr>
            <w:rFonts w:ascii="Times New Roman" w:hAnsi="Times New Roman" w:cs="Times New Roman"/>
          </w:rPr>
          <w:t xml:space="preserve">Topographical and </w:t>
        </w:r>
      </w:ins>
      <w:ins w:id="154" w:author="Letcher, Benjamin" w:date="2017-01-26T10:43:00Z">
        <w:r w:rsidR="006F1207">
          <w:rPr>
            <w:rFonts w:ascii="Times New Roman" w:hAnsi="Times New Roman" w:cs="Times New Roman"/>
          </w:rPr>
          <w:t>geological</w:t>
        </w:r>
      </w:ins>
      <w:ins w:id="155" w:author="Letcher, Benjamin" w:date="2017-01-25T16:57:00Z">
        <w:r>
          <w:rPr>
            <w:rFonts w:ascii="Times New Roman" w:hAnsi="Times New Roman" w:cs="Times New Roman"/>
          </w:rPr>
          <w:t xml:space="preserve"> differences may help explain the divergent effects of precipitation estimated for the two study areas. </w:t>
        </w:r>
      </w:ins>
      <w:ins w:id="156" w:author="Letcher, Benjamin" w:date="2017-01-25T16:59:00Z">
        <w:r>
          <w:rPr>
            <w:rFonts w:ascii="Times New Roman" w:hAnsi="Times New Roman" w:cs="Times New Roman"/>
          </w:rPr>
          <w:t xml:space="preserve">Trout habitat in </w:t>
        </w:r>
      </w:ins>
      <w:ins w:id="157" w:author="Letcher, Benjamin" w:date="2017-01-25T16:57:00Z">
        <w:r>
          <w:rPr>
            <w:rFonts w:ascii="Times New Roman" w:hAnsi="Times New Roman" w:cs="Times New Roman"/>
          </w:rPr>
          <w:t>SNP</w:t>
        </w:r>
      </w:ins>
      <w:ins w:id="158" w:author="Letcher, Benjamin" w:date="2017-01-25T16:59:00Z">
        <w:r>
          <w:rPr>
            <w:rFonts w:ascii="Times New Roman" w:hAnsi="Times New Roman" w:cs="Times New Roman"/>
          </w:rPr>
          <w:t xml:space="preserve"> is high elevation and high gradient while the sites we studie</w:t>
        </w:r>
      </w:ins>
      <w:ins w:id="159" w:author="Letcher, Benjamin" w:date="2017-01-25T17:01:00Z">
        <w:r>
          <w:rPr>
            <w:rFonts w:ascii="Times New Roman" w:hAnsi="Times New Roman" w:cs="Times New Roman"/>
          </w:rPr>
          <w:t>d</w:t>
        </w:r>
      </w:ins>
      <w:ins w:id="160" w:author="Letcher, Benjamin" w:date="2017-01-25T16:59:00Z">
        <w:r>
          <w:rPr>
            <w:rFonts w:ascii="Times New Roman" w:hAnsi="Times New Roman" w:cs="Times New Roman"/>
          </w:rPr>
          <w:t xml:space="preserve"> are the </w:t>
        </w:r>
        <w:commentRangeStart w:id="161"/>
        <w:r>
          <w:rPr>
            <w:rFonts w:ascii="Times New Roman" w:hAnsi="Times New Roman" w:cs="Times New Roman"/>
          </w:rPr>
          <w:t>opposite</w:t>
        </w:r>
      </w:ins>
      <w:commentRangeEnd w:id="161"/>
      <w:ins w:id="162" w:author="Letcher, Benjamin" w:date="2017-01-25T17:01:00Z">
        <w:r>
          <w:rPr>
            <w:rStyle w:val="CommentReference"/>
          </w:rPr>
          <w:commentReference w:id="161"/>
        </w:r>
      </w:ins>
      <w:ins w:id="163" w:author="Letcher, Benjamin" w:date="2017-01-25T16:59:00Z">
        <w:r>
          <w:rPr>
            <w:rFonts w:ascii="Times New Roman" w:hAnsi="Times New Roman" w:cs="Times New Roman"/>
          </w:rPr>
          <w:t xml:space="preserve">. It is likely that </w:t>
        </w:r>
      </w:ins>
      <w:ins w:id="164" w:author="Letcher, Benjamin" w:date="2017-01-25T17:00:00Z">
        <w:r>
          <w:rPr>
            <w:rFonts w:ascii="Times New Roman" w:hAnsi="Times New Roman" w:cs="Times New Roman"/>
          </w:rPr>
          <w:t>precipitation</w:t>
        </w:r>
      </w:ins>
      <w:ins w:id="165" w:author="Letcher, Benjamin" w:date="2017-01-25T16:59:00Z">
        <w:r>
          <w:rPr>
            <w:rFonts w:ascii="Times New Roman" w:hAnsi="Times New Roman" w:cs="Times New Roman"/>
          </w:rPr>
          <w:t xml:space="preserve"> </w:t>
        </w:r>
      </w:ins>
      <w:ins w:id="166" w:author="Letcher, Benjamin" w:date="2017-01-25T17:01:00Z">
        <w:r>
          <w:rPr>
            <w:rFonts w:ascii="Times New Roman" w:hAnsi="Times New Roman" w:cs="Times New Roman"/>
          </w:rPr>
          <w:t>will have a much greater effect</w:t>
        </w:r>
      </w:ins>
      <w:ins w:id="167" w:author="Letcher, Benjamin" w:date="2017-01-25T17:02:00Z">
        <w:r>
          <w:rPr>
            <w:rFonts w:ascii="Times New Roman" w:hAnsi="Times New Roman" w:cs="Times New Roman"/>
          </w:rPr>
          <w:t xml:space="preserve"> on trout populations</w:t>
        </w:r>
      </w:ins>
      <w:ins w:id="168" w:author="Letcher, Benjamin" w:date="2017-01-25T17:01:00Z">
        <w:r>
          <w:rPr>
            <w:rFonts w:ascii="Times New Roman" w:hAnsi="Times New Roman" w:cs="Times New Roman"/>
          </w:rPr>
          <w:t xml:space="preserve"> in high </w:t>
        </w:r>
      </w:ins>
      <w:ins w:id="169" w:author="Letcher, Benjamin" w:date="2017-01-25T17:02:00Z">
        <w:r>
          <w:rPr>
            <w:rFonts w:ascii="Times New Roman" w:hAnsi="Times New Roman" w:cs="Times New Roman"/>
          </w:rPr>
          <w:t>g</w:t>
        </w:r>
      </w:ins>
      <w:ins w:id="170" w:author="Letcher, Benjamin" w:date="2017-01-25T17:01:00Z">
        <w:r>
          <w:rPr>
            <w:rFonts w:ascii="Times New Roman" w:hAnsi="Times New Roman" w:cs="Times New Roman"/>
          </w:rPr>
          <w:t>radient</w:t>
        </w:r>
      </w:ins>
      <w:ins w:id="171" w:author="Letcher, Benjamin" w:date="2017-01-25T17:02:00Z">
        <w:r>
          <w:rPr>
            <w:rFonts w:ascii="Times New Roman" w:hAnsi="Times New Roman" w:cs="Times New Roman"/>
          </w:rPr>
          <w:t>, non-porous sites.</w:t>
        </w:r>
      </w:ins>
      <w:ins w:id="172" w:author="Letcher, Benjamin" w:date="2017-01-26T11:03:00Z">
        <w:r w:rsidR="007F6D18">
          <w:rPr>
            <w:rFonts w:ascii="Times New Roman" w:hAnsi="Times New Roman" w:cs="Times New Roman"/>
          </w:rPr>
          <w:t xml:space="preserve"> </w:t>
        </w:r>
      </w:ins>
      <w:ins w:id="173" w:author="Letcher, Benjamin" w:date="2017-01-26T11:05:00Z">
        <w:r w:rsidR="007F6D18">
          <w:rPr>
            <w:rFonts w:ascii="Times New Roman" w:hAnsi="Times New Roman" w:cs="Times New Roman"/>
          </w:rPr>
          <w:t xml:space="preserve">It is also likely that we underestimated </w:t>
        </w:r>
      </w:ins>
      <w:ins w:id="174" w:author="Letcher, Benjamin" w:date="2017-01-26T11:10:00Z">
        <w:r w:rsidR="009052B9">
          <w:rPr>
            <w:rFonts w:ascii="Times New Roman" w:hAnsi="Times New Roman" w:cs="Times New Roman"/>
          </w:rPr>
          <w:t xml:space="preserve">the importance of </w:t>
        </w:r>
      </w:ins>
      <w:ins w:id="175" w:author="Letcher, Benjamin" w:date="2017-01-26T11:05:00Z">
        <w:r w:rsidR="007F6D18">
          <w:rPr>
            <w:rFonts w:ascii="Times New Roman" w:hAnsi="Times New Roman" w:cs="Times New Roman"/>
          </w:rPr>
          <w:t xml:space="preserve">precipitation </w:t>
        </w:r>
      </w:ins>
      <w:ins w:id="176" w:author="Letcher, Benjamin" w:date="2017-01-26T11:09:00Z">
        <w:r w:rsidR="009052B9">
          <w:rPr>
            <w:rFonts w:ascii="Times New Roman" w:hAnsi="Times New Roman" w:cs="Times New Roman"/>
          </w:rPr>
          <w:t>in general</w:t>
        </w:r>
      </w:ins>
      <w:ins w:id="177" w:author="Letcher, Benjamin" w:date="2017-01-26T11:05:00Z">
        <w:r w:rsidR="007F6D18">
          <w:rPr>
            <w:rFonts w:ascii="Times New Roman" w:hAnsi="Times New Roman" w:cs="Times New Roman"/>
          </w:rPr>
          <w:t xml:space="preserve"> because we </w:t>
        </w:r>
      </w:ins>
      <w:ins w:id="178" w:author="Letcher, Benjamin" w:date="2017-01-26T11:06:00Z">
        <w:r w:rsidR="007F6D18">
          <w:rPr>
            <w:rFonts w:ascii="Times New Roman" w:hAnsi="Times New Roman" w:cs="Times New Roman"/>
          </w:rPr>
          <w:t>estimated effects of</w:t>
        </w:r>
      </w:ins>
      <w:ins w:id="179" w:author="Letcher, Benjamin" w:date="2017-01-26T11:05:00Z">
        <w:r w:rsidR="007F6D18">
          <w:rPr>
            <w:rFonts w:ascii="Times New Roman" w:hAnsi="Times New Roman" w:cs="Times New Roman"/>
          </w:rPr>
          <w:t xml:space="preserve"> </w:t>
        </w:r>
      </w:ins>
      <w:ins w:id="180" w:author="Letcher, Benjamin" w:date="2017-01-26T11:06:00Z">
        <w:r w:rsidR="007F6D18">
          <w:rPr>
            <w:rFonts w:ascii="Times New Roman" w:hAnsi="Times New Roman" w:cs="Times New Roman"/>
          </w:rPr>
          <w:t xml:space="preserve">seasonal precipitation </w:t>
        </w:r>
      </w:ins>
      <w:ins w:id="181" w:author="Letcher, Benjamin" w:date="2017-01-26T11:05:00Z">
        <w:r w:rsidR="007F6D18">
          <w:rPr>
            <w:rFonts w:ascii="Times New Roman" w:hAnsi="Times New Roman" w:cs="Times New Roman"/>
          </w:rPr>
          <w:t>mean</w:t>
        </w:r>
      </w:ins>
      <w:ins w:id="182" w:author="Letcher, Benjamin" w:date="2017-01-26T11:06:00Z">
        <w:r w:rsidR="007F6D18">
          <w:rPr>
            <w:rFonts w:ascii="Times New Roman" w:hAnsi="Times New Roman" w:cs="Times New Roman"/>
          </w:rPr>
          <w:t xml:space="preserve">s. Floods can have dramatic effects on salmonids, including year class </w:t>
        </w:r>
        <w:commentRangeStart w:id="183"/>
        <w:r w:rsidR="007F6D18">
          <w:rPr>
            <w:rFonts w:ascii="Times New Roman" w:hAnsi="Times New Roman" w:cs="Times New Roman"/>
          </w:rPr>
          <w:t>loss</w:t>
        </w:r>
      </w:ins>
      <w:commentRangeEnd w:id="183"/>
      <w:ins w:id="184" w:author="Letcher, Benjamin" w:date="2017-01-26T11:07:00Z">
        <w:r w:rsidR="007F6D18">
          <w:rPr>
            <w:rStyle w:val="CommentReference"/>
          </w:rPr>
          <w:commentReference w:id="183"/>
        </w:r>
      </w:ins>
      <w:ins w:id="185" w:author="Letcher, Benjamin" w:date="2017-01-26T11:06:00Z">
        <w:r w:rsidR="007F6D18">
          <w:rPr>
            <w:rFonts w:ascii="Times New Roman" w:hAnsi="Times New Roman" w:cs="Times New Roman"/>
          </w:rPr>
          <w:t xml:space="preserve"> </w:t>
        </w:r>
      </w:ins>
      <w:ins w:id="186" w:author="Letcher, Benjamin" w:date="2017-01-26T11:07:00Z">
        <w:r w:rsidR="007F6D18">
          <w:rPr>
            <w:rFonts w:ascii="Times New Roman" w:hAnsi="Times New Roman" w:cs="Times New Roman"/>
          </w:rPr>
          <w:t xml:space="preserve">() </w:t>
        </w:r>
      </w:ins>
      <w:ins w:id="187" w:author="Letcher, Benjamin" w:date="2017-01-26T11:06:00Z">
        <w:r w:rsidR="007F6D18">
          <w:rPr>
            <w:rFonts w:ascii="Times New Roman" w:hAnsi="Times New Roman" w:cs="Times New Roman"/>
          </w:rPr>
          <w:t>and</w:t>
        </w:r>
      </w:ins>
      <w:ins w:id="188" w:author="Letcher, Benjamin" w:date="2017-01-26T11:20:00Z">
        <w:r w:rsidR="003B4051">
          <w:rPr>
            <w:rFonts w:ascii="Times New Roman" w:hAnsi="Times New Roman" w:cs="Times New Roman"/>
          </w:rPr>
          <w:t xml:space="preserve">, in </w:t>
        </w:r>
        <w:r w:rsidR="003B4051">
          <w:rPr>
            <w:rFonts w:ascii="Times New Roman" w:hAnsi="Times New Roman" w:cs="Times New Roman"/>
          </w:rPr>
          <w:lastRenderedPageBreak/>
          <w:t>extreme cases,</w:t>
        </w:r>
      </w:ins>
      <w:ins w:id="189" w:author="Letcher, Benjamin" w:date="2017-01-26T11:06:00Z">
        <w:r w:rsidR="007F6D18">
          <w:rPr>
            <w:rFonts w:ascii="Times New Roman" w:hAnsi="Times New Roman" w:cs="Times New Roman"/>
          </w:rPr>
          <w:t xml:space="preserve"> local </w:t>
        </w:r>
        <w:commentRangeStart w:id="190"/>
        <w:r w:rsidR="007F6D18">
          <w:rPr>
            <w:rFonts w:ascii="Times New Roman" w:hAnsi="Times New Roman" w:cs="Times New Roman"/>
          </w:rPr>
          <w:t>extirpation</w:t>
        </w:r>
      </w:ins>
      <w:commentRangeEnd w:id="190"/>
      <w:ins w:id="191" w:author="Letcher, Benjamin" w:date="2017-01-26T11:07:00Z">
        <w:r w:rsidR="007F6D18">
          <w:rPr>
            <w:rStyle w:val="CommentReference"/>
          </w:rPr>
          <w:commentReference w:id="190"/>
        </w:r>
      </w:ins>
      <w:ins w:id="192" w:author="Letcher, Benjamin" w:date="2017-01-26T11:06:00Z">
        <w:r w:rsidR="007F6D18">
          <w:rPr>
            <w:rFonts w:ascii="Times New Roman" w:hAnsi="Times New Roman" w:cs="Times New Roman"/>
          </w:rPr>
          <w:t xml:space="preserve"> ().</w:t>
        </w:r>
      </w:ins>
      <w:ins w:id="193" w:author="Letcher, Benjamin" w:date="2017-01-26T11:28:00Z">
        <w:r w:rsidR="003C4CD5">
          <w:rPr>
            <w:rFonts w:ascii="Times New Roman" w:hAnsi="Times New Roman" w:cs="Times New Roman"/>
          </w:rPr>
          <w:t xml:space="preserve"> R</w:t>
        </w:r>
      </w:ins>
      <w:ins w:id="194" w:author="Letcher, Benjamin" w:date="2017-01-26T11:29:00Z">
        <w:r w:rsidR="003C4CD5">
          <w:rPr>
            <w:rFonts w:ascii="Times New Roman" w:hAnsi="Times New Roman" w:cs="Times New Roman"/>
          </w:rPr>
          <w:t>e</w:t>
        </w:r>
      </w:ins>
      <w:ins w:id="195" w:author="Letcher, Benjamin" w:date="2017-01-26T11:28:00Z">
        <w:r w:rsidR="003C4CD5">
          <w:rPr>
            <w:rFonts w:ascii="Times New Roman" w:hAnsi="Times New Roman" w:cs="Times New Roman"/>
          </w:rPr>
          <w:t xml:space="preserve">colonization ability, habitat complexity and high fecundity, however, </w:t>
        </w:r>
      </w:ins>
      <w:ins w:id="196" w:author="Letcher, Benjamin" w:date="2017-01-26T11:29:00Z">
        <w:r w:rsidR="003C4CD5">
          <w:rPr>
            <w:rFonts w:ascii="Times New Roman" w:hAnsi="Times New Roman" w:cs="Times New Roman"/>
          </w:rPr>
          <w:t xml:space="preserve">all </w:t>
        </w:r>
      </w:ins>
      <w:ins w:id="197" w:author="Letcher, Benjamin" w:date="2017-01-26T11:28:00Z">
        <w:r w:rsidR="003C4CD5">
          <w:rPr>
            <w:rFonts w:ascii="Times New Roman" w:hAnsi="Times New Roman" w:cs="Times New Roman"/>
          </w:rPr>
          <w:t>contribute</w:t>
        </w:r>
      </w:ins>
      <w:ins w:id="198" w:author="Letcher, Benjamin" w:date="2017-01-26T11:29:00Z">
        <w:r w:rsidR="003C4CD5">
          <w:rPr>
            <w:rFonts w:ascii="Times New Roman" w:hAnsi="Times New Roman" w:cs="Times New Roman"/>
          </w:rPr>
          <w:t xml:space="preserve"> to high resilience</w:t>
        </w:r>
      </w:ins>
      <w:ins w:id="199" w:author="Letcher, Benjamin" w:date="2017-01-26T11:30:00Z">
        <w:r w:rsidR="003C4CD5">
          <w:rPr>
            <w:rFonts w:ascii="Times New Roman" w:hAnsi="Times New Roman" w:cs="Times New Roman"/>
          </w:rPr>
          <w:t xml:space="preserve"> of brook trout populations to </w:t>
        </w:r>
        <w:commentRangeStart w:id="200"/>
        <w:r w:rsidR="003C4CD5">
          <w:rPr>
            <w:rFonts w:ascii="Times New Roman" w:hAnsi="Times New Roman" w:cs="Times New Roman"/>
          </w:rPr>
          <w:t>floods</w:t>
        </w:r>
      </w:ins>
      <w:commentRangeEnd w:id="200"/>
      <w:ins w:id="201" w:author="Letcher, Benjamin" w:date="2017-01-26T11:31:00Z">
        <w:r w:rsidR="004454CB">
          <w:rPr>
            <w:rStyle w:val="CommentReference"/>
          </w:rPr>
          <w:commentReference w:id="200"/>
        </w:r>
      </w:ins>
      <w:ins w:id="203" w:author="Letcher, Benjamin" w:date="2017-01-26T11:30:00Z">
        <w:r w:rsidR="003C4CD5">
          <w:rPr>
            <w:rFonts w:ascii="Times New Roman" w:hAnsi="Times New Roman" w:cs="Times New Roman"/>
          </w:rPr>
          <w:t xml:space="preserve"> ().</w:t>
        </w:r>
      </w:ins>
      <w:ins w:id="204" w:author="Letcher, Benjamin" w:date="2017-01-26T11:29:00Z">
        <w:r w:rsidR="003C4CD5">
          <w:rPr>
            <w:rFonts w:ascii="Times New Roman" w:hAnsi="Times New Roman" w:cs="Times New Roman"/>
          </w:rPr>
          <w:t xml:space="preserve"> </w:t>
        </w:r>
      </w:ins>
      <w:ins w:id="205" w:author="Letcher, Benjamin" w:date="2017-01-26T11:12:00Z">
        <w:r w:rsidR="009052B9">
          <w:rPr>
            <w:rFonts w:ascii="Times New Roman" w:hAnsi="Times New Roman" w:cs="Times New Roman"/>
          </w:rPr>
          <w:t xml:space="preserve"> </w:t>
        </w:r>
        <w:r w:rsidR="009052B9">
          <w:rPr>
            <w:rFonts w:ascii="Times New Roman" w:hAnsi="Times New Roman" w:cs="Times New Roman"/>
            <w:i/>
          </w:rPr>
          <w:t>Say something about how this analysis could be use</w:t>
        </w:r>
      </w:ins>
      <w:ins w:id="206" w:author="Letcher, Benjamin" w:date="2017-01-26T11:13:00Z">
        <w:r w:rsidR="009052B9">
          <w:rPr>
            <w:rFonts w:ascii="Times New Roman" w:hAnsi="Times New Roman" w:cs="Times New Roman"/>
            <w:i/>
          </w:rPr>
          <w:t>d</w:t>
        </w:r>
      </w:ins>
      <w:ins w:id="207" w:author="Letcher, Benjamin" w:date="2017-01-26T11:12:00Z">
        <w:r w:rsidR="009052B9">
          <w:rPr>
            <w:rFonts w:ascii="Times New Roman" w:hAnsi="Times New Roman" w:cs="Times New Roman"/>
            <w:i/>
          </w:rPr>
          <w:t xml:space="preserve"> to quantify the decay rate of flood</w:t>
        </w:r>
      </w:ins>
      <w:ins w:id="208" w:author="Letcher, Benjamin" w:date="2017-01-26T11:14:00Z">
        <w:r w:rsidR="003B4051">
          <w:rPr>
            <w:rFonts w:ascii="Times New Roman" w:hAnsi="Times New Roman" w:cs="Times New Roman"/>
            <w:i/>
          </w:rPr>
          <w:t xml:space="preserve"> effects (hurricanes) in both space and time? </w:t>
        </w:r>
        <w:r w:rsidR="003B4051">
          <w:rPr>
            <w:rFonts w:ascii="Times New Roman" w:hAnsi="Times New Roman" w:cs="Times New Roman"/>
            <w:i/>
          </w:rPr>
          <w:t xml:space="preserve">Could be </w:t>
        </w:r>
      </w:ins>
      <w:ins w:id="209" w:author="Letcher, Benjamin" w:date="2017-01-26T11:18:00Z">
        <w:r w:rsidR="003B4051">
          <w:rPr>
            <w:rFonts w:ascii="Times New Roman" w:hAnsi="Times New Roman" w:cs="Times New Roman"/>
            <w:i/>
          </w:rPr>
          <w:t>nice application</w:t>
        </w:r>
      </w:ins>
      <w:ins w:id="210" w:author="Letcher, Benjamin" w:date="2017-01-26T11:14:00Z">
        <w:r w:rsidR="003B4051">
          <w:rPr>
            <w:rFonts w:ascii="Times New Roman" w:hAnsi="Times New Roman" w:cs="Times New Roman"/>
            <w:i/>
          </w:rPr>
          <w:t>.</w:t>
        </w:r>
      </w:ins>
      <w:ins w:id="211" w:author="Letcher, Benjamin" w:date="2017-01-26T11:15:00Z">
        <w:r w:rsidR="003B4051">
          <w:rPr>
            <w:rFonts w:ascii="Times New Roman" w:hAnsi="Times New Roman" w:cs="Times New Roman"/>
            <w:i/>
          </w:rPr>
          <w:t xml:space="preserve"> </w:t>
        </w:r>
      </w:ins>
      <w:ins w:id="212" w:author="Letcher, Benjamin" w:date="2017-01-26T11:14:00Z">
        <w:r w:rsidR="003B4051">
          <w:rPr>
            <w:rFonts w:ascii="Times New Roman" w:hAnsi="Times New Roman" w:cs="Times New Roman"/>
            <w:i/>
          </w:rPr>
          <w:t xml:space="preserve">Could </w:t>
        </w:r>
      </w:ins>
      <w:ins w:id="213" w:author="Letcher, Benjamin" w:date="2017-01-26T11:15:00Z">
        <w:r w:rsidR="003B4051">
          <w:rPr>
            <w:rFonts w:ascii="Times New Roman" w:hAnsi="Times New Roman" w:cs="Times New Roman"/>
            <w:i/>
          </w:rPr>
          <w:t xml:space="preserve">also </w:t>
        </w:r>
      </w:ins>
      <w:ins w:id="214" w:author="Letcher, Benjamin" w:date="2017-01-26T11:14:00Z">
        <w:r w:rsidR="003B4051">
          <w:rPr>
            <w:rFonts w:ascii="Times New Roman" w:hAnsi="Times New Roman" w:cs="Times New Roman"/>
            <w:i/>
          </w:rPr>
          <w:t>mention that floods are suppo</w:t>
        </w:r>
      </w:ins>
      <w:ins w:id="215" w:author="Letcher, Benjamin" w:date="2017-01-26T11:15:00Z">
        <w:r w:rsidR="003B4051">
          <w:rPr>
            <w:rFonts w:ascii="Times New Roman" w:hAnsi="Times New Roman" w:cs="Times New Roman"/>
            <w:i/>
          </w:rPr>
          <w:t>s</w:t>
        </w:r>
      </w:ins>
      <w:ins w:id="216" w:author="Letcher, Benjamin" w:date="2017-01-26T11:14:00Z">
        <w:r w:rsidR="003B4051">
          <w:rPr>
            <w:rFonts w:ascii="Times New Roman" w:hAnsi="Times New Roman" w:cs="Times New Roman"/>
            <w:i/>
          </w:rPr>
          <w:t xml:space="preserve">ed to become more common. </w:t>
        </w:r>
      </w:ins>
    </w:p>
    <w:p w14:paraId="3EA986E2" w14:textId="77777777" w:rsidR="00470967" w:rsidRDefault="00470967" w:rsidP="007551FD">
      <w:pPr>
        <w:tabs>
          <w:tab w:val="left" w:pos="360"/>
          <w:tab w:val="left" w:pos="8640"/>
        </w:tabs>
        <w:rPr>
          <w:ins w:id="217" w:author="Letcher, Benjamin" w:date="2017-01-25T16:38:00Z"/>
          <w:rFonts w:ascii="Times New Roman" w:hAnsi="Times New Roman" w:cs="Times New Roman"/>
        </w:rPr>
      </w:pPr>
    </w:p>
    <w:p w14:paraId="754854B3" w14:textId="77777777" w:rsidR="00470967" w:rsidRDefault="00470967" w:rsidP="007551FD">
      <w:pPr>
        <w:tabs>
          <w:tab w:val="left" w:pos="360"/>
          <w:tab w:val="left" w:pos="8640"/>
        </w:tabs>
        <w:rPr>
          <w:ins w:id="218" w:author="Letcher, Benjamin" w:date="2017-01-25T16:38:00Z"/>
          <w:rFonts w:ascii="Times New Roman" w:hAnsi="Times New Roman" w:cs="Times New Roman"/>
        </w:rPr>
      </w:pPr>
    </w:p>
    <w:p w14:paraId="127A04AB" w14:textId="56DAEC2C" w:rsidR="003B4019" w:rsidRDefault="002D0F94" w:rsidP="007551FD">
      <w:pPr>
        <w:tabs>
          <w:tab w:val="left" w:pos="360"/>
          <w:tab w:val="left" w:pos="8640"/>
        </w:tabs>
        <w:rPr>
          <w:rFonts w:ascii="Times New Roman" w:hAnsi="Times New Roman" w:cs="Times New Roman"/>
        </w:rPr>
      </w:pPr>
      <w:ins w:id="219" w:author="Letcher, Benjamin" w:date="2017-01-25T16:28:00Z">
        <w:r>
          <w:rPr>
            <w:rFonts w:ascii="Times New Roman" w:hAnsi="Times New Roman" w:cs="Times New Roman"/>
          </w:rPr>
          <w:t xml:space="preserve"> </w:t>
        </w:r>
      </w:ins>
    </w:p>
    <w:p w14:paraId="337B6655" w14:textId="77777777" w:rsidR="000C1D73" w:rsidRDefault="000C1D73" w:rsidP="007551FD">
      <w:pPr>
        <w:tabs>
          <w:tab w:val="left" w:pos="360"/>
          <w:tab w:val="left" w:pos="8640"/>
        </w:tabs>
        <w:rPr>
          <w:rFonts w:ascii="Times New Roman" w:hAnsi="Times New Roman" w:cs="Times New Roman"/>
        </w:rPr>
      </w:pPr>
    </w:p>
    <w:p w14:paraId="6FE18556" w14:textId="761F28EE" w:rsidR="00CD53FD" w:rsidDel="009052B9" w:rsidRDefault="000C1D73" w:rsidP="007551FD">
      <w:pPr>
        <w:tabs>
          <w:tab w:val="left" w:pos="360"/>
          <w:tab w:val="left" w:pos="8640"/>
        </w:tabs>
        <w:rPr>
          <w:del w:id="220" w:author="Letcher, Benjamin" w:date="2017-01-26T11:11:00Z"/>
          <w:rFonts w:ascii="Times New Roman" w:hAnsi="Times New Roman" w:cs="Times New Roman"/>
        </w:rPr>
      </w:pPr>
      <w:del w:id="221" w:author="Letcher, Benjamin" w:date="2017-01-26T11:11:00Z">
        <w:r w:rsidDel="009052B9">
          <w:rPr>
            <w:rFonts w:ascii="Times New Roman" w:hAnsi="Times New Roman" w:cs="Times New Roman"/>
          </w:rPr>
          <w:delText xml:space="preserve">Adult Brook Trout populations were positively influenced by percent forest cover in the catchment and negatively affected by increased spring and summer temperatures (Table 6). </w:delText>
        </w:r>
      </w:del>
      <w:del w:id="222" w:author="Letcher, Benjamin" w:date="2017-01-25T16:28:00Z">
        <w:r w:rsidDel="002D0F94">
          <w:rPr>
            <w:rFonts w:ascii="Times New Roman" w:hAnsi="Times New Roman" w:cs="Times New Roman"/>
          </w:rPr>
          <w:delText xml:space="preserve">This is similar to </w:delText>
        </w:r>
      </w:del>
      <w:del w:id="223" w:author="Letcher, Benjamin" w:date="2017-01-25T15:15:00Z">
        <w:r w:rsidDel="00777CBA">
          <w:rPr>
            <w:rFonts w:ascii="Times New Roman" w:hAnsi="Times New Roman" w:cs="Times New Roman"/>
          </w:rPr>
          <w:delText>…</w:delText>
        </w:r>
      </w:del>
      <w:del w:id="224" w:author="Letcher, Benjamin" w:date="2017-01-26T11:11:00Z">
        <w:r w:rsidDel="009052B9">
          <w:rPr>
            <w:rFonts w:ascii="Times New Roman" w:hAnsi="Times New Roman" w:cs="Times New Roman"/>
          </w:rPr>
          <w:delText xml:space="preserve"> Likewise, YOY densities</w:delText>
        </w:r>
      </w:del>
      <w:del w:id="225" w:author="Letcher, Benjamin" w:date="2017-01-25T16:28:00Z">
        <w:r w:rsidDel="002D0F94">
          <w:rPr>
            <w:rFonts w:ascii="Times New Roman" w:hAnsi="Times New Roman" w:cs="Times New Roman"/>
          </w:rPr>
          <w:delText xml:space="preserve"> were positively associated with forest cover and negatively associated with spring temperatures</w:delText>
        </w:r>
      </w:del>
      <w:del w:id="226" w:author="Letcher, Benjamin" w:date="2017-01-26T11:11:00Z">
        <w:r w:rsidDel="009052B9">
          <w:rPr>
            <w:rFonts w:ascii="Times New Roman" w:hAnsi="Times New Roman" w:cs="Times New Roman"/>
          </w:rPr>
          <w:delText>. Not surprisingly</w:delText>
        </w:r>
        <w:r w:rsidR="00CD53FD" w:rsidDel="009052B9">
          <w:rPr>
            <w:rFonts w:ascii="Times New Roman" w:hAnsi="Times New Roman" w:cs="Times New Roman"/>
          </w:rPr>
          <w:delText xml:space="preserve"> given their small body size, sensitivity, and high surface-area-to-volume ratio</w:delText>
        </w:r>
        <w:r w:rsidDel="009052B9">
          <w:rPr>
            <w:rFonts w:ascii="Times New Roman" w:hAnsi="Times New Roman" w:cs="Times New Roman"/>
          </w:rPr>
          <w:delText>,</w:delText>
        </w:r>
      </w:del>
      <w:del w:id="227" w:author="Letcher, Benjamin" w:date="2017-01-26T10:46:00Z">
        <w:r w:rsidDel="006F1207">
          <w:rPr>
            <w:rFonts w:ascii="Times New Roman" w:hAnsi="Times New Roman" w:cs="Times New Roman"/>
          </w:rPr>
          <w:delText xml:space="preserve"> temperature had a larger effect on YOY than on adults</w:delText>
        </w:r>
      </w:del>
      <w:del w:id="228" w:author="Letcher, Benjamin" w:date="2017-01-26T11:11:00Z">
        <w:r w:rsidR="00CD53FD" w:rsidDel="009052B9">
          <w:rPr>
            <w:rFonts w:ascii="Times New Roman" w:hAnsi="Times New Roman" w:cs="Times New Roman"/>
          </w:rPr>
          <w:delText>. This supports previous findings ….</w:delText>
        </w:r>
        <w:r w:rsidDel="009052B9">
          <w:rPr>
            <w:rFonts w:ascii="Times New Roman" w:hAnsi="Times New Roman" w:cs="Times New Roman"/>
          </w:rPr>
          <w:delText xml:space="preserve"> </w:delText>
        </w:r>
      </w:del>
    </w:p>
    <w:p w14:paraId="257C7883" w14:textId="77777777" w:rsidR="00CD53FD" w:rsidRDefault="00CD53FD" w:rsidP="007551FD">
      <w:pPr>
        <w:tabs>
          <w:tab w:val="left" w:pos="360"/>
          <w:tab w:val="left" w:pos="8640"/>
        </w:tabs>
        <w:rPr>
          <w:rFonts w:ascii="Times New Roman" w:hAnsi="Times New Roman" w:cs="Times New Roman"/>
        </w:rPr>
      </w:pPr>
    </w:p>
    <w:p w14:paraId="46529A9C" w14:textId="332F51EA" w:rsidR="000C1D73" w:rsidDel="009052B9" w:rsidRDefault="000C1D73" w:rsidP="007551FD">
      <w:pPr>
        <w:tabs>
          <w:tab w:val="left" w:pos="360"/>
          <w:tab w:val="left" w:pos="8640"/>
        </w:tabs>
        <w:rPr>
          <w:del w:id="229" w:author="Letcher, Benjamin" w:date="2017-01-26T11:11:00Z"/>
          <w:rFonts w:ascii="Times New Roman" w:hAnsi="Times New Roman" w:cs="Times New Roman"/>
        </w:rPr>
      </w:pPr>
      <w:del w:id="230" w:author="Letcher, Benjamin" w:date="2017-01-26T11:11:00Z">
        <w:r w:rsidDel="009052B9">
          <w:rPr>
            <w:rFonts w:ascii="Times New Roman" w:hAnsi="Times New Roman" w:cs="Times New Roman"/>
          </w:rPr>
          <w:delText>We did not find evidence of any effects of mean seasonal precipitation on trout populations.</w:delText>
        </w:r>
        <w:r w:rsidR="00CD53FD" w:rsidDel="009052B9">
          <w:rPr>
            <w:rFonts w:ascii="Times New Roman" w:hAnsi="Times New Roman" w:cs="Times New Roman"/>
          </w:rPr>
          <w:delText xml:space="preserve"> Previous studies have found … It is likely that extreme events such as major floods rather than seasonal means more directly govern Brook Trout densities (refs).</w:delText>
        </w:r>
      </w:del>
    </w:p>
    <w:p w14:paraId="2341B666" w14:textId="77777777" w:rsidR="00CD53FD" w:rsidRDefault="00CD53FD" w:rsidP="007551FD">
      <w:pPr>
        <w:tabs>
          <w:tab w:val="left" w:pos="360"/>
          <w:tab w:val="left" w:pos="8640"/>
        </w:tabs>
        <w:rPr>
          <w:rFonts w:ascii="Times New Roman" w:hAnsi="Times New Roman" w:cs="Times New Roman"/>
        </w:rPr>
      </w:pPr>
    </w:p>
    <w:p w14:paraId="7E24BEBF" w14:textId="43C2E02C" w:rsidR="00CD53FD" w:rsidRDefault="00CD53FD" w:rsidP="007551FD">
      <w:pPr>
        <w:tabs>
          <w:tab w:val="left" w:pos="360"/>
          <w:tab w:val="left" w:pos="8640"/>
        </w:tabs>
        <w:rPr>
          <w:rFonts w:ascii="Times New Roman" w:hAnsi="Times New Roman" w:cs="Times New Roman"/>
        </w:rPr>
      </w:pPr>
      <w:r>
        <w:rPr>
          <w:rFonts w:ascii="Times New Roman" w:hAnsi="Times New Roman" w:cs="Times New Roman"/>
        </w:rPr>
        <w:t>Adults had higher temporal correlation and less unexplained random variation (</w:t>
      </w:r>
      <w:proofErr w:type="spellStart"/>
      <w:r>
        <w:rPr>
          <w:rFonts w:ascii="Times New Roman" w:hAnsi="Times New Roman" w:cs="Times New Roman"/>
        </w:rPr>
        <w:t>overdispersion</w:t>
      </w:r>
      <w:proofErr w:type="spellEnd"/>
      <w:r>
        <w:rPr>
          <w:rFonts w:ascii="Times New Roman" w:hAnsi="Times New Roman" w:cs="Times New Roman"/>
        </w:rPr>
        <w:t xml:space="preserve"> SD; Table 6) in density. This supports previous findings … Both adults and YOY densities exhibited exceedingly </w:t>
      </w:r>
      <w:commentRangeStart w:id="231"/>
      <w:r>
        <w:rPr>
          <w:rFonts w:ascii="Times New Roman" w:hAnsi="Times New Roman" w:cs="Times New Roman"/>
        </w:rPr>
        <w:t xml:space="preserve">high temporal decay of the </w:t>
      </w:r>
      <w:proofErr w:type="spellStart"/>
      <w:r>
        <w:rPr>
          <w:rFonts w:ascii="Times New Roman" w:hAnsi="Times New Roman" w:cs="Times New Roman"/>
        </w:rPr>
        <w:t>spatio</w:t>
      </w:r>
      <w:proofErr w:type="spellEnd"/>
      <w:r>
        <w:rPr>
          <w:rFonts w:ascii="Times New Roman" w:hAnsi="Times New Roman" w:cs="Times New Roman"/>
        </w:rPr>
        <w:t>-temporal variation indicating a slow rate of change in the spatial patterning (i.e. high densities sites tended to maintain relatively high densities, indicating some temporal stability in local habitat quality or preference)</w:t>
      </w:r>
      <w:commentRangeEnd w:id="231"/>
      <w:r w:rsidR="00712DD8">
        <w:commentReference w:id="231"/>
      </w:r>
      <w:r>
        <w:rPr>
          <w:rFonts w:ascii="Times New Roman" w:hAnsi="Times New Roman" w:cs="Times New Roman"/>
        </w:rPr>
        <w:t>.</w:t>
      </w:r>
      <w:r w:rsidR="00712DD8">
        <w:rPr>
          <w:rFonts w:ascii="Times New Roman" w:hAnsi="Times New Roman" w:cs="Times New Roman"/>
        </w:rPr>
        <w:t xml:space="preserve"> [relate to other research].</w:t>
      </w:r>
    </w:p>
    <w:p w14:paraId="07CFA43F" w14:textId="77777777" w:rsidR="00712DD8" w:rsidRDefault="00712DD8" w:rsidP="007551FD">
      <w:pPr>
        <w:tabs>
          <w:tab w:val="left" w:pos="360"/>
          <w:tab w:val="left" w:pos="8640"/>
        </w:tabs>
        <w:rPr>
          <w:rFonts w:ascii="Times New Roman" w:hAnsi="Times New Roman" w:cs="Times New Roman"/>
        </w:rPr>
      </w:pPr>
    </w:p>
    <w:p w14:paraId="2EB42C52" w14:textId="77777777" w:rsidR="003B4019" w:rsidRDefault="003B4019" w:rsidP="007551FD">
      <w:pPr>
        <w:tabs>
          <w:tab w:val="left" w:pos="360"/>
          <w:tab w:val="left" w:pos="8640"/>
        </w:tabs>
        <w:rPr>
          <w:ins w:id="232" w:author="Letcher, Benjamin" w:date="2017-01-25T16:14:00Z"/>
          <w:rFonts w:ascii="Times New Roman" w:hAnsi="Times New Roman" w:cs="Times New Roman"/>
        </w:rPr>
      </w:pPr>
    </w:p>
    <w:p w14:paraId="78B53CF5" w14:textId="77777777" w:rsidR="003B4019" w:rsidRDefault="003B4019" w:rsidP="007551FD">
      <w:pPr>
        <w:tabs>
          <w:tab w:val="left" w:pos="360"/>
          <w:tab w:val="left" w:pos="8640"/>
        </w:tabs>
        <w:rPr>
          <w:ins w:id="233" w:author="Letcher, Benjamin" w:date="2017-01-25T16:14:00Z"/>
          <w:rFonts w:ascii="Times New Roman" w:hAnsi="Times New Roman" w:cs="Times New Roman"/>
        </w:rPr>
      </w:pPr>
    </w:p>
    <w:p w14:paraId="71F8D650" w14:textId="72F71312" w:rsidR="00712DD8" w:rsidRDefault="00712DD8" w:rsidP="007551FD">
      <w:pPr>
        <w:tabs>
          <w:tab w:val="left" w:pos="360"/>
          <w:tab w:val="left" w:pos="8640"/>
        </w:tabs>
        <w:rPr>
          <w:rFonts w:ascii="Times New Roman" w:hAnsi="Times New Roman" w:cs="Times New Roman"/>
        </w:rPr>
      </w:pPr>
      <w:r>
        <w:rPr>
          <w:rFonts w:ascii="Times New Roman" w:hAnsi="Times New Roman" w:cs="Times New Roman"/>
        </w:rPr>
        <w:t xml:space="preserve">Adults and YOY Brook Trout exhibited similar levels of </w:t>
      </w:r>
      <w:proofErr w:type="spellStart"/>
      <w:r>
        <w:rPr>
          <w:rFonts w:ascii="Times New Roman" w:hAnsi="Times New Roman" w:cs="Times New Roman"/>
        </w:rPr>
        <w:t>spatio</w:t>
      </w:r>
      <w:proofErr w:type="spellEnd"/>
      <w:r>
        <w:rPr>
          <w:rFonts w:ascii="Times New Roman" w:hAnsi="Times New Roman" w:cs="Times New Roman"/>
        </w:rPr>
        <w:t xml:space="preserve">-temporal correlation with relatively slow decorrelation with distance as evidenced by the low </w:t>
      </w:r>
      <w:proofErr w:type="spellStart"/>
      <w:r>
        <w:rPr>
          <w:rFonts w:ascii="Times New Roman" w:hAnsi="Times New Roman" w:cs="Times New Roman"/>
        </w:rPr>
        <w:t>spatio</w:t>
      </w:r>
      <w:proofErr w:type="spellEnd"/>
      <w:r>
        <w:rPr>
          <w:rFonts w:ascii="Times New Roman" w:hAnsi="Times New Roman" w:cs="Times New Roman"/>
        </w:rPr>
        <w:t xml:space="preserve">-temporal decay rates (0.16, and 0.13, respectively) and high asymptotic </w:t>
      </w:r>
      <w:proofErr w:type="spellStart"/>
      <w:r>
        <w:rPr>
          <w:rFonts w:ascii="Times New Roman" w:hAnsi="Times New Roman" w:cs="Times New Roman"/>
        </w:rPr>
        <w:t>spatio</w:t>
      </w:r>
      <w:proofErr w:type="spellEnd"/>
      <w:r>
        <w:rPr>
          <w:rFonts w:ascii="Times New Roman" w:hAnsi="Times New Roman" w:cs="Times New Roman"/>
        </w:rPr>
        <w:t>-temporal variances (Table 6). The effect of these parameters can be seen in Figure 7, which shows correlation with distance. For example, correlation is approximately 50% at 5 km and 25% at 10 km for YOY. Adult correlations are only slightly lower than for YOY with hydrologic distance.</w:t>
      </w:r>
    </w:p>
    <w:p w14:paraId="1D2321A7" w14:textId="77777777" w:rsidR="002E405E" w:rsidRDefault="002E405E" w:rsidP="007551FD">
      <w:pPr>
        <w:tabs>
          <w:tab w:val="left" w:pos="360"/>
          <w:tab w:val="left" w:pos="8640"/>
        </w:tabs>
        <w:rPr>
          <w:rFonts w:ascii="Times New Roman" w:hAnsi="Times New Roman" w:cs="Times New Roman"/>
        </w:rPr>
      </w:pPr>
    </w:p>
    <w:p w14:paraId="3CF14E61" w14:textId="1752FE6B" w:rsidR="002E405E" w:rsidRDefault="002E405E" w:rsidP="007551FD">
      <w:pPr>
        <w:tabs>
          <w:tab w:val="left" w:pos="360"/>
          <w:tab w:val="left" w:pos="8640"/>
        </w:tabs>
        <w:rPr>
          <w:rFonts w:ascii="Times New Roman" w:hAnsi="Times New Roman" w:cs="Times New Roman"/>
        </w:rPr>
      </w:pPr>
      <w:r>
        <w:rPr>
          <w:rFonts w:ascii="Times New Roman" w:hAnsi="Times New Roman" w:cs="Times New Roman"/>
        </w:rPr>
        <w:t>In summary, we demonstrated … Our model can be used effectively to … Benefit of TMB … allows for easy AIC comparison … Therefore, we believe that …</w:t>
      </w:r>
    </w:p>
    <w:p w14:paraId="26440676" w14:textId="77777777" w:rsidR="0031119E" w:rsidRDefault="0031119E" w:rsidP="007551FD">
      <w:pPr>
        <w:tabs>
          <w:tab w:val="left" w:pos="360"/>
          <w:tab w:val="left" w:pos="8640"/>
        </w:tabs>
        <w:rPr>
          <w:rFonts w:ascii="Times New Roman" w:hAnsi="Times New Roman" w:cs="Times New Roman"/>
        </w:rPr>
      </w:pPr>
    </w:p>
    <w:p w14:paraId="25E2DC39" w14:textId="77777777" w:rsidR="00D4406F" w:rsidRDefault="00D4406F" w:rsidP="007551FD">
      <w:pPr>
        <w:tabs>
          <w:tab w:val="left" w:pos="360"/>
          <w:tab w:val="left" w:pos="8640"/>
        </w:tabs>
        <w:rPr>
          <w:rFonts w:ascii="Times New Roman" w:hAnsi="Times New Roman" w:cs="Times New Roman"/>
        </w:rPr>
      </w:pPr>
    </w:p>
    <w:p w14:paraId="174D4CA4" w14:textId="77777777" w:rsidR="00D4406F" w:rsidRDefault="00D4406F" w:rsidP="007551FD">
      <w:pPr>
        <w:tabs>
          <w:tab w:val="left" w:pos="360"/>
          <w:tab w:val="left" w:pos="8640"/>
        </w:tabs>
        <w:rPr>
          <w:rFonts w:ascii="Times New Roman" w:hAnsi="Times New Roman" w:cs="Times New Roman"/>
        </w:rPr>
      </w:pPr>
    </w:p>
    <w:p w14:paraId="44D8E5F0" w14:textId="77777777" w:rsidR="00D4406F" w:rsidRDefault="00D4406F" w:rsidP="007551FD">
      <w:pPr>
        <w:tabs>
          <w:tab w:val="left" w:pos="360"/>
          <w:tab w:val="left" w:pos="8640"/>
        </w:tabs>
        <w:rPr>
          <w:rFonts w:ascii="Times New Roman" w:hAnsi="Times New Roman" w:cs="Times New Roman"/>
        </w:rPr>
      </w:pPr>
    </w:p>
    <w:p w14:paraId="50E0CC3A" w14:textId="77777777" w:rsidR="0031119E" w:rsidRDefault="0031119E" w:rsidP="007551FD">
      <w:pPr>
        <w:tabs>
          <w:tab w:val="left" w:pos="360"/>
          <w:tab w:val="left" w:pos="8640"/>
        </w:tabs>
        <w:rPr>
          <w:rFonts w:ascii="Times New Roman" w:hAnsi="Times New Roman" w:cs="Times New Roman"/>
        </w:rPr>
      </w:pPr>
    </w:p>
    <w:p w14:paraId="60BA54C8" w14:textId="77777777" w:rsidR="0031119E" w:rsidRDefault="0031119E" w:rsidP="007551FD">
      <w:pPr>
        <w:tabs>
          <w:tab w:val="left" w:pos="360"/>
          <w:tab w:val="left" w:pos="8640"/>
        </w:tabs>
        <w:rPr>
          <w:rFonts w:ascii="Times New Roman" w:hAnsi="Times New Roman" w:cs="Times New Roman"/>
        </w:rPr>
      </w:pPr>
    </w:p>
    <w:p w14:paraId="6CC4EA34" w14:textId="77777777" w:rsidR="00D75C6C" w:rsidRDefault="00D75C6C" w:rsidP="007551FD">
      <w:pPr>
        <w:tabs>
          <w:tab w:val="left" w:pos="360"/>
          <w:tab w:val="left" w:pos="8640"/>
        </w:tabs>
        <w:rPr>
          <w:rFonts w:ascii="Times New Roman" w:hAnsi="Times New Roman" w:cs="Times New Roman"/>
        </w:rPr>
      </w:pPr>
    </w:p>
    <w:p w14:paraId="6879C4C5" w14:textId="0C446931" w:rsidR="00D75C6C" w:rsidRDefault="00D75C6C" w:rsidP="007551FD">
      <w:pPr>
        <w:tabs>
          <w:tab w:val="left" w:pos="360"/>
          <w:tab w:val="left" w:pos="8640"/>
        </w:tabs>
        <w:rPr>
          <w:rFonts w:ascii="Times New Roman" w:hAnsi="Times New Roman" w:cs="Times New Roman"/>
        </w:rPr>
      </w:pPr>
      <w:r>
        <w:rPr>
          <w:rFonts w:ascii="Times New Roman" w:hAnsi="Times New Roman" w:cs="Times New Roman"/>
        </w:rPr>
        <w:lastRenderedPageBreak/>
        <w:t xml:space="preserve">Use of spatially-explicit models in ecology have been growing rapidly in recent years owing to both statistical and computational advances (refs). </w:t>
      </w:r>
    </w:p>
    <w:p w14:paraId="7F5143FE" w14:textId="77777777" w:rsidR="00D75C6C" w:rsidRDefault="00D75C6C" w:rsidP="007551FD">
      <w:pPr>
        <w:tabs>
          <w:tab w:val="left" w:pos="360"/>
          <w:tab w:val="left" w:pos="8640"/>
        </w:tabs>
        <w:rPr>
          <w:rFonts w:ascii="Times New Roman" w:hAnsi="Times New Roman" w:cs="Times New Roman"/>
        </w:rPr>
      </w:pPr>
    </w:p>
    <w:p w14:paraId="1619F892" w14:textId="5F98647D" w:rsidR="00D75C6C" w:rsidRDefault="009B45E3" w:rsidP="007551FD">
      <w:pPr>
        <w:tabs>
          <w:tab w:val="left" w:pos="360"/>
          <w:tab w:val="left" w:pos="8640"/>
        </w:tabs>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dentritic</w:t>
      </w:r>
      <w:proofErr w:type="spellEnd"/>
      <w:r>
        <w:rPr>
          <w:rFonts w:ascii="Times New Roman" w:hAnsi="Times New Roman" w:cs="Times New Roman"/>
        </w:rPr>
        <w:t xml:space="preserve"> networks, such as stream systems, a variety of methods have been used to account for spatial autocorrelation (refs). These models have significantly improved regional stream temperature models (refs). However, these models have been developed for continuous variables such as temperature or water chemistry</w:t>
      </w:r>
      <w:r w:rsidR="001158B2">
        <w:rPr>
          <w:rFonts w:ascii="Times New Roman" w:hAnsi="Times New Roman" w:cs="Times New Roman"/>
        </w:rPr>
        <w:t xml:space="preserve"> metrics, but are not suitable in their current forms for estimating discrete latent parameters such as abundance while accounting for imperfect detection.</w:t>
      </w:r>
    </w:p>
    <w:p w14:paraId="4233FDB2" w14:textId="77777777" w:rsidR="001158B2" w:rsidRDefault="001158B2" w:rsidP="007551FD">
      <w:pPr>
        <w:tabs>
          <w:tab w:val="left" w:pos="360"/>
          <w:tab w:val="left" w:pos="8640"/>
        </w:tabs>
        <w:rPr>
          <w:rFonts w:ascii="Times New Roman" w:hAnsi="Times New Roman" w:cs="Times New Roman"/>
        </w:rPr>
      </w:pPr>
    </w:p>
    <w:p w14:paraId="0C18812F" w14:textId="77777777" w:rsidR="001934E2" w:rsidRDefault="001158B2" w:rsidP="007551FD">
      <w:pPr>
        <w:tabs>
          <w:tab w:val="left" w:pos="360"/>
          <w:tab w:val="left" w:pos="8640"/>
        </w:tabs>
        <w:rPr>
          <w:rFonts w:ascii="Times New Roman" w:hAnsi="Times New Roman" w:cs="Times New Roman"/>
        </w:rPr>
      </w:pPr>
      <w:r>
        <w:rPr>
          <w:rFonts w:ascii="Times New Roman" w:hAnsi="Times New Roman" w:cs="Times New Roman"/>
        </w:rPr>
        <w:t xml:space="preserve">In continuous two-dimensional space, software to readily apply Integrated Nested Laplace Approximation (INLA) has facilitated the use of spatial and </w:t>
      </w:r>
      <w:proofErr w:type="spellStart"/>
      <w:r>
        <w:rPr>
          <w:rFonts w:ascii="Times New Roman" w:hAnsi="Times New Roman" w:cs="Times New Roman"/>
        </w:rPr>
        <w:t>spatio</w:t>
      </w:r>
      <w:proofErr w:type="spellEnd"/>
      <w:r>
        <w:rPr>
          <w:rFonts w:ascii="Times New Roman" w:hAnsi="Times New Roman" w:cs="Times New Roman"/>
        </w:rPr>
        <w:t xml:space="preserve">-temporal models of animal count data (refs: INLA book, Ross et al. 2012). </w:t>
      </w:r>
      <w:r w:rsidR="001934E2">
        <w:rPr>
          <w:rFonts w:ascii="Times New Roman" w:hAnsi="Times New Roman" w:cs="Times New Roman"/>
        </w:rPr>
        <w:t xml:space="preserve">While these methods have reduced the </w:t>
      </w:r>
      <w:proofErr w:type="spellStart"/>
      <w:r w:rsidR="001934E2">
        <w:rPr>
          <w:rFonts w:ascii="Times New Roman" w:hAnsi="Times New Roman" w:cs="Times New Roman"/>
        </w:rPr>
        <w:t>quatitative</w:t>
      </w:r>
      <w:proofErr w:type="spellEnd"/>
      <w:r w:rsidR="001934E2">
        <w:rPr>
          <w:rFonts w:ascii="Times New Roman" w:hAnsi="Times New Roman" w:cs="Times New Roman"/>
        </w:rPr>
        <w:t xml:space="preserve"> background and computation demands to implement spatial models, they do not lend themselves to accounting for imperfect detection. Given the potential bias of using counts without detection correction to infer abundance (refs), we do not recommend using these methods for population estimates.</w:t>
      </w:r>
    </w:p>
    <w:p w14:paraId="16C412F0" w14:textId="77777777" w:rsidR="001934E2" w:rsidRDefault="001934E2" w:rsidP="007551FD">
      <w:pPr>
        <w:tabs>
          <w:tab w:val="left" w:pos="360"/>
          <w:tab w:val="left" w:pos="8640"/>
        </w:tabs>
        <w:rPr>
          <w:rFonts w:ascii="Times New Roman" w:hAnsi="Times New Roman" w:cs="Times New Roman"/>
        </w:rPr>
      </w:pPr>
    </w:p>
    <w:p w14:paraId="77E49D3D" w14:textId="58D4460A" w:rsidR="001158B2" w:rsidRDefault="001934E2" w:rsidP="007551FD">
      <w:pPr>
        <w:tabs>
          <w:tab w:val="left" w:pos="360"/>
          <w:tab w:val="left" w:pos="8640"/>
        </w:tabs>
        <w:rPr>
          <w:rFonts w:ascii="Times New Roman" w:hAnsi="Times New Roman" w:cs="Times New Roman"/>
        </w:rPr>
      </w:pPr>
      <w:r>
        <w:rPr>
          <w:rFonts w:ascii="Times New Roman" w:hAnsi="Times New Roman" w:cs="Times New Roman"/>
        </w:rPr>
        <w:t xml:space="preserve">Most recently, researchers have developed </w:t>
      </w:r>
      <w:proofErr w:type="spellStart"/>
      <w:r>
        <w:rPr>
          <w:rFonts w:ascii="Times New Roman" w:hAnsi="Times New Roman" w:cs="Times New Roman"/>
        </w:rPr>
        <w:t>geostatistical</w:t>
      </w:r>
      <w:proofErr w:type="spellEnd"/>
      <w:r>
        <w:rPr>
          <w:rFonts w:ascii="Times New Roman" w:hAnsi="Times New Roman" w:cs="Times New Roman"/>
        </w:rPr>
        <w:t xml:space="preserve"> models for two-dimensional space that account for imperfect detection using process convolution (ref: Conn et al. 2015) and Gaussian random fields (refs: Thorson et al. 2015 ICES, Thorson et al. </w:t>
      </w:r>
      <w:r w:rsidR="006429B6">
        <w:rPr>
          <w:rFonts w:ascii="Times New Roman" w:hAnsi="Times New Roman" w:cs="Times New Roman"/>
        </w:rPr>
        <w:t xml:space="preserve">2015 </w:t>
      </w:r>
      <w:r>
        <w:rPr>
          <w:rFonts w:ascii="Times New Roman" w:hAnsi="Times New Roman" w:cs="Times New Roman"/>
        </w:rPr>
        <w:t xml:space="preserve">Methods in </w:t>
      </w:r>
      <w:proofErr w:type="spellStart"/>
      <w:r>
        <w:rPr>
          <w:rFonts w:ascii="Times New Roman" w:hAnsi="Times New Roman" w:cs="Times New Roman"/>
        </w:rPr>
        <w:t>EcoEvo</w:t>
      </w:r>
      <w:proofErr w:type="spellEnd"/>
      <w:r>
        <w:rPr>
          <w:rFonts w:ascii="Times New Roman" w:hAnsi="Times New Roman" w:cs="Times New Roman"/>
        </w:rPr>
        <w:t>).</w:t>
      </w:r>
      <w:r w:rsidR="001158B2">
        <w:rPr>
          <w:rFonts w:ascii="Times New Roman" w:hAnsi="Times New Roman" w:cs="Times New Roman"/>
        </w:rPr>
        <w:t xml:space="preserve"> </w:t>
      </w:r>
      <w:r w:rsidR="006429B6">
        <w:rPr>
          <w:rFonts w:ascii="Times New Roman" w:hAnsi="Times New Roman" w:cs="Times New Roman"/>
        </w:rPr>
        <w:t>These methods have proved as successful improvements of population estimation in marine ecosystems. Unfortunately, these methods cannot be directly applied to stream ecosystems given their dendritic structure, such that two places in close proximity can have very different correlations depending whether they are separated by a confluence or not.</w:t>
      </w:r>
    </w:p>
    <w:p w14:paraId="6138BDC0" w14:textId="4D5B9CE2"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Our model successfully combines the computational benefits of Gaussian Random Fields with hierarchical modeling to account for imperfect detection.</w:t>
      </w:r>
    </w:p>
    <w:p w14:paraId="77929499" w14:textId="77777777" w:rsidR="006429B6" w:rsidRDefault="006429B6" w:rsidP="007551FD">
      <w:pPr>
        <w:tabs>
          <w:tab w:val="left" w:pos="360"/>
          <w:tab w:val="left" w:pos="8640"/>
        </w:tabs>
        <w:rPr>
          <w:rFonts w:ascii="Times New Roman" w:hAnsi="Times New Roman" w:cs="Times New Roman"/>
        </w:rPr>
      </w:pPr>
    </w:p>
    <w:p w14:paraId="004868F6" w14:textId="6714D50A" w:rsidR="006429B6" w:rsidRDefault="006429B6" w:rsidP="007551FD">
      <w:pPr>
        <w:tabs>
          <w:tab w:val="left" w:pos="360"/>
          <w:tab w:val="left" w:pos="8640"/>
        </w:tabs>
        <w:rPr>
          <w:rFonts w:ascii="Times New Roman" w:hAnsi="Times New Roman" w:cs="Times New Roman"/>
        </w:rPr>
      </w:pPr>
      <w:r>
        <w:rPr>
          <w:rFonts w:ascii="Times New Roman" w:hAnsi="Times New Roman" w:cs="Times New Roman"/>
        </w:rPr>
        <w:t>Implemented in TMB for speed, flexibility, and ease of use</w:t>
      </w:r>
    </w:p>
    <w:p w14:paraId="131506E5" w14:textId="77777777" w:rsidR="00D75C6C" w:rsidRDefault="00D75C6C" w:rsidP="007551FD">
      <w:pPr>
        <w:tabs>
          <w:tab w:val="left" w:pos="360"/>
          <w:tab w:val="left" w:pos="8640"/>
        </w:tabs>
        <w:rPr>
          <w:rFonts w:ascii="Times New Roman" w:hAnsi="Times New Roman" w:cs="Times New Roman"/>
        </w:rPr>
      </w:pPr>
    </w:p>
    <w:p w14:paraId="3F162AD1" w14:textId="77777777" w:rsidR="00D75C6C" w:rsidRDefault="00D75C6C" w:rsidP="007551FD">
      <w:pPr>
        <w:tabs>
          <w:tab w:val="left" w:pos="360"/>
          <w:tab w:val="left" w:pos="8640"/>
        </w:tabs>
        <w:rPr>
          <w:rFonts w:ascii="Times New Roman" w:hAnsi="Times New Roman" w:cs="Times New Roman"/>
        </w:rPr>
      </w:pPr>
    </w:p>
    <w:p w14:paraId="7E14883D" w14:textId="77777777" w:rsidR="00D75C6C" w:rsidRDefault="00D75C6C" w:rsidP="007551FD">
      <w:pPr>
        <w:tabs>
          <w:tab w:val="left" w:pos="360"/>
          <w:tab w:val="left" w:pos="8640"/>
        </w:tabs>
        <w:rPr>
          <w:rFonts w:ascii="Times New Roman" w:hAnsi="Times New Roman" w:cs="Times New Roman"/>
        </w:rPr>
      </w:pPr>
    </w:p>
    <w:p w14:paraId="2E7EAE19" w14:textId="0ACC32A3" w:rsidR="00270DFB" w:rsidRDefault="00270DFB" w:rsidP="007551FD">
      <w:pPr>
        <w:tabs>
          <w:tab w:val="left" w:pos="360"/>
          <w:tab w:val="left" w:pos="8640"/>
        </w:tabs>
        <w:rPr>
          <w:rFonts w:ascii="Times New Roman" w:hAnsi="Times New Roman" w:cs="Times New Roman"/>
        </w:rPr>
      </w:pPr>
      <w:r>
        <w:rPr>
          <w:rFonts w:ascii="Times New Roman" w:hAnsi="Times New Roman" w:cs="Times New Roman"/>
        </w:rPr>
        <w:t>Temporal interpretation – adds absolute number of fish each year to each site rather than relative change</w:t>
      </w:r>
    </w:p>
    <w:p w14:paraId="0E383E8C" w14:textId="77777777" w:rsidR="00A26989" w:rsidRDefault="00A26989" w:rsidP="007551FD">
      <w:pPr>
        <w:tabs>
          <w:tab w:val="left" w:pos="360"/>
          <w:tab w:val="left" w:pos="8640"/>
        </w:tabs>
        <w:rPr>
          <w:rFonts w:ascii="Times New Roman" w:hAnsi="Times New Roman" w:cs="Times New Roman"/>
        </w:rPr>
      </w:pPr>
    </w:p>
    <w:p w14:paraId="1EC427AD" w14:textId="77777777" w:rsidR="00A26989" w:rsidRDefault="00A26989" w:rsidP="007551FD">
      <w:pPr>
        <w:tabs>
          <w:tab w:val="left" w:pos="360"/>
          <w:tab w:val="left" w:pos="8640"/>
        </w:tabs>
        <w:rPr>
          <w:rFonts w:ascii="Times New Roman" w:hAnsi="Times New Roman" w:cs="Times New Roman"/>
        </w:rPr>
      </w:pPr>
    </w:p>
    <w:p w14:paraId="46333AE0" w14:textId="64CA107D" w:rsidR="00A26989" w:rsidRDefault="00A26989" w:rsidP="007551FD">
      <w:pPr>
        <w:tabs>
          <w:tab w:val="left" w:pos="360"/>
          <w:tab w:val="left" w:pos="8640"/>
        </w:tabs>
        <w:rPr>
          <w:rFonts w:ascii="Times New Roman" w:hAnsi="Times New Roman" w:cs="Times New Roman"/>
        </w:rPr>
      </w:pPr>
      <w:r>
        <w:rPr>
          <w:rFonts w:ascii="Times New Roman" w:hAnsi="Times New Roman" w:cs="Times New Roman"/>
        </w:rPr>
        <w:t>The fact that the non-spatial model was just as good as the spatial model at recovering the mean network abundance but had higher (worse) RMSE indicates that the non-spatial model does okay on average but is not as good at estimating abundance at individual locations.</w:t>
      </w:r>
      <w:r w:rsidR="00816A82">
        <w:rPr>
          <w:rFonts w:ascii="Times New Roman" w:hAnsi="Times New Roman" w:cs="Times New Roman"/>
        </w:rPr>
        <w:t xml:space="preserve"> This pattern of over homogenization of abundance estimates from the non-sp</w:t>
      </w:r>
      <w:r w:rsidR="00492083">
        <w:rPr>
          <w:rFonts w:ascii="Times New Roman" w:hAnsi="Times New Roman" w:cs="Times New Roman"/>
        </w:rPr>
        <w:t>atial model can be observed in F</w:t>
      </w:r>
      <w:r w:rsidR="00816A82">
        <w:rPr>
          <w:rFonts w:ascii="Times New Roman" w:hAnsi="Times New Roman" w:cs="Times New Roman"/>
        </w:rPr>
        <w:t>igure 6.</w:t>
      </w:r>
      <w:r>
        <w:rPr>
          <w:rFonts w:ascii="Times New Roman" w:hAnsi="Times New Roman" w:cs="Times New Roman"/>
        </w:rPr>
        <w:t xml:space="preserve"> Many management actions occur at small scales and therefore understanding local population dynamics is important for prioritizing local actions and understanding the effects of those actions, particularly in an adaptive management framework. Such a situation could occur for decisions that are repeated and adjusted based on population responses such as stocking programs or setting stream-level fishing regulations (e.g. barbless hooks, catch-and-release, take limits). Even for one-time decisions such as in-stream habitat modification, and dam or culvert removal at a local site, it is important to have good estimates of local, rather than just watershed, </w:t>
      </w:r>
      <w:r>
        <w:rPr>
          <w:rFonts w:ascii="Times New Roman" w:hAnsi="Times New Roman" w:cs="Times New Roman"/>
        </w:rPr>
        <w:lastRenderedPageBreak/>
        <w:t>abundance because the local change in abundance can help prioritize the location of the next project.</w:t>
      </w:r>
    </w:p>
    <w:p w14:paraId="36667F03" w14:textId="77777777" w:rsidR="00A26989" w:rsidRPr="001C52D5" w:rsidRDefault="00A26989" w:rsidP="007551FD">
      <w:pPr>
        <w:tabs>
          <w:tab w:val="left" w:pos="360"/>
          <w:tab w:val="left" w:pos="8640"/>
        </w:tabs>
        <w:rPr>
          <w:rFonts w:ascii="Times New Roman" w:hAnsi="Times New Roman" w:cs="Times New Roman"/>
        </w:rPr>
      </w:pPr>
    </w:p>
    <w:p w14:paraId="6632CEC5" w14:textId="77777777" w:rsidR="00A26989" w:rsidRPr="00270DFB" w:rsidRDefault="00A26989" w:rsidP="007551FD">
      <w:pPr>
        <w:tabs>
          <w:tab w:val="left" w:pos="360"/>
          <w:tab w:val="left" w:pos="8640"/>
        </w:tabs>
        <w:rPr>
          <w:rFonts w:ascii="Times New Roman" w:hAnsi="Times New Roman" w:cs="Times New Roman"/>
        </w:rPr>
      </w:pPr>
    </w:p>
    <w:p w14:paraId="405EAD1E" w14:textId="77777777" w:rsidR="004358C6" w:rsidRDefault="004358C6" w:rsidP="007551FD">
      <w:pPr>
        <w:tabs>
          <w:tab w:val="left" w:pos="360"/>
          <w:tab w:val="left" w:pos="8640"/>
        </w:tabs>
        <w:rPr>
          <w:rFonts w:ascii="Times New Roman" w:hAnsi="Times New Roman" w:cs="Times New Roman"/>
          <w:b/>
        </w:rPr>
      </w:pPr>
    </w:p>
    <w:p w14:paraId="0B242168" w14:textId="77777777" w:rsidR="004358C6" w:rsidRDefault="004358C6" w:rsidP="007551FD">
      <w:pPr>
        <w:tabs>
          <w:tab w:val="left" w:pos="360"/>
          <w:tab w:val="left" w:pos="8640"/>
        </w:tabs>
        <w:rPr>
          <w:rFonts w:ascii="Times New Roman" w:hAnsi="Times New Roman" w:cs="Times New Roman"/>
          <w:b/>
        </w:rPr>
      </w:pPr>
    </w:p>
    <w:p w14:paraId="04224D87" w14:textId="77777777" w:rsidR="004358C6" w:rsidRPr="008C531D" w:rsidRDefault="004358C6" w:rsidP="007551FD">
      <w:pPr>
        <w:tabs>
          <w:tab w:val="left" w:pos="360"/>
          <w:tab w:val="left" w:pos="8640"/>
        </w:tabs>
        <w:rPr>
          <w:rFonts w:ascii="Times New Roman" w:hAnsi="Times New Roman" w:cs="Times New Roman"/>
          <w:b/>
        </w:rPr>
      </w:pPr>
    </w:p>
    <w:p w14:paraId="57EB73CE" w14:textId="77FD4BAD" w:rsidR="00E225E7" w:rsidRPr="007C1E88" w:rsidRDefault="00E225E7"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Acknowledg</w:t>
      </w:r>
      <w:r w:rsidR="007C1E88">
        <w:rPr>
          <w:rFonts w:ascii="Times New Roman" w:hAnsi="Times New Roman" w:cs="Times New Roman"/>
          <w:b/>
          <w:sz w:val="28"/>
          <w:szCs w:val="28"/>
        </w:rPr>
        <w:t>e</w:t>
      </w:r>
      <w:r w:rsidRPr="007C1E88">
        <w:rPr>
          <w:rFonts w:ascii="Times New Roman" w:hAnsi="Times New Roman" w:cs="Times New Roman"/>
          <w:b/>
          <w:sz w:val="28"/>
          <w:szCs w:val="28"/>
        </w:rPr>
        <w:t>ments</w:t>
      </w:r>
    </w:p>
    <w:p w14:paraId="7EC69194" w14:textId="77777777" w:rsidR="00E225E7" w:rsidRDefault="00E225E7" w:rsidP="007551FD">
      <w:pPr>
        <w:tabs>
          <w:tab w:val="left" w:pos="360"/>
          <w:tab w:val="left" w:pos="8640"/>
        </w:tabs>
        <w:rPr>
          <w:rFonts w:ascii="Times New Roman" w:hAnsi="Times New Roman" w:cs="Times New Roman"/>
          <w:b/>
        </w:rPr>
      </w:pPr>
    </w:p>
    <w:p w14:paraId="01B4E9C1" w14:textId="6AB05CC3" w:rsidR="00BD68BF" w:rsidRPr="00BD68BF" w:rsidRDefault="00BD68BF" w:rsidP="007551FD">
      <w:pPr>
        <w:tabs>
          <w:tab w:val="left" w:pos="360"/>
          <w:tab w:val="left" w:pos="8640"/>
        </w:tabs>
        <w:rPr>
          <w:rFonts w:ascii="Times New Roman" w:hAnsi="Times New Roman" w:cs="Times New Roman"/>
        </w:rPr>
      </w:pPr>
      <w:r>
        <w:rPr>
          <w:rFonts w:ascii="Times New Roman" w:hAnsi="Times New Roman" w:cs="Times New Roman"/>
        </w:rPr>
        <w:t>Pennsylvania Boat a</w:t>
      </w:r>
      <w:r w:rsidR="00804588">
        <w:rPr>
          <w:rFonts w:ascii="Times New Roman" w:hAnsi="Times New Roman" w:cs="Times New Roman"/>
        </w:rPr>
        <w:t>nd Fish Commission. E.</w:t>
      </w:r>
      <w:r>
        <w:rPr>
          <w:rFonts w:ascii="Times New Roman" w:hAnsi="Times New Roman" w:cs="Times New Roman"/>
        </w:rPr>
        <w:t xml:space="preserve"> Childress for discussions related to the use of data and inference from the models.</w:t>
      </w:r>
    </w:p>
    <w:p w14:paraId="14783D79" w14:textId="77777777" w:rsidR="00BD68BF" w:rsidRDefault="00BD68BF" w:rsidP="007551FD">
      <w:pPr>
        <w:tabs>
          <w:tab w:val="left" w:pos="360"/>
          <w:tab w:val="left" w:pos="8640"/>
        </w:tabs>
        <w:rPr>
          <w:rFonts w:ascii="Times New Roman" w:hAnsi="Times New Roman" w:cs="Times New Roman"/>
          <w:b/>
        </w:rPr>
      </w:pPr>
    </w:p>
    <w:p w14:paraId="1C27CF08" w14:textId="345738E9" w:rsidR="007C1E88" w:rsidRPr="007C1E88" w:rsidRDefault="007C1E88" w:rsidP="007551FD">
      <w:pPr>
        <w:tabs>
          <w:tab w:val="left" w:pos="360"/>
          <w:tab w:val="left" w:pos="8640"/>
        </w:tabs>
        <w:rPr>
          <w:rFonts w:ascii="Times New Roman" w:hAnsi="Times New Roman" w:cs="Times New Roman"/>
          <w:b/>
          <w:sz w:val="28"/>
          <w:szCs w:val="28"/>
        </w:rPr>
      </w:pPr>
      <w:r w:rsidRPr="007C1E88">
        <w:rPr>
          <w:rFonts w:ascii="Times New Roman" w:hAnsi="Times New Roman" w:cs="Times New Roman"/>
          <w:b/>
          <w:sz w:val="28"/>
          <w:szCs w:val="28"/>
        </w:rPr>
        <w:t xml:space="preserve">Data Accessibility </w:t>
      </w:r>
    </w:p>
    <w:p w14:paraId="720C8E8E" w14:textId="423831E7" w:rsidR="004358C6" w:rsidRDefault="007C1E88" w:rsidP="007551FD">
      <w:pPr>
        <w:tabs>
          <w:tab w:val="left" w:pos="360"/>
          <w:tab w:val="left" w:pos="8640"/>
        </w:tabs>
        <w:rPr>
          <w:rFonts w:eastAsia="Times New Roman" w:cs="Times New Roman"/>
        </w:rPr>
      </w:pPr>
      <w:r>
        <w:rPr>
          <w:rFonts w:eastAsia="Times New Roman" w:cs="Times New Roman"/>
        </w:rPr>
        <w:t xml:space="preserve">To enable readers to locate archived data, authors should list the database and the respective accession numbers or DOIs for all data from the manuscript that has been made publicly available in this section. </w:t>
      </w:r>
      <w:proofErr w:type="spellStart"/>
      <w:r>
        <w:rPr>
          <w:rFonts w:eastAsia="Times New Roman" w:cs="Times New Roman"/>
        </w:rPr>
        <w:t>E.g</w:t>
      </w:r>
      <w:proofErr w:type="spellEnd"/>
      <w:r>
        <w:rPr>
          <w:rFonts w:eastAsia="Times New Roman" w:cs="Times New Roman"/>
        </w:rPr>
        <w:t>:</w:t>
      </w:r>
      <w:r>
        <w:rPr>
          <w:rFonts w:eastAsia="Times New Roman" w:cs="Times New Roman"/>
        </w:rPr>
        <w:br/>
        <w:t>- Species descriptions: uploaded as online supporting information</w:t>
      </w:r>
      <w:r>
        <w:rPr>
          <w:rFonts w:eastAsia="Times New Roman" w:cs="Times New Roman"/>
          <w:i/>
          <w:iCs/>
        </w:rPr>
        <w:br/>
      </w:r>
      <w:r>
        <w:rPr>
          <w:rFonts w:eastAsia="Times New Roman" w:cs="Times New Roman"/>
        </w:rPr>
        <w:t xml:space="preserve">- Phylogenetic data: </w:t>
      </w:r>
      <w:proofErr w:type="spellStart"/>
      <w:r>
        <w:rPr>
          <w:rFonts w:eastAsia="Times New Roman" w:cs="Times New Roman"/>
        </w:rPr>
        <w:t>TreeBASE</w:t>
      </w:r>
      <w:proofErr w:type="spellEnd"/>
      <w:r>
        <w:rPr>
          <w:rFonts w:eastAsia="Times New Roman" w:cs="Times New Roman"/>
        </w:rPr>
        <w:t xml:space="preserve"> Study accession no. </w:t>
      </w:r>
      <w:proofErr w:type="spellStart"/>
      <w:r>
        <w:rPr>
          <w:rFonts w:eastAsia="Times New Roman" w:cs="Times New Roman"/>
        </w:rPr>
        <w:t>Sxxxx</w:t>
      </w:r>
      <w:proofErr w:type="spellEnd"/>
      <w:r>
        <w:rPr>
          <w:rFonts w:eastAsia="Times New Roman" w:cs="Times New Roman"/>
          <w:i/>
          <w:iCs/>
        </w:rPr>
        <w:br/>
      </w:r>
      <w:r>
        <w:rPr>
          <w:rFonts w:eastAsia="Times New Roman" w:cs="Times New Roman"/>
        </w:rPr>
        <w:t>- R scripts: uploaded as online supporting information</w:t>
      </w:r>
      <w:r>
        <w:rPr>
          <w:rFonts w:eastAsia="Times New Roman" w:cs="Times New Roman"/>
          <w:i/>
          <w:iCs/>
        </w:rPr>
        <w:br/>
      </w:r>
      <w:r>
        <w:rPr>
          <w:rFonts w:eastAsia="Times New Roman" w:cs="Times New Roman"/>
        </w:rPr>
        <w:t xml:space="preserve">- Sample locations, IMa2 input files and microsatellite data: DRYAD entry </w:t>
      </w:r>
      <w:proofErr w:type="spellStart"/>
      <w:r>
        <w:rPr>
          <w:rFonts w:eastAsia="Times New Roman" w:cs="Times New Roman"/>
        </w:rPr>
        <w:t>doi</w:t>
      </w:r>
      <w:proofErr w:type="spellEnd"/>
      <w:r>
        <w:rPr>
          <w:rFonts w:eastAsia="Times New Roman" w:cs="Times New Roman"/>
        </w:rPr>
        <w:t xml:space="preserve">: </w:t>
      </w:r>
      <w:proofErr w:type="spellStart"/>
      <w:r>
        <w:rPr>
          <w:rFonts w:eastAsia="Times New Roman" w:cs="Times New Roman"/>
        </w:rPr>
        <w:t>xx.xxxx</w:t>
      </w:r>
      <w:proofErr w:type="spellEnd"/>
      <w:r>
        <w:rPr>
          <w:rFonts w:eastAsia="Times New Roman" w:cs="Times New Roman"/>
        </w:rPr>
        <w:t>/</w:t>
      </w:r>
      <w:proofErr w:type="spellStart"/>
      <w:r>
        <w:rPr>
          <w:rFonts w:eastAsia="Times New Roman" w:cs="Times New Roman"/>
        </w:rPr>
        <w:t>dryad.xxxx</w:t>
      </w:r>
      <w:proofErr w:type="spellEnd"/>
    </w:p>
    <w:p w14:paraId="670D41CB" w14:textId="77777777" w:rsidR="007C1E88" w:rsidRPr="008C531D" w:rsidRDefault="007C1E88" w:rsidP="007551FD">
      <w:pPr>
        <w:tabs>
          <w:tab w:val="left" w:pos="360"/>
          <w:tab w:val="left" w:pos="8640"/>
        </w:tabs>
        <w:rPr>
          <w:rFonts w:ascii="Times New Roman" w:hAnsi="Times New Roman" w:cs="Times New Roman"/>
          <w:b/>
        </w:rPr>
      </w:pPr>
    </w:p>
    <w:p w14:paraId="22CBE29D" w14:textId="3A165E4D" w:rsidR="00E225E7" w:rsidRPr="007C1E88" w:rsidRDefault="007C1E88" w:rsidP="007551FD">
      <w:pPr>
        <w:tabs>
          <w:tab w:val="left" w:pos="360"/>
          <w:tab w:val="left" w:pos="8640"/>
        </w:tabs>
        <w:rPr>
          <w:rFonts w:ascii="Times New Roman" w:hAnsi="Times New Roman" w:cs="Times New Roman"/>
          <w:b/>
          <w:sz w:val="28"/>
          <w:szCs w:val="28"/>
        </w:rPr>
      </w:pPr>
      <w:commentRangeStart w:id="234"/>
      <w:r w:rsidRPr="007C1E88">
        <w:rPr>
          <w:rFonts w:ascii="Times New Roman" w:hAnsi="Times New Roman" w:cs="Times New Roman"/>
          <w:b/>
          <w:sz w:val="28"/>
          <w:szCs w:val="28"/>
        </w:rPr>
        <w:t>References</w:t>
      </w:r>
      <w:commentRangeEnd w:id="234"/>
      <w:r w:rsidR="00D91D5A">
        <w:commentReference w:id="234"/>
      </w:r>
    </w:p>
    <w:p w14:paraId="0BB8DA82" w14:textId="77777777" w:rsidR="001D421C" w:rsidRDefault="001D421C">
      <w:pPr>
        <w:rPr>
          <w:rFonts w:ascii="Times New Roman" w:hAnsi="Times New Roman"/>
          <w:noProof/>
        </w:rPr>
      </w:pPr>
    </w:p>
    <w:p w14:paraId="39F4842F" w14:textId="55BFC8DD" w:rsidR="00D91D5A" w:rsidRPr="00D91D5A" w:rsidRDefault="001D421C" w:rsidP="00D91D5A">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begin" w:fldLock="1"/>
      </w:r>
      <w:r>
        <w:rPr>
          <w:rFonts w:ascii="Times New Roman" w:hAnsi="Times New Roman"/>
          <w:noProof/>
        </w:rPr>
        <w:instrText xml:space="preserve">ADDIN Mendeley Bibliography CSL_BIBLIOGRAPHY </w:instrText>
      </w:r>
      <w:r>
        <w:rPr>
          <w:rFonts w:ascii="Times New Roman" w:hAnsi="Times New Roman"/>
          <w:noProof/>
        </w:rPr>
        <w:fldChar w:fldCharType="separate"/>
      </w:r>
      <w:r w:rsidR="00D91D5A" w:rsidRPr="00D91D5A">
        <w:rPr>
          <w:rFonts w:ascii="Times New Roman" w:hAnsi="Times New Roman"/>
          <w:noProof/>
        </w:rPr>
        <w:t>Burnham, K. P. 2004. Multimodel Inference: Understanding AIC and BIC in Model Selection. Sociological Methods &amp; Research 33:261–304.</w:t>
      </w:r>
    </w:p>
    <w:p w14:paraId="747FBF96"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Burnham, K. P., D. R. Anderson, and K. P. Huyvaert. 2010. AIC model selection and multimodel inference in behavioral ecology: some background, observations, and comparisons. Behavioral Ecology and Sociobiology 65:23–35.</w:t>
      </w:r>
    </w:p>
    <w:p w14:paraId="63E5C664"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Conn, P. B., D. S. Johnson, J. M. Ver Hoef, M. B. Hooten, and J. M. London. 2015. Using spatiotemporal statistical models to estimate animal abundance and infer ecological dynamics from survey counts. Ecological Monographs 85:235–252.</w:t>
      </w:r>
    </w:p>
    <w:p w14:paraId="00F8CF8F"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Dail, D., and L. Madsen. 2012. Estimating Open Population Site Occupancy from Presence-Absence Data Lacking the Robust Design. Biometrics 69:146–156.</w:t>
      </w:r>
    </w:p>
    <w:p w14:paraId="643F63A2"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DeWeber, J. T., and T. Wagner. 2014. Predicting Brook Trout Occurrence in Stream Reaches throughout their Native Range in the Eastern United States. Transactions of the American Fisheries Society 144:11–24.</w:t>
      </w:r>
    </w:p>
    <w:p w14:paraId="6EDE3104"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Harrison, X. a. 2014. Using observation-level random effects to model overdispersion in count data in ecology and evolution. PeerJ 2:e616.</w:t>
      </w:r>
    </w:p>
    <w:p w14:paraId="5D0B52B9"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Hocking, D. J., K. J. Babbitt, and M. Yamasaki. 2013. Comparison of silvicultural and natural disturbance effects on terrestrial salamanders in northern hardwood forests. Biological Conservation 167:194–202.</w:t>
      </w:r>
    </w:p>
    <w:p w14:paraId="16716F2E"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Ver Hoef, J. M., and E. E. Peterson. 2010. A Moving Average Approach for Spatial Statistical Models of Stream Networks. Journal of the American Statistical Association 105:6–18.</w:t>
      </w:r>
    </w:p>
    <w:p w14:paraId="18C307BD"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Ver Hoef, J. M., E. Peterson, and D. Theobald. 2006. Spatial statistical models that use flow and stream distance. Environmental and Ecological Statistics 13:449–464.</w:t>
      </w:r>
    </w:p>
    <w:p w14:paraId="0D0C90D7"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lastRenderedPageBreak/>
        <w:t>Hudy, M., T. M. Thieling, N. Gillespie, and E. P. Smith. 2008. Distribution, Status, and Land Use Characteristics of Subwatersheds within the Native Range of Brook Trout in the Eastern United States. North American Journal of Fisheries Management 28:1069–1085.</w:t>
      </w:r>
    </w:p>
    <w:p w14:paraId="361D3DE8"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Milanovich, J. R., D. J. Hocking, W. E. Peterman, and J. A. Crawford. 2015. Effective Use of Trails for Assessing Terrestrial Salamander Abundance and Detection : A Case Study at Great Smoky Mountains National Park Effective Use of Trails for Assessing Terrestrial Salamander Abundance and Detection : A Case Study at Great Smoky M. Natural Areas Journal 35:590–598.</w:t>
      </w:r>
    </w:p>
    <w:p w14:paraId="1ADCB0CB"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Peterman, W. E., and R. D. Semlitsch. 2013. Fine-Scale Habitat Associations of a Terrestrial Salamander: The Role of Environmental Gradients and Implications for Population Dynamics. Plos One 8:e62184.</w:t>
      </w:r>
    </w:p>
    <w:p w14:paraId="1F77287A"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Peterson, E. E., and J. M. Ver Hoef. 2010. A mixed-model moving-average approach to geostatistical modeling in stream networks. Ecology 91:644–651.</w:t>
      </w:r>
    </w:p>
    <w:p w14:paraId="395883CC"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Peterson, E. E., J. M. Ver Hoef, D. J. Isaak, J. a Falke, M.-J. Fortin, C. E. Jordan, K. McNyset, P. Monestiez, A. S. Ruesch, A. Sengupta, N. Som, E. A. Steel, D. M. Theobald, C. E. Torgersen, and S. J. Wenger. 2013. Modelling dendritic ecological networks in space: an integrated network perspective. Ecology letters 16:707–19.</w:t>
      </w:r>
    </w:p>
    <w:p w14:paraId="13C4FAC9"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Ross, B. E., M. B. Hooten, and D. N. Koons. 2012. An Accessible Method for Implementing Hierarchical Models with Spatio-Temporal Abundance Data. Plos One 7:e49395.</w:t>
      </w:r>
    </w:p>
    <w:p w14:paraId="06D5A40D"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Royle, J. A. 2004. N-mixture models for estimating population size from spatially replicated counts. Biometrics 60:108–115.</w:t>
      </w:r>
    </w:p>
    <w:p w14:paraId="4D032E96"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Royle, J. A., and R. M. Dorazio. 2008. Hierarchical modeling and inference in ecology: The analysis of data from populations, metapopulations and communities. Book, Academic Press, Boston.</w:t>
      </w:r>
    </w:p>
    <w:p w14:paraId="0E1EFC40" w14:textId="77777777" w:rsidR="00D91D5A" w:rsidRPr="00D91D5A" w:rsidRDefault="00D91D5A" w:rsidP="00D91D5A">
      <w:pPr>
        <w:widowControl w:val="0"/>
        <w:autoSpaceDE w:val="0"/>
        <w:autoSpaceDN w:val="0"/>
        <w:adjustRightInd w:val="0"/>
        <w:ind w:left="480" w:hanging="480"/>
        <w:rPr>
          <w:rFonts w:ascii="Times New Roman" w:hAnsi="Times New Roman"/>
          <w:noProof/>
        </w:rPr>
      </w:pPr>
      <w:r w:rsidRPr="00D91D5A">
        <w:rPr>
          <w:rFonts w:ascii="Times New Roman" w:hAnsi="Times New Roman"/>
          <w:noProof/>
        </w:rPr>
        <w:t>Zipkin, E. F., J. T. Thorson, K. See, H. J. Lynch, E. H. C. Grant, Y. Kanno, R. B. Chandler, B. H. Letcher, and J. A. Royle. (n.d.). Modeling structured population dynamics using data from unmarked individuals.</w:t>
      </w:r>
    </w:p>
    <w:p w14:paraId="32D8C821" w14:textId="265EA460" w:rsidR="001D421C" w:rsidRDefault="001D421C" w:rsidP="00D91D5A">
      <w:pPr>
        <w:widowControl w:val="0"/>
        <w:autoSpaceDE w:val="0"/>
        <w:autoSpaceDN w:val="0"/>
        <w:adjustRightInd w:val="0"/>
        <w:ind w:left="480" w:hanging="480"/>
        <w:rPr>
          <w:rFonts w:ascii="Times New Roman" w:hAnsi="Times New Roman"/>
          <w:noProof/>
        </w:rPr>
      </w:pPr>
      <w:r>
        <w:rPr>
          <w:rFonts w:ascii="Times New Roman" w:hAnsi="Times New Roman"/>
          <w:noProof/>
        </w:rPr>
        <w:fldChar w:fldCharType="end"/>
      </w:r>
    </w:p>
    <w:p w14:paraId="03A188D9" w14:textId="4C5DF64B" w:rsidR="002918C5" w:rsidRDefault="002918C5">
      <w:pPr>
        <w:rPr>
          <w:rFonts w:ascii="Times New Roman" w:hAnsi="Times New Roman" w:cs="Times New Roman"/>
          <w:b/>
        </w:rPr>
      </w:pPr>
      <w:r>
        <w:rPr>
          <w:rFonts w:ascii="Times New Roman" w:hAnsi="Times New Roman" w:cs="Times New Roman"/>
          <w:b/>
        </w:rPr>
        <w:br w:type="page"/>
      </w:r>
    </w:p>
    <w:p w14:paraId="670B8D20" w14:textId="31FE6AEB" w:rsidR="005665A2" w:rsidRPr="007C1E88" w:rsidRDefault="005049AB" w:rsidP="007551FD">
      <w:pPr>
        <w:tabs>
          <w:tab w:val="left" w:pos="360"/>
          <w:tab w:val="left" w:pos="8640"/>
        </w:tabs>
        <w:rPr>
          <w:rFonts w:ascii="Times New Roman" w:hAnsi="Times New Roman" w:cs="Times New Roman"/>
          <w:b/>
          <w:sz w:val="28"/>
          <w:szCs w:val="28"/>
        </w:rPr>
      </w:pPr>
      <w:commentRangeStart w:id="235"/>
      <w:r w:rsidRPr="007C1E88">
        <w:rPr>
          <w:rFonts w:ascii="Times New Roman" w:hAnsi="Times New Roman" w:cs="Times New Roman"/>
          <w:b/>
          <w:sz w:val="28"/>
          <w:szCs w:val="28"/>
        </w:rPr>
        <w:lastRenderedPageBreak/>
        <w:t>Tables</w:t>
      </w:r>
      <w:commentRangeEnd w:id="235"/>
      <w:r w:rsidR="00681C16" w:rsidRPr="007C1E88">
        <w:rPr>
          <w:sz w:val="28"/>
          <w:szCs w:val="28"/>
        </w:rPr>
        <w:commentReference w:id="235"/>
      </w:r>
    </w:p>
    <w:p w14:paraId="773B1E18" w14:textId="77777777" w:rsidR="005049AB" w:rsidRDefault="005049AB" w:rsidP="007551FD">
      <w:pPr>
        <w:tabs>
          <w:tab w:val="left" w:pos="360"/>
          <w:tab w:val="left" w:pos="8640"/>
        </w:tabs>
        <w:rPr>
          <w:rFonts w:ascii="Times New Roman" w:hAnsi="Times New Roman" w:cs="Times New Roman"/>
          <w:b/>
        </w:rPr>
      </w:pPr>
    </w:p>
    <w:p w14:paraId="6BECE990" w14:textId="77777777" w:rsidR="005049AB" w:rsidRPr="00030A7D" w:rsidRDefault="005049AB" w:rsidP="007551FD">
      <w:pPr>
        <w:tabs>
          <w:tab w:val="left" w:pos="360"/>
          <w:tab w:val="left" w:pos="8640"/>
        </w:tabs>
        <w:rPr>
          <w:rFonts w:ascii="Times New Roman" w:hAnsi="Times New Roman" w:cs="Times New Roman"/>
        </w:rPr>
      </w:pPr>
    </w:p>
    <w:p w14:paraId="085877F1" w14:textId="1AB1827C" w:rsidR="005049AB" w:rsidRDefault="00DD35A5" w:rsidP="007551FD">
      <w:pPr>
        <w:tabs>
          <w:tab w:val="left" w:pos="360"/>
          <w:tab w:val="left" w:pos="8640"/>
        </w:tabs>
        <w:rPr>
          <w:rFonts w:ascii="Times New Roman" w:hAnsi="Times New Roman" w:cs="Times New Roman"/>
          <w:b/>
        </w:rPr>
      </w:pPr>
      <w:r>
        <w:rPr>
          <w:rFonts w:ascii="Times New Roman" w:hAnsi="Times New Roman" w:cs="Times New Roman"/>
          <w:b/>
        </w:rPr>
        <w:t>tables and figures</w:t>
      </w:r>
    </w:p>
    <w:p w14:paraId="1E6B6FEC" w14:textId="77777777" w:rsidR="00DD35A5" w:rsidRDefault="00DD35A5" w:rsidP="007551FD">
      <w:pPr>
        <w:tabs>
          <w:tab w:val="left" w:pos="360"/>
          <w:tab w:val="left" w:pos="8640"/>
        </w:tabs>
        <w:rPr>
          <w:rFonts w:ascii="Times New Roman" w:hAnsi="Times New Roman" w:cs="Times New Roman"/>
          <w:b/>
        </w:rPr>
      </w:pPr>
    </w:p>
    <w:p w14:paraId="12CC0D8F" w14:textId="77777777" w:rsidR="00DD35A5" w:rsidRDefault="00DD35A5" w:rsidP="007551FD">
      <w:pPr>
        <w:tabs>
          <w:tab w:val="left" w:pos="360"/>
          <w:tab w:val="left" w:pos="8640"/>
        </w:tabs>
        <w:rPr>
          <w:rFonts w:ascii="Times New Roman" w:hAnsi="Times New Roman" w:cs="Times New Roman"/>
          <w:b/>
        </w:rPr>
      </w:pPr>
    </w:p>
    <w:p w14:paraId="2A20C843" w14:textId="77777777" w:rsidR="00DD35A5" w:rsidRPr="008C531D" w:rsidRDefault="00DD35A5" w:rsidP="00DD35A5">
      <w:pPr>
        <w:tabs>
          <w:tab w:val="left" w:pos="360"/>
          <w:tab w:val="left" w:pos="8640"/>
        </w:tabs>
        <w:rPr>
          <w:rFonts w:ascii="Times New Roman" w:hAnsi="Times New Roman" w:cs="Times New Roman"/>
          <w:b/>
        </w:rPr>
      </w:pPr>
      <w:r>
        <w:rPr>
          <w:rFonts w:eastAsia="Times New Roman" w:cs="Times New Roman"/>
        </w:rPr>
        <w:t>Supporting Information and Appendices</w:t>
      </w:r>
    </w:p>
    <w:p w14:paraId="3EF8CB31" w14:textId="324F5DE0" w:rsidR="00DD35A5" w:rsidRDefault="00DD35A5" w:rsidP="007551FD">
      <w:pPr>
        <w:tabs>
          <w:tab w:val="left" w:pos="360"/>
          <w:tab w:val="left" w:pos="8640"/>
        </w:tabs>
        <w:rPr>
          <w:rFonts w:ascii="Times New Roman" w:hAnsi="Times New Roman" w:cs="Times New Roman"/>
          <w:b/>
        </w:rPr>
      </w:pPr>
    </w:p>
    <w:sectPr w:rsidR="00DD35A5" w:rsidSect="003C2732">
      <w:footerReference w:type="default" r:id="rId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on anon" w:date="2017-01-26T11:36:00Z" w:initials="anon">
    <w:p w14:paraId="7A2CD5DE" w14:textId="783DDCF9" w:rsidR="00342152" w:rsidRDefault="00342152">
      <w:r>
        <w:annotationRef/>
      </w:r>
      <w:r>
        <w:t>Methods would be my first choice but I don’t see getting it to 7000 words. If we think enough can go in appendix, I will aim for Methods otherwise I’ll go with Eco Apps.</w:t>
      </w:r>
    </w:p>
  </w:comment>
  <w:comment w:id="4" w:author="Letcher, Benjamin" w:date="2017-01-26T11:36:00Z" w:initials="BHL">
    <w:p w14:paraId="54677C7D" w14:textId="5163ED24" w:rsidR="00342152" w:rsidRDefault="00342152">
      <w:pPr>
        <w:pStyle w:val="CommentText"/>
      </w:pPr>
      <w:r>
        <w:rPr>
          <w:rStyle w:val="CommentReference"/>
        </w:rPr>
        <w:annotationRef/>
      </w:r>
      <w:r>
        <w:t xml:space="preserve">Is this true of is it just applied to networks? </w:t>
      </w:r>
    </w:p>
  </w:comment>
  <w:comment w:id="5" w:author="Letcher, Benjamin" w:date="2017-01-26T11:36:00Z" w:initials="BHL">
    <w:p w14:paraId="39C0DFCD" w14:textId="4EF19191" w:rsidR="00342152" w:rsidRDefault="00342152">
      <w:pPr>
        <w:pStyle w:val="CommentText"/>
      </w:pPr>
      <w:r>
        <w:rPr>
          <w:rStyle w:val="CommentReference"/>
        </w:rPr>
        <w:annotationRef/>
      </w:r>
      <w:r>
        <w:t>Would be useful to give #s of years if available. i.e. is 5 years enough, 10?</w:t>
      </w:r>
    </w:p>
  </w:comment>
  <w:comment w:id="13" w:author="Daniel Hocking" w:date="2017-01-26T11:36:00Z" w:initials="DJH">
    <w:p w14:paraId="16E2ABC0" w14:textId="4A30EEFB" w:rsidR="00342152" w:rsidRDefault="00342152">
      <w:r>
        <w:annotationRef/>
      </w:r>
      <w:r>
        <w:t>Ben – can you add something based on WB or other studies related to this? Doesn’t have to be brook trout example.</w:t>
      </w:r>
    </w:p>
    <w:p w14:paraId="524CEF6B" w14:textId="6C89CCB6" w:rsidR="00342152" w:rsidRDefault="00342152"/>
    <w:p w14:paraId="7D7F5115" w14:textId="35C4CEEB" w:rsidR="00342152" w:rsidRDefault="00342152">
      <w:r>
        <w:t xml:space="preserve">You could look at </w:t>
      </w:r>
      <w:proofErr w:type="spellStart"/>
      <w:r>
        <w:t>Ver</w:t>
      </w:r>
      <w:proofErr w:type="spellEnd"/>
      <w:r>
        <w:t xml:space="preserve"> </w:t>
      </w:r>
      <w:proofErr w:type="spellStart"/>
      <w:r>
        <w:t>Hoef’s</w:t>
      </w:r>
      <w:proofErr w:type="spellEnd"/>
      <w:r>
        <w:t xml:space="preserve"> stuff for correlations in physical conditions in streams</w:t>
      </w:r>
    </w:p>
  </w:comment>
  <w:comment w:id="14" w:author="Thorson, James" w:date="2017-01-26T11:36:00Z" w:initials="TJ">
    <w:p w14:paraId="393C2CB4" w14:textId="77777777" w:rsidR="00342152" w:rsidRPr="004254A9" w:rsidRDefault="00342152" w:rsidP="00381C35">
      <w:pPr>
        <w:rPr>
          <w:rFonts w:ascii="Calibri" w:hAnsi="Calibri"/>
          <w:sz w:val="22"/>
        </w:rPr>
      </w:pPr>
      <w:r>
        <w:annotationRef/>
      </w:r>
      <w:proofErr w:type="spellStart"/>
      <w:r w:rsidRPr="004254A9">
        <w:rPr>
          <w:rFonts w:ascii="Calibri" w:hAnsi="Calibri"/>
          <w:sz w:val="22"/>
        </w:rPr>
        <w:t>Royle</w:t>
      </w:r>
      <w:proofErr w:type="spellEnd"/>
      <w:r w:rsidRPr="004254A9">
        <w:rPr>
          <w:rFonts w:ascii="Calibri" w:hAnsi="Calibri"/>
          <w:sz w:val="22"/>
        </w:rPr>
        <w:t xml:space="preserve">, J.A., and </w:t>
      </w:r>
      <w:proofErr w:type="spellStart"/>
      <w:r w:rsidRPr="004254A9">
        <w:rPr>
          <w:rFonts w:ascii="Calibri" w:hAnsi="Calibri"/>
          <w:sz w:val="22"/>
        </w:rPr>
        <w:t>Wikle</w:t>
      </w:r>
      <w:proofErr w:type="spellEnd"/>
      <w:r w:rsidRPr="004254A9">
        <w:rPr>
          <w:rFonts w:ascii="Calibri" w:hAnsi="Calibri"/>
          <w:sz w:val="22"/>
        </w:rPr>
        <w:t xml:space="preserve">, C.K. 2005. Efficient statistical mapping of avian count data. Environ. Ecol. Stat. </w:t>
      </w:r>
      <w:r w:rsidRPr="004254A9">
        <w:rPr>
          <w:rFonts w:ascii="Calibri" w:hAnsi="Calibri"/>
          <w:b/>
          <w:bCs/>
          <w:sz w:val="22"/>
        </w:rPr>
        <w:t>12</w:t>
      </w:r>
      <w:r w:rsidRPr="004254A9">
        <w:rPr>
          <w:rFonts w:ascii="Calibri" w:hAnsi="Calibri"/>
          <w:sz w:val="22"/>
        </w:rPr>
        <w:t>(2): 225–243.</w:t>
      </w:r>
    </w:p>
    <w:p w14:paraId="6B6890DA" w14:textId="2589F9AD" w:rsidR="00342152" w:rsidRDefault="00342152"/>
  </w:comment>
  <w:comment w:id="15" w:author="Letcher, Benjamin" w:date="2017-01-26T11:36:00Z" w:initials="BHL">
    <w:p w14:paraId="73C97D13" w14:textId="6984C044" w:rsidR="00342152" w:rsidRDefault="00342152">
      <w:pPr>
        <w:pStyle w:val="CommentText"/>
      </w:pPr>
      <w:r>
        <w:rPr>
          <w:rStyle w:val="CommentReference"/>
        </w:rPr>
        <w:annotationRef/>
      </w:r>
      <w:r>
        <w:t>Need to explain what this is.</w:t>
      </w:r>
    </w:p>
    <w:p w14:paraId="14931476" w14:textId="11025DEF" w:rsidR="00342152" w:rsidRDefault="00342152">
      <w:pPr>
        <w:pStyle w:val="CommentText"/>
      </w:pPr>
      <w:r>
        <w:t>I think it would be good in this section to lay out the components of the model and how you pieced them together. The separate parts aren’t new, but the combining is new, right?</w:t>
      </w:r>
    </w:p>
  </w:comment>
  <w:comment w:id="16" w:author="Daniel Hocking" w:date="2017-01-26T11:36:00Z" w:initials="DJH">
    <w:p w14:paraId="622AC86E" w14:textId="054099D8" w:rsidR="00342152" w:rsidRDefault="00342152">
      <w:r>
        <w:annotationRef/>
      </w:r>
      <w:r>
        <w:t>Should we use the term density rather than abundance throughout, since it is fish per 100 m of stream length (but not stream area or volume)?</w:t>
      </w:r>
    </w:p>
    <w:p w14:paraId="1A5AAE37" w14:textId="05CF1CE3" w:rsidR="00342152" w:rsidRDefault="00342152"/>
    <w:p w14:paraId="7593E79C" w14:textId="6406C018" w:rsidR="00342152" w:rsidRDefault="00342152">
      <w:r>
        <w:t xml:space="preserve">JTT – see what you think of this, we’ll want to define units upon first instance anyway.  I think it’s a density given that it is numbers per something.  </w:t>
      </w:r>
    </w:p>
    <w:p w14:paraId="2EBCF7B4" w14:textId="77777777" w:rsidR="00342152" w:rsidRDefault="00342152"/>
    <w:p w14:paraId="6FEA0255" w14:textId="6AE80C85" w:rsidR="00342152" w:rsidRDefault="00342152">
      <w:r>
        <w:t>BL: yes, density is better</w:t>
      </w:r>
    </w:p>
  </w:comment>
  <w:comment w:id="17" w:author="Thorson, James [2]" w:date="2017-01-26T11:36:00Z" w:initials="TJ">
    <w:p w14:paraId="7F6923D6" w14:textId="2A7C1C8E" w:rsidR="00342152" w:rsidRDefault="00342152">
      <w:r>
        <w:annotationRef/>
      </w:r>
      <w:r>
        <w:t>JTT Jan. 6 – I moved the offset down below, so that indexing is identical on LHS and RHS</w:t>
      </w:r>
    </w:p>
  </w:comment>
  <w:comment w:id="18" w:author="Letcher, Benjamin" w:date="2017-01-26T11:36:00Z" w:initials="BHL">
    <w:p w14:paraId="23182702" w14:textId="30A97A36" w:rsidR="00342152" w:rsidRDefault="00342152">
      <w:pPr>
        <w:pStyle w:val="CommentText"/>
      </w:pPr>
      <w:r>
        <w:rPr>
          <w:rStyle w:val="CommentReference"/>
        </w:rPr>
        <w:annotationRef/>
      </w:r>
      <w:r>
        <w:t xml:space="preserve">Could be easily confused with </w:t>
      </w:r>
      <w:proofErr w:type="spellStart"/>
      <w:r>
        <w:t>resid</w:t>
      </w:r>
      <w:proofErr w:type="spellEnd"/>
      <w:r>
        <w:t xml:space="preserve"> error</w:t>
      </w:r>
    </w:p>
  </w:comment>
  <w:comment w:id="19" w:author="Letcher, Benjamin" w:date="2017-01-26T11:36:00Z" w:initials="BHL">
    <w:p w14:paraId="7EF2999F" w14:textId="50B98AC5" w:rsidR="00342152" w:rsidRDefault="00342152">
      <w:pPr>
        <w:pStyle w:val="CommentText"/>
      </w:pPr>
      <w:r>
        <w:rPr>
          <w:rStyle w:val="CommentReference"/>
        </w:rPr>
        <w:annotationRef/>
      </w:r>
      <w:r>
        <w:t>Doesn’t feel like you need this here</w:t>
      </w:r>
    </w:p>
  </w:comment>
  <w:comment w:id="20" w:author="anon anon" w:date="2017-01-26T11:36:00Z" w:initials="anon">
    <w:p w14:paraId="4B5640F3" w14:textId="279E6B17" w:rsidR="00342152" w:rsidRPr="00787803" w:rsidRDefault="00342152">
      <w:r>
        <w:annotationRef/>
      </w:r>
      <w:r>
        <w:t xml:space="preserve">But then shouldn’t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oMath>
      <w:r>
        <w:t xml:space="preserve"> be indexed by s rather than </w:t>
      </w:r>
      <w:proofErr w:type="spellStart"/>
      <w:r>
        <w:t>i</w:t>
      </w:r>
      <w:proofErr w:type="spellEnd"/>
      <w:r>
        <w:t xml:space="preserve"> or have (s) notation for the LHS and RHS to match? Or I could just define sample site as being indexed by </w:t>
      </w:r>
      <w:proofErr w:type="spellStart"/>
      <w:r>
        <w:t>i</w:t>
      </w:r>
      <w:proofErr w:type="spellEnd"/>
      <w:r>
        <w:t xml:space="preserve"> and say that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i,t</m:t>
            </m:r>
          </m:sub>
        </m:sSub>
        <m:r>
          <w:rPr>
            <w:rFonts w:ascii="Cambria Math" w:hAnsi="Cambria Math" w:cs="Times New Roman"/>
          </w:rPr>
          <m:t xml:space="preserve">=1 </m:t>
        </m:r>
        <m:r>
          <m:rPr>
            <m:sty m:val="p"/>
          </m:rPr>
          <w:rPr>
            <w:rFonts w:ascii="Cambria Math" w:hAnsi="Cambria Math" w:cs="Times New Roman"/>
          </w:rPr>
          <m:t>when not at a sampled site.</m:t>
        </m:r>
      </m:oMath>
    </w:p>
    <w:p w14:paraId="10AF6869" w14:textId="77777777" w:rsidR="00342152" w:rsidRPr="00787803" w:rsidRDefault="00342152"/>
  </w:comment>
  <w:comment w:id="21" w:author="Thorson, James" w:date="2017-01-26T11:36:00Z" w:initials="TJ">
    <w:p w14:paraId="21A71301" w14:textId="77777777" w:rsidR="00342152" w:rsidRDefault="00342152" w:rsidP="005E45BF">
      <w:r>
        <w:annotationRef/>
      </w:r>
      <w:r>
        <w:t xml:space="preserve">Some of these definitions will not be </w:t>
      </w:r>
      <w:proofErr w:type="spellStart"/>
      <w:r>
        <w:t>nececessary</w:t>
      </w:r>
      <w:proofErr w:type="spellEnd"/>
      <w:r>
        <w:t xml:space="preserve"> after we justify the terms and introduce notation prior to Eq. 1</w:t>
      </w:r>
    </w:p>
  </w:comment>
  <w:comment w:id="34" w:author="Daniel Hocking" w:date="2017-01-26T11:36:00Z" w:initials="DJH">
    <w:p w14:paraId="187D5DBF" w14:textId="61A39A00" w:rsidR="00342152" w:rsidRDefault="00342152" w:rsidP="00544A79">
      <w:r>
        <w:annotationRef/>
      </w:r>
      <w:r>
        <w:t>How to differentiate that the t subscript on rho and sigma are for naming and the t subscript on delta is for indexing? Does it really matter in this case?</w:t>
      </w:r>
    </w:p>
    <w:p w14:paraId="5C57E636" w14:textId="7FD59649" w:rsidR="00342152" w:rsidRDefault="00342152" w:rsidP="00544A79"/>
    <w:p w14:paraId="3FF35FF6" w14:textId="2A6EA514" w:rsidR="00342152" w:rsidRDefault="00342152" w:rsidP="00544A79">
      <w:r>
        <w:t xml:space="preserve">JTT – Yeah, sometimes I switch to having an indexing via parentheses, and naming via subscripts.  I think as long as we don’t do notation for each calculation of the OU process (as-is currently), then our definition of rho and sigma subscripts as naming matches our definition.  </w:t>
      </w:r>
    </w:p>
  </w:comment>
  <w:comment w:id="35" w:author="Thorson, James" w:date="2017-01-26T11:36:00Z" w:initials="TJ">
    <w:p w14:paraId="4B0DE033" w14:textId="4A5EDB91" w:rsidR="00342152" w:rsidRDefault="00342152">
      <w:r>
        <w:annotationRef/>
      </w:r>
      <w:r>
        <w:t>this is a matrix, which is uppercase-bold in vector-matrix notation</w:t>
      </w:r>
    </w:p>
  </w:comment>
  <w:comment w:id="36" w:author="Letcher, Benjamin" w:date="2017-01-26T11:36:00Z" w:initials="BHL">
    <w:p w14:paraId="2D960236" w14:textId="1B96A305" w:rsidR="000668AF" w:rsidRDefault="000668AF">
      <w:pPr>
        <w:pStyle w:val="CommentText"/>
      </w:pPr>
      <w:r>
        <w:rPr>
          <w:rStyle w:val="CommentReference"/>
        </w:rPr>
        <w:annotationRef/>
      </w:r>
      <w:r>
        <w:t>squared in table 1</w:t>
      </w:r>
    </w:p>
  </w:comment>
  <w:comment w:id="39" w:author="Letcher, Benjamin" w:date="2017-01-26T11:36:00Z" w:initials="BHL">
    <w:p w14:paraId="13D9C4DD" w14:textId="55391DA0" w:rsidR="000668AF" w:rsidRDefault="000668AF">
      <w:pPr>
        <w:pStyle w:val="CommentText"/>
      </w:pPr>
      <w:r>
        <w:rPr>
          <w:rStyle w:val="CommentReference"/>
        </w:rPr>
        <w:annotationRef/>
      </w:r>
      <w:r>
        <w:t>why not use PA network? This come out of nowhere…</w:t>
      </w:r>
    </w:p>
  </w:comment>
  <w:comment w:id="40" w:author="Letcher, Benjamin" w:date="2017-01-26T11:36:00Z" w:initials="BHL">
    <w:p w14:paraId="65D79163" w14:textId="19F1730F" w:rsidR="004133A9" w:rsidRDefault="004133A9">
      <w:pPr>
        <w:pStyle w:val="CommentText"/>
      </w:pPr>
      <w:r>
        <w:rPr>
          <w:rStyle w:val="CommentReference"/>
        </w:rPr>
        <w:annotationRef/>
      </w:r>
    </w:p>
    <w:p w14:paraId="15A4C6C1" w14:textId="77777777" w:rsidR="004133A9" w:rsidRDefault="004133A9" w:rsidP="004133A9">
      <w:pPr>
        <w:pStyle w:val="NormalWeb"/>
        <w:ind w:left="480" w:hanging="480"/>
      </w:pPr>
      <w:r>
        <w:t xml:space="preserve">Letcher, B. H., P. </w:t>
      </w:r>
      <w:proofErr w:type="spellStart"/>
      <w:r>
        <w:t>Schueller</w:t>
      </w:r>
      <w:proofErr w:type="spellEnd"/>
      <w:r>
        <w:t xml:space="preserve">, R. D. </w:t>
      </w:r>
      <w:proofErr w:type="spellStart"/>
      <w:r>
        <w:t>Bassar</w:t>
      </w:r>
      <w:proofErr w:type="spellEnd"/>
      <w:r>
        <w:t xml:space="preserve">, K. H. </w:t>
      </w:r>
      <w:proofErr w:type="spellStart"/>
      <w:r>
        <w:t>Nislow</w:t>
      </w:r>
      <w:proofErr w:type="spellEnd"/>
      <w:r>
        <w:t xml:space="preserve">, J. A. Coombs, K. </w:t>
      </w:r>
      <w:proofErr w:type="spellStart"/>
      <w:r>
        <w:t>Sakrejda</w:t>
      </w:r>
      <w:proofErr w:type="spellEnd"/>
      <w:r>
        <w:t xml:space="preserve">, M. Morrissey, D. B. Sigourney, A. R. </w:t>
      </w:r>
      <w:proofErr w:type="spellStart"/>
      <w:r>
        <w:t>Whiteley</w:t>
      </w:r>
      <w:proofErr w:type="spellEnd"/>
      <w:r>
        <w:t xml:space="preserve">, M. J. O’Donnell, and T. L. </w:t>
      </w:r>
      <w:proofErr w:type="spellStart"/>
      <w:r>
        <w:t>Dubreuil</w:t>
      </w:r>
      <w:proofErr w:type="spellEnd"/>
      <w:r>
        <w:t>. 2015. Robust estimates of environmental effects on population vital rates: an integrated capture-recapture model of seasonal brook trout growth, survival and movement in a stream network. Journal of Animal Ecology 84(2):337–352.</w:t>
      </w:r>
    </w:p>
    <w:p w14:paraId="11C5D43D" w14:textId="77777777" w:rsidR="004133A9" w:rsidRDefault="004133A9" w:rsidP="004133A9">
      <w:pPr>
        <w:pStyle w:val="NormalWeb"/>
        <w:ind w:left="480" w:hanging="480"/>
      </w:pPr>
    </w:p>
    <w:p w14:paraId="45C67764" w14:textId="77777777" w:rsidR="004133A9" w:rsidRDefault="004133A9" w:rsidP="004133A9">
      <w:pPr>
        <w:pStyle w:val="NormalWeb"/>
        <w:ind w:left="480" w:hanging="480"/>
      </w:pPr>
      <w:proofErr w:type="spellStart"/>
      <w:r>
        <w:t>Kanno</w:t>
      </w:r>
      <w:proofErr w:type="spellEnd"/>
      <w:r>
        <w:t xml:space="preserve">, Y., B. H. Letcher, N. P. </w:t>
      </w:r>
      <w:proofErr w:type="spellStart"/>
      <w:r>
        <w:t>Hitt</w:t>
      </w:r>
      <w:proofErr w:type="spellEnd"/>
      <w:r>
        <w:t xml:space="preserve">, D. a. </w:t>
      </w:r>
      <w:proofErr w:type="spellStart"/>
      <w:r>
        <w:t>Boughton</w:t>
      </w:r>
      <w:proofErr w:type="spellEnd"/>
      <w:r>
        <w:t xml:space="preserve">, J. E. B. Wofford, and E. F. </w:t>
      </w:r>
      <w:proofErr w:type="spellStart"/>
      <w:r>
        <w:t>Zipkin</w:t>
      </w:r>
      <w:proofErr w:type="spellEnd"/>
      <w:r>
        <w:t xml:space="preserve">. 2015. Seasonal weather patterns drive population vital rates and persistence in a stream fish. Global Change </w:t>
      </w:r>
      <w:proofErr w:type="spellStart"/>
      <w:r>
        <w:t>Biology:n</w:t>
      </w:r>
      <w:proofErr w:type="spellEnd"/>
      <w:r>
        <w:t>/a-n/a.</w:t>
      </w:r>
    </w:p>
    <w:p w14:paraId="346CBF02" w14:textId="77777777" w:rsidR="004133A9" w:rsidRDefault="004133A9" w:rsidP="004133A9">
      <w:pPr>
        <w:pStyle w:val="NormalWeb"/>
        <w:ind w:left="480" w:hanging="480"/>
      </w:pPr>
    </w:p>
    <w:p w14:paraId="69403828" w14:textId="77777777" w:rsidR="004133A9" w:rsidRDefault="004133A9" w:rsidP="004133A9">
      <w:pPr>
        <w:pStyle w:val="NormalWeb"/>
        <w:ind w:left="480" w:hanging="480"/>
      </w:pPr>
      <w:proofErr w:type="spellStart"/>
      <w:r>
        <w:t>DeWeber</w:t>
      </w:r>
      <w:proofErr w:type="spellEnd"/>
      <w:r>
        <w:t>, J. T., and T. Wagner. 2014. Predicting Brook Trout Occurrence in Stream Reaches throughout their Native Range in the Eastern United States. Transactions of the American Fisheries Society 144(1):11–24.</w:t>
      </w:r>
    </w:p>
    <w:p w14:paraId="61FF9736" w14:textId="77777777" w:rsidR="004133A9" w:rsidRDefault="004133A9" w:rsidP="004133A9">
      <w:pPr>
        <w:pStyle w:val="NormalWeb"/>
        <w:ind w:left="480" w:hanging="480"/>
      </w:pPr>
    </w:p>
    <w:p w14:paraId="71A33FF6" w14:textId="77777777" w:rsidR="004133A9" w:rsidRDefault="004133A9" w:rsidP="004133A9">
      <w:pPr>
        <w:pStyle w:val="NormalWeb"/>
        <w:ind w:left="480" w:hanging="480"/>
      </w:pPr>
      <w:proofErr w:type="spellStart"/>
      <w:r>
        <w:t>Bassar</w:t>
      </w:r>
      <w:proofErr w:type="spellEnd"/>
      <w:r>
        <w:t xml:space="preserve">, R. D., B. H. Letcher, K. H. </w:t>
      </w:r>
      <w:proofErr w:type="spellStart"/>
      <w:r>
        <w:t>Nislow</w:t>
      </w:r>
      <w:proofErr w:type="spellEnd"/>
      <w:r>
        <w:t xml:space="preserve">, and A. R. </w:t>
      </w:r>
      <w:proofErr w:type="spellStart"/>
      <w:r>
        <w:t>Whiteley</w:t>
      </w:r>
      <w:proofErr w:type="spellEnd"/>
      <w:r>
        <w:t>. 2016. Changes in seasonal climate outpace compensatory density-dependence in eastern brook trout. Global Change Biology:577–593.</w:t>
      </w:r>
    </w:p>
    <w:p w14:paraId="3A019A7A" w14:textId="77777777" w:rsidR="004133A9" w:rsidRDefault="004133A9" w:rsidP="004133A9">
      <w:pPr>
        <w:pStyle w:val="NormalWeb"/>
        <w:ind w:left="480" w:hanging="480"/>
      </w:pPr>
    </w:p>
    <w:p w14:paraId="28E0FA40" w14:textId="77777777" w:rsidR="004133A9" w:rsidRDefault="004133A9">
      <w:pPr>
        <w:pStyle w:val="CommentText"/>
      </w:pPr>
    </w:p>
    <w:p w14:paraId="12952EC6" w14:textId="77777777" w:rsidR="004133A9" w:rsidRDefault="004133A9">
      <w:pPr>
        <w:pStyle w:val="CommentText"/>
      </w:pPr>
    </w:p>
  </w:comment>
  <w:comment w:id="42" w:author="Letcher, Benjamin" w:date="2017-01-26T11:36:00Z" w:initials="BHL">
    <w:p w14:paraId="77670B55" w14:textId="60D09A89" w:rsidR="005F49E4" w:rsidRDefault="005F49E4">
      <w:pPr>
        <w:pStyle w:val="CommentText"/>
      </w:pPr>
      <w:r>
        <w:rPr>
          <w:rStyle w:val="CommentReference"/>
        </w:rPr>
        <w:annotationRef/>
      </w:r>
      <w:r>
        <w:t>Needs to go earlier</w:t>
      </w:r>
    </w:p>
  </w:comment>
  <w:comment w:id="52" w:author="Daniel Hocking" w:date="2017-01-26T11:36:00Z" w:initials="DJH">
    <w:p w14:paraId="40486A42" w14:textId="768A0888" w:rsidR="00342152" w:rsidRDefault="00342152">
      <w:pPr>
        <w:rPr>
          <w:rFonts w:eastAsia="Times New Roman" w:cs="Times New Roman"/>
        </w:rPr>
      </w:pPr>
      <w:r>
        <w:annotationRef/>
      </w:r>
      <w:r>
        <w:rPr>
          <w:rFonts w:eastAsia="Times New Roman" w:cs="Times New Roman"/>
        </w:rPr>
        <w:t xml:space="preserve">Thornton, P.E., M.M. Thornton, B.W. Mayer, Y. Wei, R. </w:t>
      </w:r>
      <w:proofErr w:type="spellStart"/>
      <w:r>
        <w:rPr>
          <w:rFonts w:eastAsia="Times New Roman" w:cs="Times New Roman"/>
        </w:rPr>
        <w:t>Devarakonda</w:t>
      </w:r>
      <w:proofErr w:type="spellEnd"/>
      <w:r>
        <w:rPr>
          <w:rFonts w:eastAsia="Times New Roman" w:cs="Times New Roman"/>
        </w:rPr>
        <w:t xml:space="preserve">, R.S. </w:t>
      </w:r>
      <w:proofErr w:type="spellStart"/>
      <w:r>
        <w:rPr>
          <w:rFonts w:eastAsia="Times New Roman" w:cs="Times New Roman"/>
        </w:rPr>
        <w:t>Vose</w:t>
      </w:r>
      <w:proofErr w:type="spellEnd"/>
      <w:r>
        <w:rPr>
          <w:rFonts w:eastAsia="Times New Roman" w:cs="Times New Roman"/>
        </w:rPr>
        <w:t xml:space="preserve">, and R.B. Cook. 2016. </w:t>
      </w:r>
      <w:proofErr w:type="spellStart"/>
      <w:r>
        <w:rPr>
          <w:rFonts w:eastAsia="Times New Roman" w:cs="Times New Roman"/>
        </w:rPr>
        <w:t>Daymet</w:t>
      </w:r>
      <w:proofErr w:type="spellEnd"/>
      <w:r>
        <w:rPr>
          <w:rFonts w:eastAsia="Times New Roman" w:cs="Times New Roman"/>
        </w:rPr>
        <w:t xml:space="preserve">: Daily Surface Weather Data on a 1-km Grid for North America, Version 3. ORNL DAAC, Oak Ridge, Tennessee, USA. Accessed Month DD, YYYY. Time period: YYYY-MM-DD to YYYY-MM-DD. Spatial Range: N=DD.DD, S=DD.DD, E=DDD.DD, W=DDD.DD. </w:t>
      </w:r>
      <w:hyperlink r:id="rId1" w:history="1">
        <w:r>
          <w:rPr>
            <w:rFonts w:eastAsia="Times New Roman" w:cs="Times New Roman"/>
          </w:rPr>
          <w:t>http://dx.doi.org/10.3334/ORNLDAAC/1328</w:t>
        </w:r>
      </w:hyperlink>
    </w:p>
    <w:p w14:paraId="28762FFC" w14:textId="77777777" w:rsidR="00342152" w:rsidRDefault="00342152">
      <w:pPr>
        <w:rPr>
          <w:rFonts w:eastAsia="Times New Roman" w:cs="Times New Roman"/>
        </w:rPr>
      </w:pPr>
    </w:p>
    <w:p w14:paraId="591BA3A6" w14:textId="68BB5D99" w:rsidR="00342152" w:rsidRDefault="00342152">
      <w:r>
        <w:rPr>
          <w:rFonts w:eastAsia="Times New Roman" w:cs="Times New Roman"/>
        </w:rPr>
        <w:t xml:space="preserve">Thornton, P.E., Running, S.W., White, M.A. 1997. Generating surfaces of daily meteorological variables over large regions of complex terrain. Journal of Hydrology 190: 204-251. </w:t>
      </w:r>
      <w:hyperlink r:id="rId2" w:history="1">
        <w:r>
          <w:rPr>
            <w:rFonts w:eastAsia="Times New Roman" w:cs="Times New Roman"/>
          </w:rPr>
          <w:t>http://dx.doi.org/10.1016/S00022-1694(96)03128-9</w:t>
        </w:r>
      </w:hyperlink>
    </w:p>
  </w:comment>
  <w:comment w:id="55" w:author="Daniel Hocking" w:date="2017-01-26T11:36:00Z" w:initials="DJH">
    <w:p w14:paraId="76EA45D3" w14:textId="77777777" w:rsidR="00342152" w:rsidRDefault="00342152" w:rsidP="009500C2">
      <w:pPr>
        <w:rPr>
          <w:rFonts w:eastAsia="Times New Roman" w:cs="Times New Roman"/>
        </w:rPr>
      </w:pPr>
      <w:r>
        <w:annotationRef/>
      </w:r>
      <w:r>
        <w:rPr>
          <w:rFonts w:ascii="Verdana" w:eastAsia="Times New Roman" w:hAnsi="Verdana" w:cs="Times New Roman"/>
          <w:color w:val="000000"/>
          <w:sz w:val="18"/>
          <w:szCs w:val="18"/>
          <w:shd w:val="clear" w:color="auto" w:fill="FFFFFF"/>
        </w:rPr>
        <w:t xml:space="preserve">Homer, C.G., </w:t>
      </w:r>
      <w:proofErr w:type="spellStart"/>
      <w:r>
        <w:rPr>
          <w:rFonts w:ascii="Verdana" w:eastAsia="Times New Roman" w:hAnsi="Verdana" w:cs="Times New Roman"/>
          <w:color w:val="000000"/>
          <w:sz w:val="18"/>
          <w:szCs w:val="18"/>
          <w:shd w:val="clear" w:color="auto" w:fill="FFFFFF"/>
        </w:rPr>
        <w:t>Dewitz</w:t>
      </w:r>
      <w:proofErr w:type="spellEnd"/>
      <w:r>
        <w:rPr>
          <w:rFonts w:ascii="Verdana" w:eastAsia="Times New Roman" w:hAnsi="Verdana" w:cs="Times New Roman"/>
          <w:color w:val="000000"/>
          <w:sz w:val="18"/>
          <w:szCs w:val="18"/>
          <w:shd w:val="clear" w:color="auto" w:fill="FFFFFF"/>
        </w:rPr>
        <w:t xml:space="preserve">, J.A., Yang, L., Jin, S., Danielson, P., Xian, G., </w:t>
      </w:r>
      <w:proofErr w:type="spellStart"/>
      <w:r>
        <w:rPr>
          <w:rFonts w:ascii="Verdana" w:eastAsia="Times New Roman" w:hAnsi="Verdana" w:cs="Times New Roman"/>
          <w:color w:val="000000"/>
          <w:sz w:val="18"/>
          <w:szCs w:val="18"/>
          <w:shd w:val="clear" w:color="auto" w:fill="FFFFFF"/>
        </w:rPr>
        <w:t>Coulston</w:t>
      </w:r>
      <w:proofErr w:type="spellEnd"/>
      <w:r>
        <w:rPr>
          <w:rFonts w:ascii="Verdana" w:eastAsia="Times New Roman" w:hAnsi="Verdana" w:cs="Times New Roman"/>
          <w:color w:val="000000"/>
          <w:sz w:val="18"/>
          <w:szCs w:val="18"/>
          <w:shd w:val="clear" w:color="auto" w:fill="FFFFFF"/>
        </w:rPr>
        <w:t xml:space="preserve">, J., Herold, N.D., Wickham, J.D., and </w:t>
      </w:r>
      <w:proofErr w:type="spellStart"/>
      <w:r>
        <w:rPr>
          <w:rFonts w:ascii="Verdana" w:eastAsia="Times New Roman" w:hAnsi="Verdana" w:cs="Times New Roman"/>
          <w:color w:val="000000"/>
          <w:sz w:val="18"/>
          <w:szCs w:val="18"/>
          <w:shd w:val="clear" w:color="auto" w:fill="FFFFFF"/>
        </w:rPr>
        <w:t>Megown</w:t>
      </w:r>
      <w:proofErr w:type="spellEnd"/>
      <w:r>
        <w:rPr>
          <w:rFonts w:ascii="Verdana" w:eastAsia="Times New Roman" w:hAnsi="Verdana" w:cs="Times New Roman"/>
          <w:color w:val="000000"/>
          <w:sz w:val="18"/>
          <w:szCs w:val="18"/>
          <w:shd w:val="clear" w:color="auto" w:fill="FFFFFF"/>
        </w:rPr>
        <w:t>, K., 2015, </w:t>
      </w:r>
      <w:hyperlink r:id="rId3" w:tgtFrame="_blank" w:history="1">
        <w:r>
          <w:rPr>
            <w:rFonts w:ascii="Verdana" w:eastAsia="Times New Roman" w:hAnsi="Verdana" w:cs="Times New Roman"/>
            <w:sz w:val="18"/>
            <w:szCs w:val="18"/>
            <w:shd w:val="clear" w:color="auto" w:fill="FFFFFF"/>
          </w:rPr>
          <w:t xml:space="preserve">Completion of the 2011 National Land Cover Database for the conterminous United States-Representing a decade of land cover change </w:t>
        </w:r>
        <w:proofErr w:type="spellStart"/>
        <w:r>
          <w:rPr>
            <w:rFonts w:ascii="Verdana" w:eastAsia="Times New Roman" w:hAnsi="Verdana" w:cs="Times New Roman"/>
            <w:sz w:val="18"/>
            <w:szCs w:val="18"/>
            <w:shd w:val="clear" w:color="auto" w:fill="FFFFFF"/>
          </w:rPr>
          <w:t>information</w:t>
        </w:r>
      </w:hyperlink>
      <w:r>
        <w:rPr>
          <w:rFonts w:ascii="Verdana" w:eastAsia="Times New Roman" w:hAnsi="Verdana" w:cs="Times New Roman"/>
          <w:color w:val="000000"/>
          <w:sz w:val="18"/>
          <w:szCs w:val="18"/>
          <w:shd w:val="clear" w:color="auto" w:fill="FFFFFF"/>
        </w:rPr>
        <w:t>.</w:t>
      </w:r>
      <w:r>
        <w:rPr>
          <w:rFonts w:ascii="Verdana" w:eastAsia="Times New Roman" w:hAnsi="Verdana" w:cs="Times New Roman"/>
          <w:i/>
          <w:iCs/>
          <w:color w:val="000000"/>
          <w:sz w:val="18"/>
          <w:szCs w:val="18"/>
          <w:shd w:val="clear" w:color="auto" w:fill="FFFFFF"/>
        </w:rPr>
        <w:t>Photogrammetric</w:t>
      </w:r>
      <w:proofErr w:type="spellEnd"/>
      <w:r>
        <w:rPr>
          <w:rFonts w:ascii="Verdana" w:eastAsia="Times New Roman" w:hAnsi="Verdana" w:cs="Times New Roman"/>
          <w:i/>
          <w:iCs/>
          <w:color w:val="000000"/>
          <w:sz w:val="18"/>
          <w:szCs w:val="18"/>
          <w:shd w:val="clear" w:color="auto" w:fill="FFFFFF"/>
        </w:rPr>
        <w:t xml:space="preserve"> Engineering and Remote Sensing</w:t>
      </w:r>
      <w:r>
        <w:rPr>
          <w:rFonts w:ascii="Verdana" w:eastAsia="Times New Roman" w:hAnsi="Verdana" w:cs="Times New Roman"/>
          <w:color w:val="000000"/>
          <w:sz w:val="18"/>
          <w:szCs w:val="18"/>
          <w:shd w:val="clear" w:color="auto" w:fill="FFFFFF"/>
        </w:rPr>
        <w:t>, v. 81, no. 5, p. 345-354 </w:t>
      </w:r>
    </w:p>
    <w:p w14:paraId="41B36C52" w14:textId="1B4F6AB8" w:rsidR="00342152" w:rsidRDefault="00342152"/>
  </w:comment>
  <w:comment w:id="56" w:author="Daniel Hocking" w:date="2017-01-26T11:36:00Z" w:initials="DJH">
    <w:p w14:paraId="6016984A" w14:textId="77777777" w:rsidR="00342152" w:rsidRDefault="00342152" w:rsidP="00423501">
      <w:r>
        <w:annotationRef/>
      </w:r>
      <w:r>
        <w:t xml:space="preserve">@Kyle – can you check this and add a simple figure of a network with child and parent labels along with distances? Or just send me a PDF of a simple network with 1-2 confluences and a </w:t>
      </w:r>
      <w:proofErr w:type="spellStart"/>
      <w:r>
        <w:t>scalebar</w:t>
      </w:r>
      <w:proofErr w:type="spellEnd"/>
      <w:r>
        <w:t xml:space="preserve"> then I can make the figure in </w:t>
      </w:r>
      <w:proofErr w:type="spellStart"/>
      <w:r>
        <w:t>Powerpoint</w:t>
      </w:r>
      <w:proofErr w:type="spellEnd"/>
      <w:r>
        <w:t>.</w:t>
      </w:r>
    </w:p>
    <w:p w14:paraId="610548D8" w14:textId="77777777" w:rsidR="005F49E4" w:rsidRDefault="005F49E4" w:rsidP="00423501"/>
    <w:p w14:paraId="2BD0F390" w14:textId="7B1615DC" w:rsidR="005F49E4" w:rsidRDefault="005F49E4" w:rsidP="00423501">
      <w:r w:rsidRPr="005F49E4">
        <w:t>https://conte-ecology.github.io/projectRoadmap/#nhd-high-resolution-delineation---version-2</w:t>
      </w:r>
    </w:p>
  </w:comment>
  <w:comment w:id="63" w:author="Daniel Hocking" w:date="2017-01-26T11:36:00Z" w:initials="DJH">
    <w:p w14:paraId="6CA88425" w14:textId="7F0498D3" w:rsidR="00342152" w:rsidRDefault="00342152">
      <w:r>
        <w:annotationRef/>
      </w:r>
      <w:r>
        <w:t>Variability among simulations</w:t>
      </w:r>
    </w:p>
  </w:comment>
  <w:comment w:id="64" w:author="Daniel Hocking" w:date="2017-01-26T11:36:00Z" w:initials="DJH">
    <w:p w14:paraId="379835A6" w14:textId="40205F0E" w:rsidR="00342152" w:rsidRDefault="00342152">
      <w:r>
        <w:annotationRef/>
      </w:r>
      <w:r>
        <w:t>Uncertainty (SE) of the estimate within a simulation</w:t>
      </w:r>
    </w:p>
  </w:comment>
  <w:comment w:id="65" w:author="Daniel Hocking" w:date="2017-01-26T11:36:00Z" w:initials="DJH">
    <w:p w14:paraId="5A566D11" w14:textId="61788367" w:rsidR="00342152" w:rsidRDefault="00342152">
      <w:r>
        <w:annotationRef/>
      </w:r>
      <w:r>
        <w:t>Variation among simulations</w:t>
      </w:r>
    </w:p>
  </w:comment>
  <w:comment w:id="71" w:author="Letcher, Benjamin" w:date="2017-01-26T11:36:00Z" w:initials="BHL">
    <w:p w14:paraId="3AC2E6C6" w14:textId="7321C2FC" w:rsidR="002E43ED" w:rsidRDefault="002E43ED">
      <w:pPr>
        <w:pStyle w:val="CommentText"/>
      </w:pPr>
      <w:r>
        <w:rPr>
          <w:rStyle w:val="CommentReference"/>
        </w:rPr>
        <w:annotationRef/>
      </w:r>
      <w:r>
        <w:t>Think you said this above</w:t>
      </w:r>
    </w:p>
  </w:comment>
  <w:comment w:id="72" w:author="Letcher, Benjamin" w:date="2017-01-26T11:36:00Z" w:initials="BHL">
    <w:p w14:paraId="383F2E4E" w14:textId="33298454" w:rsidR="002E43ED" w:rsidRDefault="002E43ED">
      <w:pPr>
        <w:pStyle w:val="CommentText"/>
      </w:pPr>
      <w:r>
        <w:rPr>
          <w:rStyle w:val="CommentReference"/>
        </w:rPr>
        <w:annotationRef/>
      </w:r>
      <w:r>
        <w:t>Nice, matches well with previous studies. Nice to put #s on it.</w:t>
      </w:r>
    </w:p>
  </w:comment>
  <w:comment w:id="74" w:author="Letcher, Benjamin" w:date="2017-01-26T11:36:00Z" w:initials="BHL">
    <w:p w14:paraId="5AE28751" w14:textId="78B91560" w:rsidR="002E43ED" w:rsidRDefault="002E43ED">
      <w:pPr>
        <w:pStyle w:val="CommentText"/>
      </w:pPr>
      <w:r>
        <w:rPr>
          <w:rStyle w:val="CommentReference"/>
        </w:rPr>
        <w:annotationRef/>
      </w:r>
      <w:r>
        <w:t>Probably worth saying no correlation at &gt;20km. This is a bit weird, though. Do you believe it? Suggests connectivity is a lot more important than weather patterns.</w:t>
      </w:r>
    </w:p>
  </w:comment>
  <w:comment w:id="75" w:author="Letcher, Benjamin" w:date="2017-01-26T11:36:00Z" w:initials="BHL">
    <w:p w14:paraId="510CAEB3" w14:textId="5AD5416F" w:rsidR="002E43ED" w:rsidRDefault="002E43ED">
      <w:pPr>
        <w:pStyle w:val="CommentText"/>
      </w:pPr>
      <w:r>
        <w:rPr>
          <w:rStyle w:val="CommentReference"/>
        </w:rPr>
        <w:annotationRef/>
      </w:r>
      <w:r>
        <w:t>Interesting, because big effect in other models</w:t>
      </w:r>
    </w:p>
  </w:comment>
  <w:comment w:id="91" w:author="Letcher, Benjamin" w:date="2017-01-26T11:36:00Z" w:initials="BHL">
    <w:p w14:paraId="073B3CEE" w14:textId="77777777" w:rsidR="002D0F94" w:rsidRDefault="002D0F94" w:rsidP="002D0F94">
      <w:pPr>
        <w:pStyle w:val="NormalWeb"/>
        <w:ind w:left="480" w:hanging="480"/>
      </w:pPr>
      <w:r>
        <w:rPr>
          <w:rStyle w:val="CommentReference"/>
        </w:rPr>
        <w:annotationRef/>
      </w:r>
      <w:proofErr w:type="spellStart"/>
      <w:r>
        <w:t>DeWeber</w:t>
      </w:r>
      <w:proofErr w:type="spellEnd"/>
      <w:r>
        <w:t>, J. T., and T. Wagner. 2014. Predicting Brook Trout Occurrence in Stream Reaches throughout their Native Range in the Eastern United States. Transactions of the American Fisheries Society 144(1):11–24.</w:t>
      </w:r>
    </w:p>
    <w:p w14:paraId="069D328F" w14:textId="77777777" w:rsidR="002D0F94" w:rsidRDefault="002D0F94" w:rsidP="002D0F94">
      <w:pPr>
        <w:pStyle w:val="CommentText"/>
      </w:pPr>
    </w:p>
  </w:comment>
  <w:comment w:id="93" w:author="Letcher, Benjamin" w:date="2017-01-26T11:36:00Z" w:initials="BHL">
    <w:p w14:paraId="44A3AE5E" w14:textId="77777777" w:rsidR="00786B93" w:rsidRDefault="00786B93" w:rsidP="00786B93">
      <w:pPr>
        <w:pStyle w:val="NormalWeb"/>
        <w:ind w:left="480" w:hanging="480"/>
      </w:pPr>
      <w:r>
        <w:rPr>
          <w:rStyle w:val="CommentReference"/>
        </w:rPr>
        <w:annotationRef/>
      </w:r>
      <w:r>
        <w:t xml:space="preserve">Kovach, R. P., C. C. </w:t>
      </w:r>
      <w:proofErr w:type="spellStart"/>
      <w:r>
        <w:t>Muhlfeld</w:t>
      </w:r>
      <w:proofErr w:type="spellEnd"/>
      <w:r>
        <w:t>, R. Al-</w:t>
      </w:r>
      <w:proofErr w:type="spellStart"/>
      <w:r>
        <w:t>Chokhachy</w:t>
      </w:r>
      <w:proofErr w:type="spellEnd"/>
      <w:r>
        <w:t xml:space="preserve">, J. B. Dunham, B. H. Letcher, and J. L. </w:t>
      </w:r>
      <w:proofErr w:type="spellStart"/>
      <w:r>
        <w:t>Kershner</w:t>
      </w:r>
      <w:proofErr w:type="spellEnd"/>
      <w:r>
        <w:t>. 2016. Impacts of climatic variation on trout: a global synthesis and path forward. Reviews in Fish Biology and Fisheries 26(2):135–151. Springer International Publishing.</w:t>
      </w:r>
    </w:p>
    <w:p w14:paraId="566517AD" w14:textId="77777777" w:rsidR="00786B93" w:rsidRDefault="00786B93" w:rsidP="00786B93">
      <w:pPr>
        <w:pStyle w:val="CommentText"/>
      </w:pPr>
    </w:p>
  </w:comment>
  <w:comment w:id="97" w:author="Letcher, Benjamin" w:date="2017-01-26T11:36:00Z" w:initials="BHL">
    <w:p w14:paraId="7070FF56" w14:textId="07C0239B" w:rsidR="00C52096" w:rsidRDefault="00C52096">
      <w:pPr>
        <w:pStyle w:val="CommentText"/>
      </w:pPr>
      <w:r>
        <w:rPr>
          <w:rStyle w:val="CommentReference"/>
        </w:rPr>
        <w:annotationRef/>
      </w:r>
      <w:r w:rsidRPr="00C52096">
        <w:t xml:space="preserve">Robinson JM, Josephson DC, </w:t>
      </w:r>
      <w:proofErr w:type="spellStart"/>
      <w:r w:rsidRPr="00C52096">
        <w:t>Weidel</w:t>
      </w:r>
      <w:proofErr w:type="spellEnd"/>
      <w:r w:rsidRPr="00C52096">
        <w:t xml:space="preserve"> BC, Kraft CE (2010) Influence of variable </w:t>
      </w:r>
      <w:proofErr w:type="spellStart"/>
      <w:r w:rsidRPr="00C52096">
        <w:t>interannual</w:t>
      </w:r>
      <w:proofErr w:type="spellEnd"/>
      <w:r w:rsidRPr="00C52096">
        <w:t xml:space="preserve"> summer water tempera- </w:t>
      </w:r>
      <w:proofErr w:type="spellStart"/>
      <w:r w:rsidRPr="00C52096">
        <w:t>tures</w:t>
      </w:r>
      <w:proofErr w:type="spellEnd"/>
      <w:r w:rsidRPr="00C52096">
        <w:t xml:space="preserve"> on brook trout growth, consumption, reproduction, and mortality in an </w:t>
      </w:r>
      <w:proofErr w:type="spellStart"/>
      <w:r w:rsidRPr="00C52096">
        <w:t>unstratified</w:t>
      </w:r>
      <w:proofErr w:type="spellEnd"/>
      <w:r w:rsidRPr="00C52096">
        <w:t xml:space="preserve"> Adirondack lake. </w:t>
      </w:r>
      <w:proofErr w:type="spellStart"/>
      <w:r w:rsidRPr="00C52096">
        <w:t>TransAm</w:t>
      </w:r>
      <w:proofErr w:type="spellEnd"/>
      <w:r w:rsidRPr="00C52096">
        <w:t xml:space="preserve"> Fish</w:t>
      </w:r>
    </w:p>
  </w:comment>
  <w:comment w:id="103" w:author="Letcher, Benjamin" w:date="2017-01-26T11:36:00Z" w:initials="BHL">
    <w:p w14:paraId="0354106B" w14:textId="36322F60" w:rsidR="00786B93" w:rsidRDefault="00786B93" w:rsidP="00786B93">
      <w:pPr>
        <w:pStyle w:val="CommentText"/>
      </w:pPr>
      <w:r>
        <w:rPr>
          <w:rStyle w:val="CommentReference"/>
        </w:rPr>
        <w:annotationRef/>
      </w:r>
      <w:r>
        <w:t xml:space="preserve">Huntsman BM, Petty JT (2014) Density-dependent regulation of brook trout population dynamics along a core-periphery distribution gradient in a central Appalachian watershed. </w:t>
      </w:r>
      <w:proofErr w:type="spellStart"/>
      <w:r>
        <w:t>PLoS</w:t>
      </w:r>
      <w:proofErr w:type="spellEnd"/>
      <w:r>
        <w:t xml:space="preserve"> One 9:e91673</w:t>
      </w:r>
    </w:p>
  </w:comment>
  <w:comment w:id="107" w:author="Letcher, Benjamin" w:date="2017-01-26T11:36:00Z" w:initials="BHL">
    <w:p w14:paraId="6381FB18" w14:textId="77777777" w:rsidR="00786B93" w:rsidRDefault="00786B93" w:rsidP="00786B93">
      <w:pPr>
        <w:pStyle w:val="NormalWeb"/>
        <w:ind w:left="480" w:hanging="480"/>
      </w:pPr>
      <w:r>
        <w:rPr>
          <w:rStyle w:val="CommentReference"/>
        </w:rPr>
        <w:annotationRef/>
      </w:r>
      <w:r>
        <w:t xml:space="preserve">Grossman, G. D., A. </w:t>
      </w:r>
      <w:proofErr w:type="spellStart"/>
      <w:r>
        <w:t>Nuhfer</w:t>
      </w:r>
      <w:proofErr w:type="spellEnd"/>
      <w:r>
        <w:t xml:space="preserve">, T. Zorn, G. </w:t>
      </w:r>
      <w:proofErr w:type="spellStart"/>
      <w:r>
        <w:t>Sundin</w:t>
      </w:r>
      <w:proofErr w:type="spellEnd"/>
      <w:r>
        <w:t>, and G. Alexander. 2012. Population regulation of brook trout (</w:t>
      </w:r>
      <w:proofErr w:type="spellStart"/>
      <w:r>
        <w:t>Salvelinus</w:t>
      </w:r>
      <w:proofErr w:type="spellEnd"/>
      <w:r>
        <w:t xml:space="preserve"> </w:t>
      </w:r>
      <w:proofErr w:type="spellStart"/>
      <w:r>
        <w:t>fontinalis</w:t>
      </w:r>
      <w:proofErr w:type="spellEnd"/>
      <w:r>
        <w:t xml:space="preserve">) in Hunt Creek, Michigan: a 50-year study. Freshwater </w:t>
      </w:r>
      <w:proofErr w:type="spellStart"/>
      <w:r>
        <w:t>Biology:no-no</w:t>
      </w:r>
      <w:proofErr w:type="spellEnd"/>
      <w:r>
        <w:t>.</w:t>
      </w:r>
    </w:p>
    <w:p w14:paraId="3A5ADD44" w14:textId="4AE7533E" w:rsidR="00786B93" w:rsidRDefault="00786B93">
      <w:pPr>
        <w:pStyle w:val="CommentText"/>
      </w:pPr>
    </w:p>
  </w:comment>
  <w:comment w:id="114" w:author="Letcher, Benjamin" w:date="2017-01-26T11:36:00Z" w:initials="BHL">
    <w:p w14:paraId="57A93EFC" w14:textId="77777777" w:rsidR="002D0F94" w:rsidRDefault="002D0F94" w:rsidP="002D0F94">
      <w:pPr>
        <w:pStyle w:val="NormalWeb"/>
        <w:ind w:left="480" w:hanging="480"/>
      </w:pPr>
      <w:r>
        <w:rPr>
          <w:rStyle w:val="CommentReference"/>
        </w:rPr>
        <w:annotationRef/>
      </w:r>
      <w:proofErr w:type="spellStart"/>
      <w:r>
        <w:t>Kanno</w:t>
      </w:r>
      <w:proofErr w:type="spellEnd"/>
      <w:r>
        <w:t xml:space="preserve">, Y., B. H. Letcher, N. P. </w:t>
      </w:r>
      <w:proofErr w:type="spellStart"/>
      <w:r>
        <w:t>Hitt</w:t>
      </w:r>
      <w:proofErr w:type="spellEnd"/>
      <w:r>
        <w:t xml:space="preserve">, D. a. </w:t>
      </w:r>
      <w:proofErr w:type="spellStart"/>
      <w:r>
        <w:t>Boughton</w:t>
      </w:r>
      <w:proofErr w:type="spellEnd"/>
      <w:r>
        <w:t xml:space="preserve">, J. E. B. Wofford, and E. F. </w:t>
      </w:r>
      <w:proofErr w:type="spellStart"/>
      <w:r>
        <w:t>Zipkin</w:t>
      </w:r>
      <w:proofErr w:type="spellEnd"/>
      <w:r>
        <w:t xml:space="preserve">. 2015. Seasonal weather patterns drive population vital rates and persistence in a stream fish. Global Change </w:t>
      </w:r>
      <w:proofErr w:type="spellStart"/>
      <w:r>
        <w:t>Biology:n</w:t>
      </w:r>
      <w:proofErr w:type="spellEnd"/>
      <w:r>
        <w:t>/a-n/a.</w:t>
      </w:r>
    </w:p>
    <w:p w14:paraId="12E23BBE" w14:textId="77777777" w:rsidR="002D0F94" w:rsidRDefault="002D0F94" w:rsidP="002D0F94">
      <w:pPr>
        <w:pStyle w:val="CommentText"/>
      </w:pPr>
    </w:p>
    <w:p w14:paraId="0C1A949C" w14:textId="77777777" w:rsidR="002D0F94" w:rsidRDefault="002D0F94" w:rsidP="002D0F94">
      <w:pPr>
        <w:pStyle w:val="NormalWeb"/>
        <w:ind w:left="480" w:hanging="480"/>
      </w:pPr>
      <w:proofErr w:type="spellStart"/>
      <w:r>
        <w:t>Kanno</w:t>
      </w:r>
      <w:proofErr w:type="spellEnd"/>
      <w:r>
        <w:t xml:space="preserve">, Y., K. C. </w:t>
      </w:r>
      <w:proofErr w:type="spellStart"/>
      <w:r>
        <w:t>Pregler</w:t>
      </w:r>
      <w:proofErr w:type="spellEnd"/>
      <w:r>
        <w:t xml:space="preserve">, N. P. </w:t>
      </w:r>
      <w:proofErr w:type="spellStart"/>
      <w:r>
        <w:t>Hitt</w:t>
      </w:r>
      <w:proofErr w:type="spellEnd"/>
      <w:r>
        <w:t xml:space="preserve">, B. H. Letcher, D. J. Hocking, and J. E. B. Wofford. 2015. Seasonal temperature and precipitation regulate brook trout young-of-the-year abundance and population dynamics. Freshwater </w:t>
      </w:r>
      <w:proofErr w:type="spellStart"/>
      <w:r>
        <w:t>Biology:n</w:t>
      </w:r>
      <w:proofErr w:type="spellEnd"/>
      <w:r>
        <w:t>/a-n/a.</w:t>
      </w:r>
    </w:p>
    <w:p w14:paraId="72C3DB11" w14:textId="77777777" w:rsidR="002D0F94" w:rsidRDefault="002D0F94" w:rsidP="002D0F94">
      <w:pPr>
        <w:pStyle w:val="CommentText"/>
      </w:pPr>
    </w:p>
  </w:comment>
  <w:comment w:id="161" w:author="Letcher, Benjamin" w:date="2017-01-26T11:36:00Z" w:initials="BHL">
    <w:p w14:paraId="35345B47" w14:textId="00689AB3" w:rsidR="00C347B2" w:rsidRDefault="00C347B2">
      <w:pPr>
        <w:pStyle w:val="CommentText"/>
      </w:pPr>
      <w:r>
        <w:rPr>
          <w:rStyle w:val="CommentReference"/>
        </w:rPr>
        <w:annotationRef/>
      </w:r>
      <w:r>
        <w:t>True?</w:t>
      </w:r>
    </w:p>
  </w:comment>
  <w:comment w:id="183" w:author="Letcher, Benjamin" w:date="2017-01-26T11:36:00Z" w:initials="BHL">
    <w:p w14:paraId="43AF5B2A" w14:textId="77777777" w:rsidR="007F6D18" w:rsidRDefault="007F6D18" w:rsidP="007F6D18">
      <w:pPr>
        <w:pStyle w:val="NormalWeb"/>
        <w:ind w:left="480" w:hanging="480"/>
      </w:pPr>
      <w:r>
        <w:rPr>
          <w:rStyle w:val="CommentReference"/>
        </w:rPr>
        <w:annotationRef/>
      </w:r>
      <w:r>
        <w:t xml:space="preserve">Letcher, B. H., and T. D. </w:t>
      </w:r>
      <w:proofErr w:type="spellStart"/>
      <w:r>
        <w:t>Terrick</w:t>
      </w:r>
      <w:proofErr w:type="spellEnd"/>
      <w:r>
        <w:t>. 1998. Maturation of male age-0 Atlantic salmon following a massive, localized flood. Journal of Fish Biology 53(6):1243–1252.</w:t>
      </w:r>
    </w:p>
    <w:p w14:paraId="278317F2" w14:textId="77777777" w:rsidR="003B4051" w:rsidRDefault="003B4051" w:rsidP="003B4051">
      <w:pPr>
        <w:pStyle w:val="NormalWeb"/>
        <w:ind w:left="480" w:hanging="480"/>
      </w:pPr>
      <w:r>
        <w:t>Carline, R. F., and B. J. McCullough. 2003. Effects of Floods on Brook Trout Populations in the Monongahela National Forest, West Virginia. Transactions of the American Fisheries Society 132(5):1014–1020.</w:t>
      </w:r>
    </w:p>
    <w:p w14:paraId="6EDF9CA6" w14:textId="77777777" w:rsidR="003B4051" w:rsidRDefault="003B4051" w:rsidP="007F6D18">
      <w:pPr>
        <w:pStyle w:val="NormalWeb"/>
        <w:ind w:left="480" w:hanging="480"/>
      </w:pPr>
    </w:p>
    <w:p w14:paraId="00915B28" w14:textId="77777777" w:rsidR="003B4051" w:rsidRDefault="003B4051" w:rsidP="007F6D18">
      <w:pPr>
        <w:pStyle w:val="NormalWeb"/>
        <w:ind w:left="480" w:hanging="480"/>
      </w:pPr>
    </w:p>
    <w:p w14:paraId="6BA7AB1A" w14:textId="1A5BFE0E" w:rsidR="007F6D18" w:rsidRDefault="007F6D18">
      <w:pPr>
        <w:pStyle w:val="CommentText"/>
      </w:pPr>
    </w:p>
  </w:comment>
  <w:comment w:id="190" w:author="Letcher, Benjamin" w:date="2017-01-26T11:36:00Z" w:initials="BHL">
    <w:p w14:paraId="08EA1807" w14:textId="77777777" w:rsidR="007F6D18" w:rsidRDefault="007F6D18" w:rsidP="007F6D18">
      <w:pPr>
        <w:pStyle w:val="NormalWeb"/>
        <w:ind w:left="480" w:hanging="480"/>
      </w:pPr>
      <w:r>
        <w:rPr>
          <w:rStyle w:val="CommentReference"/>
        </w:rPr>
        <w:annotationRef/>
      </w:r>
      <w:proofErr w:type="spellStart"/>
      <w:r>
        <w:t>Vincenzi</w:t>
      </w:r>
      <w:proofErr w:type="spellEnd"/>
      <w:r>
        <w:t xml:space="preserve">, S., a J. </w:t>
      </w:r>
      <w:proofErr w:type="spellStart"/>
      <w:r>
        <w:t>Crivelli</w:t>
      </w:r>
      <w:proofErr w:type="spellEnd"/>
      <w:r>
        <w:t xml:space="preserve">, W. H. Satterthwaite, and M. </w:t>
      </w:r>
      <w:proofErr w:type="spellStart"/>
      <w:r>
        <w:t>Mangel</w:t>
      </w:r>
      <w:proofErr w:type="spellEnd"/>
      <w:r>
        <w:t>. 2014. Eco-evolutionary dynamics induced by massive mortality events. Journal of fish biology:1–23.</w:t>
      </w:r>
    </w:p>
    <w:p w14:paraId="31222648" w14:textId="06235993" w:rsidR="007F6D18" w:rsidRDefault="007F6D18">
      <w:pPr>
        <w:pStyle w:val="CommentText"/>
      </w:pPr>
    </w:p>
  </w:comment>
  <w:comment w:id="200" w:author="Letcher, Benjamin" w:date="2017-01-26T11:36:00Z" w:initials="BHL">
    <w:p w14:paraId="3150BEE0" w14:textId="77777777" w:rsidR="004454CB" w:rsidRDefault="004454CB" w:rsidP="004454CB">
      <w:pPr>
        <w:pStyle w:val="NormalWeb"/>
        <w:ind w:left="480" w:hanging="480"/>
      </w:pPr>
      <w:r>
        <w:rPr>
          <w:rStyle w:val="CommentReference"/>
        </w:rPr>
        <w:annotationRef/>
      </w:r>
      <w:r>
        <w:t xml:space="preserve">George, S. D., B. P. </w:t>
      </w:r>
      <w:proofErr w:type="spellStart"/>
      <w:r>
        <w:t>Baldigo</w:t>
      </w:r>
      <w:proofErr w:type="spellEnd"/>
      <w:r>
        <w:t>, A. J. Smith, and G. R. Robinson. 2015. Effects of extreme floods on trout populations and fish communities in a Catskill Mountain river. Freshwater Biology 60(12):2511–2522.</w:t>
      </w:r>
    </w:p>
    <w:p w14:paraId="2481F693" w14:textId="77777777" w:rsidR="004454CB" w:rsidRDefault="004454CB" w:rsidP="004454CB">
      <w:pPr>
        <w:pStyle w:val="NormalWeb"/>
        <w:ind w:left="480" w:hanging="480"/>
      </w:pPr>
      <w:proofErr w:type="spellStart"/>
      <w:r>
        <w:t>Roghair</w:t>
      </w:r>
      <w:proofErr w:type="spellEnd"/>
      <w:r>
        <w:t>, C. N., C. A. Dolloff, and M. K. Underwood. 2002. Response of a Brook Trout Population and Instream Habitat to a Catastrophic Flood and Debris Flow. Transactions of the American Fisheries Society 131(4):718–730.</w:t>
      </w:r>
    </w:p>
    <w:p w14:paraId="766AB747" w14:textId="77777777" w:rsidR="004454CB" w:rsidRDefault="004454CB" w:rsidP="004454CB">
      <w:pPr>
        <w:pStyle w:val="NormalWeb"/>
        <w:ind w:left="480" w:hanging="480"/>
      </w:pPr>
      <w:proofErr w:type="spellStart"/>
      <w:r>
        <w:t>Nislow</w:t>
      </w:r>
      <w:proofErr w:type="spellEnd"/>
      <w:r>
        <w:t xml:space="preserve">, K. H., F. J. </w:t>
      </w:r>
      <w:proofErr w:type="spellStart"/>
      <w:r>
        <w:t>Magilligan</w:t>
      </w:r>
      <w:proofErr w:type="spellEnd"/>
      <w:r>
        <w:t xml:space="preserve">, C. L. </w:t>
      </w:r>
      <w:proofErr w:type="spellStart"/>
      <w:r>
        <w:t>Folt</w:t>
      </w:r>
      <w:proofErr w:type="spellEnd"/>
      <w:r>
        <w:t>, and B. P. Kennedy. 2002. Within-Basin Variation in the Short- Term Effects of a Major Flood on Stream Fishes and Invertebrates. Journal of Freshwater Ecology 17(2):305–318.</w:t>
      </w:r>
    </w:p>
    <w:p w14:paraId="6C26D946" w14:textId="77777777" w:rsidR="004454CB" w:rsidRDefault="004454CB" w:rsidP="004454CB">
      <w:pPr>
        <w:pStyle w:val="NormalWeb"/>
        <w:ind w:left="480" w:hanging="480"/>
      </w:pPr>
      <w:bookmarkStart w:id="202" w:name="_GoBack"/>
      <w:bookmarkEnd w:id="202"/>
    </w:p>
    <w:p w14:paraId="4E2534FE" w14:textId="046EC9C5" w:rsidR="004454CB" w:rsidRDefault="004454CB">
      <w:pPr>
        <w:pStyle w:val="CommentText"/>
      </w:pPr>
    </w:p>
  </w:comment>
  <w:comment w:id="231" w:author="anon anon" w:date="2017-01-26T11:36:00Z" w:initials="anon">
    <w:p w14:paraId="6CB43D42" w14:textId="473AF960" w:rsidR="00342152" w:rsidRDefault="00342152">
      <w:r>
        <w:annotationRef/>
      </w:r>
      <w:r>
        <w:t>Correct interpretation?</w:t>
      </w:r>
    </w:p>
  </w:comment>
  <w:comment w:id="234" w:author="Daniel Hocking" w:date="2017-01-26T11:36:00Z" w:initials="DJH">
    <w:p w14:paraId="613A24DF" w14:textId="5FDB71DE" w:rsidR="00342152" w:rsidRDefault="00342152">
      <w:r>
        <w:annotationRef/>
      </w:r>
      <w:r>
        <w:t xml:space="preserve">Will fix citation details on final draft when I can deal with my </w:t>
      </w:r>
      <w:proofErr w:type="spellStart"/>
      <w:r>
        <w:t>Mendeley</w:t>
      </w:r>
      <w:proofErr w:type="spellEnd"/>
      <w:r>
        <w:t xml:space="preserve"> database</w:t>
      </w:r>
    </w:p>
  </w:comment>
  <w:comment w:id="235" w:author="Thorson, James" w:date="2017-01-26T11:36:00Z" w:initials="TJ">
    <w:p w14:paraId="2D04AB07" w14:textId="46F1E8EF" w:rsidR="00342152" w:rsidRDefault="00342152">
      <w:r>
        <w:annotationRef/>
      </w:r>
      <w:r>
        <w:t>Please add a table of all parameters from the case study, so that we can assure ourselves that (a) they make sense (b) that we have described the method correctly,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F536E" w14:textId="77777777" w:rsidR="00947A32" w:rsidRDefault="00947A32" w:rsidP="001E2C84">
      <w:r>
        <w:separator/>
      </w:r>
    </w:p>
  </w:endnote>
  <w:endnote w:type="continuationSeparator" w:id="0">
    <w:p w14:paraId="46EE2C80" w14:textId="77777777" w:rsidR="00947A32" w:rsidRDefault="00947A32" w:rsidP="001E2C84">
      <w:r>
        <w:continuationSeparator/>
      </w:r>
    </w:p>
  </w:endnote>
  <w:endnote w:type="continuationNotice" w:id="1">
    <w:p w14:paraId="14B3B4E6" w14:textId="77777777" w:rsidR="00947A32" w:rsidRDefault="00947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861636"/>
      <w:docPartObj>
        <w:docPartGallery w:val="Page Numbers (Bottom of Page)"/>
        <w:docPartUnique/>
      </w:docPartObj>
    </w:sdtPr>
    <w:sdtEndPr>
      <w:rPr>
        <w:noProof/>
      </w:rPr>
    </w:sdtEndPr>
    <w:sdtContent>
      <w:p w14:paraId="0CCF6141" w14:textId="609FBC95" w:rsidR="00342152" w:rsidRDefault="00342152">
        <w:pPr>
          <w:jc w:val="center"/>
        </w:pPr>
        <w:r>
          <w:fldChar w:fldCharType="begin"/>
        </w:r>
        <w:r>
          <w:instrText xml:space="preserve"> PAGE   \* MERGEFORMAT </w:instrText>
        </w:r>
        <w:r>
          <w:fldChar w:fldCharType="separate"/>
        </w:r>
        <w:r w:rsidR="004454CB">
          <w:rPr>
            <w:noProof/>
          </w:rPr>
          <w:t>12</w:t>
        </w:r>
        <w:r>
          <w:rPr>
            <w:noProof/>
          </w:rPr>
          <w:fldChar w:fldCharType="end"/>
        </w:r>
      </w:p>
    </w:sdtContent>
  </w:sdt>
  <w:p w14:paraId="7FC67593" w14:textId="77777777" w:rsidR="00342152" w:rsidRDefault="003421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A6C1D" w14:textId="77777777" w:rsidR="00947A32" w:rsidRDefault="00947A32" w:rsidP="001E2C84">
      <w:r>
        <w:separator/>
      </w:r>
    </w:p>
  </w:footnote>
  <w:footnote w:type="continuationSeparator" w:id="0">
    <w:p w14:paraId="3C0CDBB1" w14:textId="77777777" w:rsidR="00947A32" w:rsidRDefault="00947A32" w:rsidP="001E2C84">
      <w:r>
        <w:continuationSeparator/>
      </w:r>
    </w:p>
  </w:footnote>
  <w:footnote w:type="continuationNotice" w:id="1">
    <w:p w14:paraId="584D566C" w14:textId="77777777" w:rsidR="00947A32" w:rsidRDefault="00947A32"/>
  </w:footnote>
  <w:footnote w:id="2">
    <w:p w14:paraId="10F12A8A" w14:textId="33295F40" w:rsidR="00342152" w:rsidRDefault="00342152" w:rsidP="003C1C39">
      <w:pPr>
        <w:tabs>
          <w:tab w:val="left" w:pos="360"/>
          <w:tab w:val="left" w:pos="8640"/>
        </w:tabs>
        <w:rPr>
          <w:rFonts w:ascii="Times New Roman" w:hAnsi="Times New Roman" w:cs="Times New Roman"/>
          <w:i/>
        </w:rPr>
      </w:pPr>
      <w:r>
        <w:footnoteRef/>
      </w:r>
      <w:r>
        <w:t xml:space="preserve"> Corresponding Author:</w:t>
      </w:r>
      <w:r>
        <w:rPr>
          <w:rFonts w:ascii="Times New Roman" w:hAnsi="Times New Roman" w:cs="Times New Roman"/>
          <w:i/>
        </w:rPr>
        <w:t xml:space="preserve"> </w:t>
      </w:r>
      <w:r>
        <w:rPr>
          <w:rFonts w:ascii="Times New Roman" w:hAnsi="Times New Roman" w:cs="Times New Roman"/>
        </w:rPr>
        <w:t xml:space="preserve">Frostburg State University, Department of Biology, 201 Compton Science Center, 101 Braddock Road, Frostburg, MD 21532. Email - </w:t>
      </w:r>
      <w:hyperlink r:id="rId1" w:history="1">
        <w:r w:rsidRPr="00623EFA">
          <w:rPr>
            <w:rFonts w:ascii="Times New Roman" w:hAnsi="Times New Roman" w:cs="Times New Roman"/>
            <w:i/>
          </w:rPr>
          <w:t>djhocking@frostburg.edu</w:t>
        </w:r>
      </w:hyperlink>
      <w:r>
        <w:rPr>
          <w:rFonts w:ascii="Times New Roman" w:hAnsi="Times New Roman" w:cs="Times New Roman"/>
          <w:i/>
        </w:rPr>
        <w:t xml:space="preserve">.. Phone: </w:t>
      </w:r>
      <w:r w:rsidRPr="003C1C39">
        <w:rPr>
          <w:rFonts w:ascii="Times New Roman" w:hAnsi="Times New Roman" w:cs="Times New Roman"/>
          <w:i/>
        </w:rPr>
        <w:t>301-687-4343</w:t>
      </w:r>
      <w:r>
        <w:rPr>
          <w:rFonts w:ascii="Times New Roman" w:hAnsi="Times New Roman" w:cs="Times New Roman"/>
          <w:i/>
        </w:rPr>
        <w:t>.</w:t>
      </w:r>
    </w:p>
    <w:p w14:paraId="6A4C427C" w14:textId="3CA13EC0" w:rsidR="00342152" w:rsidRDefault="0034215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5E7"/>
    <w:rsid w:val="00000C62"/>
    <w:rsid w:val="000111C2"/>
    <w:rsid w:val="000116C1"/>
    <w:rsid w:val="00025340"/>
    <w:rsid w:val="00030A7D"/>
    <w:rsid w:val="00031CAE"/>
    <w:rsid w:val="00034D0E"/>
    <w:rsid w:val="00041401"/>
    <w:rsid w:val="00042A82"/>
    <w:rsid w:val="00044D66"/>
    <w:rsid w:val="000544A2"/>
    <w:rsid w:val="0005485C"/>
    <w:rsid w:val="000561EF"/>
    <w:rsid w:val="000668AF"/>
    <w:rsid w:val="00075A82"/>
    <w:rsid w:val="000840D7"/>
    <w:rsid w:val="00087F8A"/>
    <w:rsid w:val="000C1D73"/>
    <w:rsid w:val="000C1EC1"/>
    <w:rsid w:val="000E62CB"/>
    <w:rsid w:val="00106C71"/>
    <w:rsid w:val="0011313E"/>
    <w:rsid w:val="001158B2"/>
    <w:rsid w:val="00117244"/>
    <w:rsid w:val="001271D5"/>
    <w:rsid w:val="00132B75"/>
    <w:rsid w:val="00136BB4"/>
    <w:rsid w:val="00150A05"/>
    <w:rsid w:val="001934E2"/>
    <w:rsid w:val="001960CF"/>
    <w:rsid w:val="001A7525"/>
    <w:rsid w:val="001B7E73"/>
    <w:rsid w:val="001C3622"/>
    <w:rsid w:val="001C52D5"/>
    <w:rsid w:val="001D2356"/>
    <w:rsid w:val="001D241E"/>
    <w:rsid w:val="001D421C"/>
    <w:rsid w:val="001D7EA2"/>
    <w:rsid w:val="001E1A6B"/>
    <w:rsid w:val="001E2C84"/>
    <w:rsid w:val="001E6C5B"/>
    <w:rsid w:val="001F4413"/>
    <w:rsid w:val="00204703"/>
    <w:rsid w:val="00206634"/>
    <w:rsid w:val="00214CC1"/>
    <w:rsid w:val="00221B95"/>
    <w:rsid w:val="002373E3"/>
    <w:rsid w:val="00243A71"/>
    <w:rsid w:val="002700BD"/>
    <w:rsid w:val="00270DFB"/>
    <w:rsid w:val="00277AAD"/>
    <w:rsid w:val="0028590F"/>
    <w:rsid w:val="002918C5"/>
    <w:rsid w:val="00291CA0"/>
    <w:rsid w:val="00296761"/>
    <w:rsid w:val="002B5930"/>
    <w:rsid w:val="002B6E71"/>
    <w:rsid w:val="002B71E7"/>
    <w:rsid w:val="002D0F94"/>
    <w:rsid w:val="002E1D4D"/>
    <w:rsid w:val="002E405E"/>
    <w:rsid w:val="002E43ED"/>
    <w:rsid w:val="002E7DB8"/>
    <w:rsid w:val="002F6BA1"/>
    <w:rsid w:val="00302F0E"/>
    <w:rsid w:val="0031119E"/>
    <w:rsid w:val="003117E7"/>
    <w:rsid w:val="00322BAC"/>
    <w:rsid w:val="0032384C"/>
    <w:rsid w:val="00337882"/>
    <w:rsid w:val="00342152"/>
    <w:rsid w:val="00344E5D"/>
    <w:rsid w:val="00356118"/>
    <w:rsid w:val="0037674C"/>
    <w:rsid w:val="00381C35"/>
    <w:rsid w:val="0039056C"/>
    <w:rsid w:val="003A2602"/>
    <w:rsid w:val="003A37EB"/>
    <w:rsid w:val="003A4118"/>
    <w:rsid w:val="003A4458"/>
    <w:rsid w:val="003B4019"/>
    <w:rsid w:val="003B4051"/>
    <w:rsid w:val="003B70EE"/>
    <w:rsid w:val="003C1C39"/>
    <w:rsid w:val="003C2732"/>
    <w:rsid w:val="003C4CD5"/>
    <w:rsid w:val="003C50C8"/>
    <w:rsid w:val="003D00BB"/>
    <w:rsid w:val="003D43D3"/>
    <w:rsid w:val="00401298"/>
    <w:rsid w:val="00402DF0"/>
    <w:rsid w:val="00406A34"/>
    <w:rsid w:val="004133A9"/>
    <w:rsid w:val="00422934"/>
    <w:rsid w:val="00423501"/>
    <w:rsid w:val="00434E44"/>
    <w:rsid w:val="004358C6"/>
    <w:rsid w:val="00440888"/>
    <w:rsid w:val="00442798"/>
    <w:rsid w:val="004454CB"/>
    <w:rsid w:val="00451BD6"/>
    <w:rsid w:val="00452AFB"/>
    <w:rsid w:val="0045479A"/>
    <w:rsid w:val="00470967"/>
    <w:rsid w:val="0047099A"/>
    <w:rsid w:val="0047381E"/>
    <w:rsid w:val="00480E8E"/>
    <w:rsid w:val="00491DC6"/>
    <w:rsid w:val="00492083"/>
    <w:rsid w:val="004A2B65"/>
    <w:rsid w:val="004A7D19"/>
    <w:rsid w:val="004B4C24"/>
    <w:rsid w:val="004C6E1F"/>
    <w:rsid w:val="004D5DA7"/>
    <w:rsid w:val="004D7E7D"/>
    <w:rsid w:val="004F4D1D"/>
    <w:rsid w:val="00502602"/>
    <w:rsid w:val="005049AB"/>
    <w:rsid w:val="00505466"/>
    <w:rsid w:val="00505858"/>
    <w:rsid w:val="00507F64"/>
    <w:rsid w:val="005277C9"/>
    <w:rsid w:val="00543347"/>
    <w:rsid w:val="00543D8B"/>
    <w:rsid w:val="00544A79"/>
    <w:rsid w:val="005665A2"/>
    <w:rsid w:val="00596234"/>
    <w:rsid w:val="005A11F4"/>
    <w:rsid w:val="005B21E5"/>
    <w:rsid w:val="005B3A97"/>
    <w:rsid w:val="005C4C88"/>
    <w:rsid w:val="005D459A"/>
    <w:rsid w:val="005E14F3"/>
    <w:rsid w:val="005E20AD"/>
    <w:rsid w:val="005E45BF"/>
    <w:rsid w:val="005F0D64"/>
    <w:rsid w:val="005F49E4"/>
    <w:rsid w:val="005F731C"/>
    <w:rsid w:val="00607CED"/>
    <w:rsid w:val="00621186"/>
    <w:rsid w:val="00622DF3"/>
    <w:rsid w:val="006429B6"/>
    <w:rsid w:val="0064703D"/>
    <w:rsid w:val="0067001E"/>
    <w:rsid w:val="006745AC"/>
    <w:rsid w:val="00681C16"/>
    <w:rsid w:val="0068685E"/>
    <w:rsid w:val="00690F07"/>
    <w:rsid w:val="00695998"/>
    <w:rsid w:val="006A0137"/>
    <w:rsid w:val="006A5B25"/>
    <w:rsid w:val="006B546D"/>
    <w:rsid w:val="006F1207"/>
    <w:rsid w:val="006F51BA"/>
    <w:rsid w:val="006F707A"/>
    <w:rsid w:val="007070B9"/>
    <w:rsid w:val="00712DD8"/>
    <w:rsid w:val="00724C1B"/>
    <w:rsid w:val="00730DD2"/>
    <w:rsid w:val="007354A3"/>
    <w:rsid w:val="007400D8"/>
    <w:rsid w:val="00742FBB"/>
    <w:rsid w:val="00751CFD"/>
    <w:rsid w:val="007551FD"/>
    <w:rsid w:val="007743AA"/>
    <w:rsid w:val="00776A61"/>
    <w:rsid w:val="00777CBA"/>
    <w:rsid w:val="00786B93"/>
    <w:rsid w:val="00787803"/>
    <w:rsid w:val="00792F04"/>
    <w:rsid w:val="0079652D"/>
    <w:rsid w:val="007A5FD4"/>
    <w:rsid w:val="007B64B7"/>
    <w:rsid w:val="007C1E5E"/>
    <w:rsid w:val="007C1E88"/>
    <w:rsid w:val="007E0472"/>
    <w:rsid w:val="007E05D4"/>
    <w:rsid w:val="007E4EEA"/>
    <w:rsid w:val="007F1AE2"/>
    <w:rsid w:val="007F3030"/>
    <w:rsid w:val="007F6D18"/>
    <w:rsid w:val="00804588"/>
    <w:rsid w:val="0081178D"/>
    <w:rsid w:val="00815776"/>
    <w:rsid w:val="00815932"/>
    <w:rsid w:val="00816A82"/>
    <w:rsid w:val="0082768E"/>
    <w:rsid w:val="00850E5E"/>
    <w:rsid w:val="00864DA6"/>
    <w:rsid w:val="00873454"/>
    <w:rsid w:val="008760EF"/>
    <w:rsid w:val="00876574"/>
    <w:rsid w:val="00896C0E"/>
    <w:rsid w:val="00896D62"/>
    <w:rsid w:val="008A131E"/>
    <w:rsid w:val="008B0F7D"/>
    <w:rsid w:val="008C531D"/>
    <w:rsid w:val="008F1CC6"/>
    <w:rsid w:val="008F1CD3"/>
    <w:rsid w:val="008F308A"/>
    <w:rsid w:val="008F4C64"/>
    <w:rsid w:val="009009ED"/>
    <w:rsid w:val="009052B9"/>
    <w:rsid w:val="00927E85"/>
    <w:rsid w:val="0093713B"/>
    <w:rsid w:val="00947A32"/>
    <w:rsid w:val="009500C2"/>
    <w:rsid w:val="00975736"/>
    <w:rsid w:val="00980882"/>
    <w:rsid w:val="00987BA3"/>
    <w:rsid w:val="009A351B"/>
    <w:rsid w:val="009B45E3"/>
    <w:rsid w:val="009C4B42"/>
    <w:rsid w:val="009C5004"/>
    <w:rsid w:val="009C6A2D"/>
    <w:rsid w:val="009E0DBE"/>
    <w:rsid w:val="00A01E6D"/>
    <w:rsid w:val="00A2579F"/>
    <w:rsid w:val="00A26989"/>
    <w:rsid w:val="00A3345E"/>
    <w:rsid w:val="00A64C55"/>
    <w:rsid w:val="00A96236"/>
    <w:rsid w:val="00AA4408"/>
    <w:rsid w:val="00AB2935"/>
    <w:rsid w:val="00AB7715"/>
    <w:rsid w:val="00AD399D"/>
    <w:rsid w:val="00AE05CD"/>
    <w:rsid w:val="00AF16AB"/>
    <w:rsid w:val="00B030C6"/>
    <w:rsid w:val="00B062FD"/>
    <w:rsid w:val="00B15ACD"/>
    <w:rsid w:val="00B17126"/>
    <w:rsid w:val="00B255C7"/>
    <w:rsid w:val="00B405BE"/>
    <w:rsid w:val="00B60A64"/>
    <w:rsid w:val="00B66629"/>
    <w:rsid w:val="00B70D6F"/>
    <w:rsid w:val="00B740F2"/>
    <w:rsid w:val="00B7640E"/>
    <w:rsid w:val="00BD4D6F"/>
    <w:rsid w:val="00BD68BF"/>
    <w:rsid w:val="00BE29D6"/>
    <w:rsid w:val="00BE789B"/>
    <w:rsid w:val="00C347B2"/>
    <w:rsid w:val="00C41748"/>
    <w:rsid w:val="00C519DF"/>
    <w:rsid w:val="00C51D72"/>
    <w:rsid w:val="00C52096"/>
    <w:rsid w:val="00C52D44"/>
    <w:rsid w:val="00C5643D"/>
    <w:rsid w:val="00C56E9F"/>
    <w:rsid w:val="00C6305D"/>
    <w:rsid w:val="00C76FAC"/>
    <w:rsid w:val="00C856F1"/>
    <w:rsid w:val="00C912B4"/>
    <w:rsid w:val="00C93A11"/>
    <w:rsid w:val="00CA7F86"/>
    <w:rsid w:val="00CC1EC5"/>
    <w:rsid w:val="00CD4FF6"/>
    <w:rsid w:val="00CD53FD"/>
    <w:rsid w:val="00CD7F22"/>
    <w:rsid w:val="00CE534F"/>
    <w:rsid w:val="00CE7331"/>
    <w:rsid w:val="00CF1471"/>
    <w:rsid w:val="00CF1F3E"/>
    <w:rsid w:val="00CF6696"/>
    <w:rsid w:val="00CF797F"/>
    <w:rsid w:val="00D00553"/>
    <w:rsid w:val="00D01906"/>
    <w:rsid w:val="00D03EFB"/>
    <w:rsid w:val="00D160FF"/>
    <w:rsid w:val="00D36512"/>
    <w:rsid w:val="00D4406F"/>
    <w:rsid w:val="00D51B2C"/>
    <w:rsid w:val="00D5230F"/>
    <w:rsid w:val="00D610F4"/>
    <w:rsid w:val="00D62FC0"/>
    <w:rsid w:val="00D738A6"/>
    <w:rsid w:val="00D75C6C"/>
    <w:rsid w:val="00D907F3"/>
    <w:rsid w:val="00D91B53"/>
    <w:rsid w:val="00D91D5A"/>
    <w:rsid w:val="00DA2E5E"/>
    <w:rsid w:val="00DB02EF"/>
    <w:rsid w:val="00DB2AD0"/>
    <w:rsid w:val="00DB57FA"/>
    <w:rsid w:val="00DD35A5"/>
    <w:rsid w:val="00DD6710"/>
    <w:rsid w:val="00DE5FF5"/>
    <w:rsid w:val="00E12DDB"/>
    <w:rsid w:val="00E175D4"/>
    <w:rsid w:val="00E225E7"/>
    <w:rsid w:val="00E35742"/>
    <w:rsid w:val="00E409D8"/>
    <w:rsid w:val="00E41D81"/>
    <w:rsid w:val="00E46A10"/>
    <w:rsid w:val="00E543E9"/>
    <w:rsid w:val="00E57263"/>
    <w:rsid w:val="00E66654"/>
    <w:rsid w:val="00E676AA"/>
    <w:rsid w:val="00E74BFB"/>
    <w:rsid w:val="00E81E96"/>
    <w:rsid w:val="00E85921"/>
    <w:rsid w:val="00EA52AD"/>
    <w:rsid w:val="00EB4899"/>
    <w:rsid w:val="00EB6AD1"/>
    <w:rsid w:val="00EC41B7"/>
    <w:rsid w:val="00ED095D"/>
    <w:rsid w:val="00ED162D"/>
    <w:rsid w:val="00ED6314"/>
    <w:rsid w:val="00ED6418"/>
    <w:rsid w:val="00EF7C9A"/>
    <w:rsid w:val="00F00A1A"/>
    <w:rsid w:val="00F02E16"/>
    <w:rsid w:val="00F14C6B"/>
    <w:rsid w:val="00F21AEB"/>
    <w:rsid w:val="00F245EB"/>
    <w:rsid w:val="00F27B31"/>
    <w:rsid w:val="00F57ED2"/>
    <w:rsid w:val="00F66087"/>
    <w:rsid w:val="00F751F0"/>
    <w:rsid w:val="00F843F9"/>
    <w:rsid w:val="00FB061A"/>
    <w:rsid w:val="00FB30CE"/>
    <w:rsid w:val="00FD02FC"/>
    <w:rsid w:val="00FD17B1"/>
    <w:rsid w:val="00FE4486"/>
    <w:rsid w:val="00FF49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A5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 w:type="paragraph" w:styleId="NormalWeb">
    <w:name w:val="Normal (Web)"/>
    <w:basedOn w:val="Normal"/>
    <w:uiPriority w:val="99"/>
    <w:semiHidden/>
    <w:unhideWhenUsed/>
    <w:rsid w:val="004133A9"/>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4133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A01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0137"/>
    <w:rPr>
      <w:rFonts w:ascii="Lucida Grande" w:hAnsi="Lucida Grande" w:cs="Lucida Grande"/>
      <w:sz w:val="18"/>
      <w:szCs w:val="18"/>
    </w:rPr>
  </w:style>
  <w:style w:type="character" w:styleId="LineNumber">
    <w:name w:val="line number"/>
    <w:basedOn w:val="DefaultParagraphFont"/>
    <w:uiPriority w:val="99"/>
    <w:semiHidden/>
    <w:unhideWhenUsed/>
    <w:rsid w:val="006A0137"/>
  </w:style>
  <w:style w:type="paragraph" w:styleId="CommentSubject">
    <w:name w:val="annotation subject"/>
    <w:basedOn w:val="CommentText"/>
    <w:next w:val="CommentText"/>
    <w:link w:val="CommentSubjectChar"/>
    <w:uiPriority w:val="99"/>
    <w:semiHidden/>
    <w:unhideWhenUsed/>
    <w:rsid w:val="006A0137"/>
    <w:rPr>
      <w:b/>
      <w:bCs/>
      <w:sz w:val="20"/>
      <w:szCs w:val="20"/>
    </w:rPr>
  </w:style>
  <w:style w:type="character" w:customStyle="1" w:styleId="CommentSubjectChar">
    <w:name w:val="Comment Subject Char"/>
    <w:basedOn w:val="CommentTextChar"/>
    <w:link w:val="CommentSubject"/>
    <w:uiPriority w:val="99"/>
    <w:semiHidden/>
    <w:rsid w:val="006A0137"/>
    <w:rPr>
      <w:b/>
      <w:bCs/>
      <w:sz w:val="20"/>
      <w:szCs w:val="20"/>
    </w:rPr>
  </w:style>
  <w:style w:type="paragraph" w:styleId="NormalWeb">
    <w:name w:val="Normal (Web)"/>
    <w:basedOn w:val="Normal"/>
    <w:uiPriority w:val="99"/>
    <w:semiHidden/>
    <w:unhideWhenUsed/>
    <w:rsid w:val="004133A9"/>
    <w:pPr>
      <w:spacing w:before="100" w:beforeAutospacing="1" w:after="100" w:afterAutospacing="1"/>
    </w:pPr>
    <w:rPr>
      <w:rFonts w:ascii="Times New Roman" w:eastAsia="Times New Roman" w:hAnsi="Times New Roman" w:cs="Times New Roman"/>
      <w:lang w:eastAsia="en-US"/>
    </w:rPr>
  </w:style>
  <w:style w:type="paragraph" w:styleId="Revision">
    <w:name w:val="Revision"/>
    <w:hidden/>
    <w:uiPriority w:val="99"/>
    <w:semiHidden/>
    <w:rsid w:val="00413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51230">
      <w:bodyDiv w:val="1"/>
      <w:marLeft w:val="0"/>
      <w:marRight w:val="0"/>
      <w:marTop w:val="0"/>
      <w:marBottom w:val="0"/>
      <w:divBdr>
        <w:top w:val="none" w:sz="0" w:space="0" w:color="auto"/>
        <w:left w:val="none" w:sz="0" w:space="0" w:color="auto"/>
        <w:bottom w:val="none" w:sz="0" w:space="0" w:color="auto"/>
        <w:right w:val="none" w:sz="0" w:space="0" w:color="auto"/>
      </w:divBdr>
    </w:div>
    <w:div w:id="170680375">
      <w:bodyDiv w:val="1"/>
      <w:marLeft w:val="0"/>
      <w:marRight w:val="0"/>
      <w:marTop w:val="0"/>
      <w:marBottom w:val="0"/>
      <w:divBdr>
        <w:top w:val="none" w:sz="0" w:space="0" w:color="auto"/>
        <w:left w:val="none" w:sz="0" w:space="0" w:color="auto"/>
        <w:bottom w:val="none" w:sz="0" w:space="0" w:color="auto"/>
        <w:right w:val="none" w:sz="0" w:space="0" w:color="auto"/>
      </w:divBdr>
    </w:div>
    <w:div w:id="223761911">
      <w:bodyDiv w:val="1"/>
      <w:marLeft w:val="0"/>
      <w:marRight w:val="0"/>
      <w:marTop w:val="0"/>
      <w:marBottom w:val="0"/>
      <w:divBdr>
        <w:top w:val="none" w:sz="0" w:space="0" w:color="auto"/>
        <w:left w:val="none" w:sz="0" w:space="0" w:color="auto"/>
        <w:bottom w:val="none" w:sz="0" w:space="0" w:color="auto"/>
        <w:right w:val="none" w:sz="0" w:space="0" w:color="auto"/>
      </w:divBdr>
    </w:div>
    <w:div w:id="334766828">
      <w:bodyDiv w:val="1"/>
      <w:marLeft w:val="0"/>
      <w:marRight w:val="0"/>
      <w:marTop w:val="0"/>
      <w:marBottom w:val="0"/>
      <w:divBdr>
        <w:top w:val="none" w:sz="0" w:space="0" w:color="auto"/>
        <w:left w:val="none" w:sz="0" w:space="0" w:color="auto"/>
        <w:bottom w:val="none" w:sz="0" w:space="0" w:color="auto"/>
        <w:right w:val="none" w:sz="0" w:space="0" w:color="auto"/>
      </w:divBdr>
    </w:div>
    <w:div w:id="345442474">
      <w:bodyDiv w:val="1"/>
      <w:marLeft w:val="0"/>
      <w:marRight w:val="0"/>
      <w:marTop w:val="0"/>
      <w:marBottom w:val="0"/>
      <w:divBdr>
        <w:top w:val="none" w:sz="0" w:space="0" w:color="auto"/>
        <w:left w:val="none" w:sz="0" w:space="0" w:color="auto"/>
        <w:bottom w:val="none" w:sz="0" w:space="0" w:color="auto"/>
        <w:right w:val="none" w:sz="0" w:space="0" w:color="auto"/>
      </w:divBdr>
    </w:div>
    <w:div w:id="545534700">
      <w:bodyDiv w:val="1"/>
      <w:marLeft w:val="0"/>
      <w:marRight w:val="0"/>
      <w:marTop w:val="0"/>
      <w:marBottom w:val="0"/>
      <w:divBdr>
        <w:top w:val="none" w:sz="0" w:space="0" w:color="auto"/>
        <w:left w:val="none" w:sz="0" w:space="0" w:color="auto"/>
        <w:bottom w:val="none" w:sz="0" w:space="0" w:color="auto"/>
        <w:right w:val="none" w:sz="0" w:space="0" w:color="auto"/>
      </w:divBdr>
    </w:div>
    <w:div w:id="559481632">
      <w:bodyDiv w:val="1"/>
      <w:marLeft w:val="0"/>
      <w:marRight w:val="0"/>
      <w:marTop w:val="0"/>
      <w:marBottom w:val="0"/>
      <w:divBdr>
        <w:top w:val="none" w:sz="0" w:space="0" w:color="auto"/>
        <w:left w:val="none" w:sz="0" w:space="0" w:color="auto"/>
        <w:bottom w:val="none" w:sz="0" w:space="0" w:color="auto"/>
        <w:right w:val="none" w:sz="0" w:space="0" w:color="auto"/>
      </w:divBdr>
    </w:div>
    <w:div w:id="753629497">
      <w:bodyDiv w:val="1"/>
      <w:marLeft w:val="0"/>
      <w:marRight w:val="0"/>
      <w:marTop w:val="0"/>
      <w:marBottom w:val="0"/>
      <w:divBdr>
        <w:top w:val="none" w:sz="0" w:space="0" w:color="auto"/>
        <w:left w:val="none" w:sz="0" w:space="0" w:color="auto"/>
        <w:bottom w:val="none" w:sz="0" w:space="0" w:color="auto"/>
        <w:right w:val="none" w:sz="0" w:space="0" w:color="auto"/>
      </w:divBdr>
    </w:div>
    <w:div w:id="834687493">
      <w:bodyDiv w:val="1"/>
      <w:marLeft w:val="0"/>
      <w:marRight w:val="0"/>
      <w:marTop w:val="0"/>
      <w:marBottom w:val="0"/>
      <w:divBdr>
        <w:top w:val="none" w:sz="0" w:space="0" w:color="auto"/>
        <w:left w:val="none" w:sz="0" w:space="0" w:color="auto"/>
        <w:bottom w:val="none" w:sz="0" w:space="0" w:color="auto"/>
        <w:right w:val="none" w:sz="0" w:space="0" w:color="auto"/>
      </w:divBdr>
    </w:div>
    <w:div w:id="844630416">
      <w:bodyDiv w:val="1"/>
      <w:marLeft w:val="0"/>
      <w:marRight w:val="0"/>
      <w:marTop w:val="0"/>
      <w:marBottom w:val="0"/>
      <w:divBdr>
        <w:top w:val="none" w:sz="0" w:space="0" w:color="auto"/>
        <w:left w:val="none" w:sz="0" w:space="0" w:color="auto"/>
        <w:bottom w:val="none" w:sz="0" w:space="0" w:color="auto"/>
        <w:right w:val="none" w:sz="0" w:space="0" w:color="auto"/>
      </w:divBdr>
    </w:div>
    <w:div w:id="1257251111">
      <w:bodyDiv w:val="1"/>
      <w:marLeft w:val="0"/>
      <w:marRight w:val="0"/>
      <w:marTop w:val="0"/>
      <w:marBottom w:val="0"/>
      <w:divBdr>
        <w:top w:val="none" w:sz="0" w:space="0" w:color="auto"/>
        <w:left w:val="none" w:sz="0" w:space="0" w:color="auto"/>
        <w:bottom w:val="none" w:sz="0" w:space="0" w:color="auto"/>
        <w:right w:val="none" w:sz="0" w:space="0" w:color="auto"/>
      </w:divBdr>
    </w:div>
    <w:div w:id="1501581692">
      <w:bodyDiv w:val="1"/>
      <w:marLeft w:val="0"/>
      <w:marRight w:val="0"/>
      <w:marTop w:val="0"/>
      <w:marBottom w:val="0"/>
      <w:divBdr>
        <w:top w:val="none" w:sz="0" w:space="0" w:color="auto"/>
        <w:left w:val="none" w:sz="0" w:space="0" w:color="auto"/>
        <w:bottom w:val="none" w:sz="0" w:space="0" w:color="auto"/>
        <w:right w:val="none" w:sz="0" w:space="0" w:color="auto"/>
      </w:divBdr>
    </w:div>
    <w:div w:id="1533374199">
      <w:bodyDiv w:val="1"/>
      <w:marLeft w:val="0"/>
      <w:marRight w:val="0"/>
      <w:marTop w:val="0"/>
      <w:marBottom w:val="0"/>
      <w:divBdr>
        <w:top w:val="none" w:sz="0" w:space="0" w:color="auto"/>
        <w:left w:val="none" w:sz="0" w:space="0" w:color="auto"/>
        <w:bottom w:val="none" w:sz="0" w:space="0" w:color="auto"/>
        <w:right w:val="none" w:sz="0" w:space="0" w:color="auto"/>
      </w:divBdr>
    </w:div>
    <w:div w:id="1561668466">
      <w:bodyDiv w:val="1"/>
      <w:marLeft w:val="0"/>
      <w:marRight w:val="0"/>
      <w:marTop w:val="0"/>
      <w:marBottom w:val="0"/>
      <w:divBdr>
        <w:top w:val="none" w:sz="0" w:space="0" w:color="auto"/>
        <w:left w:val="none" w:sz="0" w:space="0" w:color="auto"/>
        <w:bottom w:val="none" w:sz="0" w:space="0" w:color="auto"/>
        <w:right w:val="none" w:sz="0" w:space="0" w:color="auto"/>
      </w:divBdr>
    </w:div>
    <w:div w:id="1892688577">
      <w:bodyDiv w:val="1"/>
      <w:marLeft w:val="0"/>
      <w:marRight w:val="0"/>
      <w:marTop w:val="0"/>
      <w:marBottom w:val="0"/>
      <w:divBdr>
        <w:top w:val="none" w:sz="0" w:space="0" w:color="auto"/>
        <w:left w:val="none" w:sz="0" w:space="0" w:color="auto"/>
        <w:bottom w:val="none" w:sz="0" w:space="0" w:color="auto"/>
        <w:right w:val="none" w:sz="0" w:space="0" w:color="auto"/>
      </w:divBdr>
    </w:div>
    <w:div w:id="2022245523">
      <w:bodyDiv w:val="1"/>
      <w:marLeft w:val="0"/>
      <w:marRight w:val="0"/>
      <w:marTop w:val="0"/>
      <w:marBottom w:val="0"/>
      <w:divBdr>
        <w:top w:val="none" w:sz="0" w:space="0" w:color="auto"/>
        <w:left w:val="none" w:sz="0" w:space="0" w:color="auto"/>
        <w:bottom w:val="none" w:sz="0" w:space="0" w:color="auto"/>
        <w:right w:val="none" w:sz="0" w:space="0" w:color="auto"/>
      </w:divBdr>
    </w:div>
    <w:div w:id="213274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bit.ly/1K7WjO3" TargetMode="External"/><Relationship Id="rId2" Type="http://schemas.openxmlformats.org/officeDocument/2006/relationships/hyperlink" Target="http://dx.doi.org/10.1016/S0022-1694%2896%2903128-9" TargetMode="External"/><Relationship Id="rId1" Type="http://schemas.openxmlformats.org/officeDocument/2006/relationships/hyperlink" Target="http://dx.doi.org/10.3334/ORNLDAAC/132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djhocking/Trout_GRF/blob/master/Code/Spatial_Simulations.R" TargetMode="External"/><Relationship Id="rId13" Type="http://schemas.openxmlformats.org/officeDocument/2006/relationships/theme" Target="theme/theme1.xml"/><Relationship Id="rId18" Type="http://schemas.microsoft.com/office/2011/relationships/people" Target="NUL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ecosheds.org/assets/nhdhrd/v2/" TargetMode="External"/><Relationship Id="rId19" Type="http://schemas.microsoft.com/office/2011/relationships/commentsExtended" Target="NULL"/><Relationship Id="rId4" Type="http://schemas.openxmlformats.org/officeDocument/2006/relationships/webSettings" Target="webSettings.xml"/><Relationship Id="rId9" Type="http://schemas.openxmlformats.org/officeDocument/2006/relationships/hyperlink" Target="http://conte-ecology.github.io/shedsGis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jhocking@frostburg.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1473</TotalTime>
  <Pages>16</Pages>
  <Words>14081</Words>
  <Characters>80267</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Letcher, Benjamin</dc:creator>
  <cp:lastModifiedBy>Letcher, Benjamin</cp:lastModifiedBy>
  <cp:revision>15</cp:revision>
  <dcterms:created xsi:type="dcterms:W3CDTF">2017-01-25T15:38:00Z</dcterms:created>
  <dcterms:modified xsi:type="dcterms:W3CDTF">2017-01-26T16:36:00Z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a2c5b906-f78d-3e1c-96af-daf36e141300</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http://www.zotero.org/styles/pnas</vt:lpwstr>
  </property>
  <property fmtid="{D5CDD505-2E9C-101B-9397-08002B2CF9AE}" pid="23" name="Mendeley Recent Style Name 9_1">
    <vt:lpwstr>Proceedings of the National Academy of Sciences of the United States of America</vt:lpwstr>
  </property>
  <property fmtid="{D5CDD505-2E9C-101B-9397-08002B2CF9AE}" pid="24" name="Mendeley Citation Style_1">
    <vt:lpwstr>http://www.zotero.org/styles/ecology</vt:lpwstr>
  </property>
</Properties>
</file>