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 xml:space="preserve">Methods in Eco </w:t>
      </w:r>
      <w:proofErr w:type="spellStart"/>
      <w:r w:rsidR="001C3622">
        <w:rPr>
          <w:rFonts w:ascii="Times New Roman" w:hAnsi="Times New Roman" w:cs="Times New Roman"/>
        </w:rPr>
        <w:t>Evo</w:t>
      </w:r>
      <w:proofErr w:type="spellEnd"/>
      <w:r w:rsidR="001C3622">
        <w:rPr>
          <w:rFonts w:ascii="Times New Roman" w:hAnsi="Times New Roman" w:cs="Times New Roman"/>
        </w:rPr>
        <w:t xml:space="preserve"> [</w:t>
      </w:r>
      <w:commentRangeStart w:id="0"/>
      <w:r w:rsidR="001C3622">
        <w:rPr>
          <w:rFonts w:ascii="Times New Roman" w:hAnsi="Times New Roman" w:cs="Times New Roman"/>
        </w:rPr>
        <w:t>6000-7000</w:t>
      </w:r>
      <w:commentRangeEnd w:id="0"/>
      <w:r w:rsidR="00505466">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478A5CE"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w:t>
      </w:r>
      <w:proofErr w:type="spellStart"/>
      <w:r w:rsidRPr="0079652D">
        <w:rPr>
          <w:rFonts w:ascii="Times New Roman" w:hAnsi="Times New Roman" w:cs="Times New Roman"/>
          <w:b/>
          <w:sz w:val="28"/>
          <w:szCs w:val="28"/>
        </w:rPr>
        <w:t>geostatistical</w:t>
      </w:r>
      <w:proofErr w:type="spellEnd"/>
      <w:r w:rsidRPr="0079652D">
        <w:rPr>
          <w:rFonts w:ascii="Times New Roman" w:hAnsi="Times New Roman" w:cs="Times New Roman"/>
          <w:b/>
          <w:sz w:val="28"/>
          <w:szCs w:val="28"/>
        </w:rPr>
        <w:t xml:space="preserve"> state-space model of 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Fonts w:ascii="Times New Roman" w:hAnsi="Times New Roman" w:cs="Times New Roman"/>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w:t>
      </w:r>
      <w:proofErr w:type="spellStart"/>
      <w:r w:rsidR="00D62FC0" w:rsidRPr="0047099A">
        <w:rPr>
          <w:rFonts w:ascii="Times New Roman" w:hAnsi="Times New Roman" w:cs="Times New Roman"/>
          <w:i/>
        </w:rPr>
        <w:t>Anadromous</w:t>
      </w:r>
      <w:proofErr w:type="spellEnd"/>
      <w:r w:rsidR="00D62FC0" w:rsidRPr="0047099A">
        <w:rPr>
          <w:rFonts w:ascii="Times New Roman" w:hAnsi="Times New Roman" w:cs="Times New Roman"/>
          <w:i/>
        </w:rPr>
        <w:t xml:space="preserve">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proofErr w:type="spellStart"/>
      <w:r w:rsidR="007070B9">
        <w:rPr>
          <w:rFonts w:ascii="Times New Roman" w:hAnsi="Times New Roman" w:cs="Times New Roman"/>
        </w:rPr>
        <w:t>Spatio</w:t>
      </w:r>
      <w:proofErr w:type="spellEnd"/>
      <w:r w:rsidR="007070B9">
        <w:rPr>
          <w:rFonts w:ascii="Times New Roman" w:hAnsi="Times New Roman" w:cs="Times New Roman"/>
        </w:rPr>
        <w:t>-temporal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 xml:space="preserve">Disclaimer: This draft manuscript is distributed solely for purposes of scientific 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291CADC2"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 xml:space="preserve">We developed a novel statistical method 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 Increased the number of survey sites within the network improved the performance of the non-spatial model but only marginally improved the abundance estimates in the spatiotemporal model. We then 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w:t>
      </w:r>
      <w:proofErr w:type="gramStart"/>
      <w:r w:rsidR="00980882">
        <w:rPr>
          <w:rFonts w:ascii="Times New Roman" w:hAnsi="Times New Roman" w:cs="Times New Roman"/>
        </w:rPr>
        <w:t>30(???) years</w:t>
      </w:r>
      <w:r w:rsidR="001E6C5B">
        <w:rPr>
          <w:rFonts w:ascii="Times New Roman" w:hAnsi="Times New Roman" w:cs="Times New Roman"/>
        </w:rPr>
        <w:t>.</w:t>
      </w:r>
      <w:proofErr w:type="gramEnd"/>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w:t>
      </w:r>
      <w:proofErr w:type="spellStart"/>
      <w:r w:rsidR="000116C1">
        <w:rPr>
          <w:rFonts w:ascii="Times New Roman" w:hAnsi="Times New Roman" w:cs="Times New Roman"/>
        </w:rPr>
        <w:t>yoy</w:t>
      </w:r>
      <w:proofErr w:type="spellEnd"/>
      <w:r w:rsidR="000116C1">
        <w:rPr>
          <w:rFonts w:ascii="Times New Roman" w:hAnsi="Times New Roman" w:cs="Times New Roman"/>
        </w:rPr>
        <w:t xml:space="preserve"> abundance driven by </w:t>
      </w:r>
      <w:proofErr w:type="spellStart"/>
      <w:r w:rsidR="000116C1">
        <w:rPr>
          <w:rFonts w:ascii="Times New Roman" w:hAnsi="Times New Roman" w:cs="Times New Roman"/>
        </w:rPr>
        <w:t>xxxx</w:t>
      </w:r>
      <w:proofErr w:type="spellEnd"/>
      <w:r w:rsidR="000116C1">
        <w:rPr>
          <w:rFonts w:ascii="Times New Roman" w:hAnsi="Times New Roman" w:cs="Times New Roman"/>
        </w:rPr>
        <w:t xml:space="preserve"> with high spatial and temporal variability and moderate spatiotemporal correlation (???) … </w:t>
      </w:r>
      <w:proofErr w:type="gramStart"/>
      <w:r w:rsidR="000116C1">
        <w:rPr>
          <w:rFonts w:ascii="Times New Roman" w:hAnsi="Times New Roman" w:cs="Times New Roman"/>
        </w:rPr>
        <w:t>adult</w:t>
      </w:r>
      <w:proofErr w:type="gramEnd"/>
      <w:r w:rsidR="000116C1">
        <w:rPr>
          <w:rFonts w:ascii="Times New Roman" w:hAnsi="Times New Roman" w:cs="Times New Roman"/>
        </w:rPr>
        <w:t xml:space="preserve"> abundance less strongly affected by climatic conditions and less variable than YOY but with higher spatiotemporal correlation (???). [</w:t>
      </w:r>
      <w:proofErr w:type="gramStart"/>
      <w:r w:rsidR="000116C1">
        <w:rPr>
          <w:rFonts w:ascii="Times New Roman" w:hAnsi="Times New Roman" w:cs="Times New Roman"/>
        </w:rPr>
        <w:t>add</w:t>
      </w:r>
      <w:proofErr w:type="gramEnd"/>
      <w:r w:rsidR="000116C1">
        <w:rPr>
          <w:rFonts w:ascii="Times New Roman" w:hAnsi="Times New Roman" w:cs="Times New Roman"/>
        </w:rPr>
        <w:t xml:space="preserve">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proofErr w:type="gramStart"/>
      <w:r>
        <w:rPr>
          <w:rFonts w:ascii="Times New Roman" w:hAnsi="Times New Roman" w:cs="Times New Roman"/>
        </w:rPr>
        <w:t>Spatially-explicit</w:t>
      </w:r>
      <w:proofErr w:type="gramEnd"/>
      <w:r>
        <w:rPr>
          <w:rFonts w:ascii="Times New Roman" w:hAnsi="Times New Roman" w:cs="Times New Roman"/>
        </w:rPr>
        <w:t xml:space="preserve">, </w:t>
      </w:r>
      <w:proofErr w:type="spellStart"/>
      <w:r>
        <w:rPr>
          <w:rFonts w:ascii="Times New Roman" w:hAnsi="Times New Roman" w:cs="Times New Roman"/>
        </w:rPr>
        <w:t>spatio</w:t>
      </w:r>
      <w:proofErr w:type="spellEnd"/>
      <w:r>
        <w:rPr>
          <w:rFonts w:ascii="Times New Roman" w:hAnsi="Times New Roman" w:cs="Times New Roman"/>
        </w:rPr>
        <w:t>-temporal,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4A9F195B" w:rsidR="000840D7" w:rsidRPr="008C531D" w:rsidRDefault="000840D7" w:rsidP="001D421C">
      <w:pPr>
        <w:widowControl w:val="0"/>
        <w:autoSpaceDE w:val="0"/>
        <w:autoSpaceDN w:val="0"/>
        <w:adjustRightInd w:val="0"/>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 xml:space="preserve">estimate </w:t>
      </w:r>
      <w:proofErr w:type="spellStart"/>
      <w:r w:rsidR="003C50C8">
        <w:rPr>
          <w:rFonts w:ascii="Times New Roman" w:hAnsi="Times New Roman" w:cs="Times New Roman"/>
        </w:rPr>
        <w:t>spatio</w:t>
      </w:r>
      <w:proofErr w:type="spellEnd"/>
      <w:r w:rsidR="003C50C8">
        <w:rPr>
          <w:rFonts w:ascii="Times New Roman" w:hAnsi="Times New Roman" w:cs="Times New Roman"/>
        </w:rPr>
        <w:t>-temporal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 xml:space="preserve">including covariates that are themselves spatially </w:t>
      </w:r>
      <w:proofErr w:type="spellStart"/>
      <w:r w:rsidR="003C50C8">
        <w:rPr>
          <w:rFonts w:ascii="Times New Roman" w:hAnsi="Times New Roman" w:cs="Times New Roman"/>
        </w:rPr>
        <w:t>autocorrelated</w:t>
      </w:r>
      <w:proofErr w:type="spellEnd"/>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w:t>
      </w:r>
      <w:r w:rsidR="001D421C">
        <w:rPr>
          <w:rFonts w:ascii="Times New Roman" w:hAnsi="Times New Roman" w:cs="Times New Roman"/>
        </w:rPr>
        <w:fldChar w:fldCharType="begin" w:fldLock="1"/>
      </w:r>
      <w:r w:rsidR="001D421C">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"Conn", "given" : "Paul B", "non-dropping-particle" : "", "parse-names" : false, "suffix" : "" }, { "dropping-particle" : "", "family" : "Johnson", "given" : "Devin S", "non-dropping-particle" : "", "parse-names" : false, "suffix" : "" }, { "dropping-particle" : "", "family" : "Hoef", "given" : "Jay M", "non-dropping-particle" : "Ver", "parse-names" : false, "suffix" : "" }, { "dropping-particle" : "", "family" : "Hooten", "given" : "Mevin B", "non-dropping-particle" : "", "parse-names" : false, "suffix" : "" }, { "dropping-particle" : "", "family" : "London", "given" : "Joshua M",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"genre" : "JOUR", "id" : "ITEM-2", "issue" : "11", "issued" : { "date-parts" : [ [ "2012" ] ] }, "page" : "e49395", "title" : "An Accessible Method for Implementing Hierarchical Models with Spatio-Temporal Abundance Data", "type" : "article-journal", "volume" : "7" }, "uris" : [ "http://www.mendeley.com/documents/?uuid=6760b340-d6f5-465d-ae61-688a0741b6ea" ] } ], "mendeley" : { "formattedCitation" : "(Ross et al. 2012, Conn et al. 2015)", "plainTextFormattedCitation" : "(Ross et al. 2012, Conn et al. 2015)", "previouslyFormattedCitation" : "(Ross et al. 2012, Conn et al. 2015)"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(Ross et al. 2012, Conn et al. 2015)</w:t>
      </w:r>
      <w:r w:rsidR="001D421C">
        <w:rPr>
          <w:rFonts w:ascii="Times New Roman" w:hAnsi="Times New Roman" w:cs="Times New Roman"/>
        </w:rPr>
        <w:fldChar w:fldCharType="end"/>
      </w:r>
      <w:r w:rsidR="001D421C">
        <w:rPr>
          <w:rFonts w:ascii="Times New Roman" w:hAnsi="Times New Roman" w:cs="Times New Roman"/>
        </w:rPr>
        <w:t xml:space="preserve"> </w:t>
      </w:r>
      <w:r w:rsidR="00DA2E5E" w:rsidRPr="008C531D">
        <w:rPr>
          <w:rFonts w:ascii="Times New Roman" w:hAnsi="Times New Roman" w:cs="Times New Roman"/>
        </w:rPr>
        <w:t>(</w:t>
      </w:r>
      <w:proofErr w:type="spellStart"/>
      <w:r w:rsidR="00DA2E5E" w:rsidRPr="008C531D">
        <w:rPr>
          <w:rFonts w:ascii="Times New Roman" w:hAnsi="Times New Roman" w:cs="Times New Roman"/>
        </w:rPr>
        <w:t>refs</w:t>
      </w:r>
      <w:r w:rsidR="00EC41B7" w:rsidRPr="008C531D">
        <w:rPr>
          <w:rFonts w:ascii="Times New Roman" w:hAnsi="Times New Roman" w:cs="Times New Roman"/>
        </w:rPr>
        <w:t>:</w:t>
      </w:r>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2CD8BA25"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are likely to have significant correlation </w:t>
      </w:r>
      <w:r w:rsidR="00DA2E5E" w:rsidRPr="008C531D">
        <w:rPr>
          <w:rFonts w:ascii="Times New Roman" w:hAnsi="Times New Roman" w:cs="Times New Roman"/>
        </w:rPr>
        <w:t xml:space="preserve">in time and space because of the </w:t>
      </w:r>
      <w:r w:rsidR="00D36512" w:rsidRPr="008C531D">
        <w:rPr>
          <w:rFonts w:ascii="Times New Roman" w:hAnsi="Times New Roman" w:cs="Times New Roman"/>
        </w:rPr>
        <w:t>hydrologic connections creating movements and gradients of chemical and physical properties.</w:t>
      </w:r>
      <w:r w:rsidRPr="008C531D">
        <w:rPr>
          <w:rFonts w:ascii="Times New Roman" w:hAnsi="Times New Roman" w:cs="Times New Roman"/>
        </w:rPr>
        <w:t xml:space="preserve"> </w:t>
      </w:r>
      <w:commentRangeStart w:id="1"/>
      <w:proofErr w:type="gramStart"/>
      <w:r w:rsidR="00D36512" w:rsidRPr="008C531D">
        <w:rPr>
          <w:rFonts w:ascii="Times New Roman" w:hAnsi="Times New Roman" w:cs="Times New Roman"/>
        </w:rPr>
        <w:t>For example, (find good example).</w:t>
      </w:r>
      <w:proofErr w:type="gramEnd"/>
      <w:r w:rsidR="00D36512" w:rsidRPr="008C531D">
        <w:rPr>
          <w:rFonts w:ascii="Times New Roman" w:hAnsi="Times New Roman" w:cs="Times New Roman"/>
        </w:rPr>
        <w:t xml:space="preserve"> </w:t>
      </w:r>
      <w:commentRangeEnd w:id="1"/>
      <w:r w:rsidR="004A2B65">
        <w:commentReference w:id="1"/>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poorly in stream networks because </w:t>
      </w:r>
      <w:r w:rsidR="00D36512" w:rsidRPr="008C531D">
        <w:rPr>
          <w:rFonts w:ascii="Times New Roman" w:hAnsi="Times New Roman" w:cs="Times New Roman"/>
        </w:rPr>
        <w:lastRenderedPageBreak/>
        <w:t xml:space="preserve">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p>
    <w:p w14:paraId="4D532BE5" w14:textId="29F2ED6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 "family" : "Hoef", "given" : "Jay M", "non-dropping-particle" : "Ver",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and Ver Hoef 2010, Ver Hoef and Peterson 2010)", "plainTextFormattedCitation" : "(Peterson and Ver Hoef 2010, Ver Hoef and Peterson 2010)", "previouslyFormattedCitation" : "(Peterson and Ver Hoef 2010, Ver Hoef and Peterson 2010)"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and Ver Hoef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w:t>
      </w:r>
      <w:proofErr w:type="spellStart"/>
      <w:r w:rsidR="007E4EEA" w:rsidRPr="008C531D">
        <w:rPr>
          <w:rFonts w:ascii="Times New Roman" w:hAnsi="Times New Roman" w:cs="Times New Roman"/>
        </w:rPr>
        <w:t>Kriging</w:t>
      </w:r>
      <w:proofErr w:type="spellEnd"/>
      <w:r w:rsidR="007E4EEA" w:rsidRPr="008C531D">
        <w:rPr>
          <w:rFonts w:ascii="Times New Roman" w:hAnsi="Times New Roman" w:cs="Times New Roman"/>
        </w:rPr>
        <w:t xml:space="preserve">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(Ver Hoef et al. 2006)</w:t>
      </w:r>
      <w:r w:rsidR="0005485C">
        <w:rPr>
          <w:rFonts w:ascii="Times New Roman" w:hAnsi="Times New Roman" w:cs="Times New Roman"/>
        </w:rPr>
        <w:fldChar w:fldCharType="end"/>
      </w:r>
      <w:r w:rsidR="007E4EEA" w:rsidRPr="008C531D">
        <w:rPr>
          <w:rFonts w:ascii="Times New Roman" w:hAnsi="Times New Roman" w:cs="Times New Roman"/>
        </w:rPr>
        <w:t>.</w:t>
      </w:r>
    </w:p>
    <w:p w14:paraId="03600032" w14:textId="5FD556D5"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While these models provide improved inference for many types of data, there are limitations with the current approaches. Current models account for spatial correlations but do not allow for changing spatial correlations over time as with spatiotemporal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"genre" : "Book",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"id" : "ITEM-2", "issued" : { "date-parts" : [ [ "0" ] ] }, "title" : "Modeling structured population dynamics using data from unmarked individuals", "type" : "article-journal"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"genre" : "Journal Article",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"genre" : "JOUR",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"(Zipkin et al. n.d., e.g. Royle 2004, Royle and Dorazio 2008, Dail and Madsen 2012)", "plainTextFormattedCitation" : "(Zipkin et al. n.d., e.g. Royle 2004, Royle and Dorazio 2008, Dail and Madsen 2012)", "previouslyFormattedCitation" : "(Zipkin et al. n.d., e.g. Royle 2004, Royle and Dorazio 2008, Dail and Madsen 2012)"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(Zipkin et al. n.d., e.g. Royle 2004, Royle and Dorazio 2008, Dail and Madsen 2012)</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r w:rsidR="001271D5" w:rsidRPr="008C531D">
        <w:rPr>
          <w:rFonts w:ascii="Times New Roman" w:hAnsi="Times New Roman" w:cs="Times New Roman"/>
        </w:rPr>
        <w:t>to 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381C35">
        <w:rPr>
          <w:rFonts w:ascii="Times New Roman" w:hAnsi="Times New Roman" w:cs="Times New Roman"/>
        </w:rPr>
        <w:t xml:space="preserve">(although exceptions exist; </w:t>
      </w:r>
      <w:r w:rsidR="008F308A">
        <w:rPr>
          <w:rFonts w:ascii="Times New Roman" w:hAnsi="Times New Roman" w:cs="Times New Roman"/>
        </w:rPr>
        <w:t xml:space="preserve">ref: </w:t>
      </w:r>
      <w:commentRangeStart w:id="2"/>
      <w:proofErr w:type="spellStart"/>
      <w:r w:rsidR="00381C35">
        <w:rPr>
          <w:rFonts w:ascii="Times New Roman" w:hAnsi="Times New Roman" w:cs="Times New Roman"/>
        </w:rPr>
        <w:t>Royle</w:t>
      </w:r>
      <w:proofErr w:type="spellEnd"/>
      <w:r w:rsidR="00381C35">
        <w:rPr>
          <w:rFonts w:ascii="Times New Roman" w:hAnsi="Times New Roman" w:cs="Times New Roman"/>
        </w:rPr>
        <w:t xml:space="preserve"> and </w:t>
      </w:r>
      <w:proofErr w:type="spellStart"/>
      <w:r w:rsidR="00381C35">
        <w:rPr>
          <w:rFonts w:ascii="Times New Roman" w:hAnsi="Times New Roman" w:cs="Times New Roman"/>
        </w:rPr>
        <w:t>Wikle</w:t>
      </w:r>
      <w:proofErr w:type="spellEnd"/>
      <w:r w:rsidR="00381C35">
        <w:rPr>
          <w:rFonts w:ascii="Times New Roman" w:hAnsi="Times New Roman" w:cs="Times New Roman"/>
        </w:rPr>
        <w:t xml:space="preserve"> 2005</w:t>
      </w:r>
      <w:commentRangeEnd w:id="2"/>
      <w:r w:rsidR="00381C35">
        <w:commentReference w:id="2"/>
      </w:r>
      <w:r w:rsidR="00381C35">
        <w:rPr>
          <w:rFonts w:ascii="Times New Roman" w:hAnsi="Times New Roman" w:cs="Times New Roman"/>
        </w:rPr>
        <w:t>)</w:t>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"genre" : "JOUR",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E1A6B">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40EA559A"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D91D5A">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"noteIndex" : 0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with simulations varying the 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776A61">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"genre" : "JOUR",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795564E7"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3"/>
      <w:r>
        <w:rPr>
          <w:rFonts w:ascii="Times New Roman" w:hAnsi="Times New Roman" w:cs="Times New Roman"/>
        </w:rPr>
        <w:t xml:space="preserve">density </w:t>
      </w:r>
      <w:commentRangeEnd w:id="3"/>
      <w:r w:rsidR="00302F0E">
        <w:commentReference w:id="3"/>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(within units numbers per meter,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commentRangeStart w:id="4"/>
    <w:p w14:paraId="5EBD41BD" w14:textId="65060706" w:rsidR="004D5DA7" w:rsidRDefault="006A0137"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w:commentRangeEnd w:id="4"/>
        <m:r>
          <m:rPr>
            <m:sty m:val="p"/>
          </m:rPr>
          <w:commentReference w:id="4"/>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3DA925DD" w:rsidR="008B0F7D" w:rsidRDefault="004D5DA7"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w:r w:rsidR="005E45BF">
        <w:rPr>
          <w:rFonts w:ascii="Times New Roman" w:hAnsi="Times New Roman" w:cs="Times New Roman"/>
        </w:rPr>
        <w:t>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w:t>
      </w:r>
      <w:proofErr w:type="spellStart"/>
      <w:r>
        <w:rPr>
          <w:rFonts w:ascii="Times New Roman" w:hAnsi="Times New Roman" w:cs="Times New Roman"/>
        </w:rPr>
        <w:t>geostatistical</w:t>
      </w:r>
      <w:proofErr w:type="spellEnd"/>
      <w:r>
        <w:rPr>
          <w:rFonts w:ascii="Times New Roman" w:hAnsi="Times New Roman" w:cs="Times New Roman"/>
        </w:rPr>
        <w:t xml:space="preserve"> model)</w:t>
      </w:r>
      <w:r w:rsidR="00423501">
        <w:rPr>
          <w:rFonts w:ascii="Times New Roman" w:hAnsi="Times New Roman" w:cs="Times New Roman"/>
        </w:rPr>
        <w:t xml:space="preserve">. </w:t>
      </w:r>
    </w:p>
    <w:p w14:paraId="59F08F95" w14:textId="1D1E6814"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t xml:space="preserve">Finally, we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328B841C" w:rsidR="007F3030" w:rsidRDefault="006A0137"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w:commentRangeStart w:id="5"/>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w:commentRangeEnd w:id="5"/>
        <m:r>
          <m:rPr>
            <m:sty m:val="p"/>
          </m:rPr>
          <w:commentReference w:id="5"/>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45DF1EF0"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rsidR="005E45BF">
        <w:rPr>
          <w:rFonts w:ascii="Times New Roman" w:hAnsi="Times New Roman" w:cs="Times New Roman"/>
        </w:rPr>
        <w:t xml:space="preserve"> is the offset for length of stream sampled (length of survey / 100 m) so all abundances are relative to fish per 100 m of stream length</w:t>
      </w:r>
      <w:r w:rsidR="005E45BF">
        <w:commentReference w:id="6"/>
      </w:r>
      <w:r w:rsidR="005E45BF">
        <w:rPr>
          <w:rFonts w:ascii="Times New Roman" w:hAnsi="Times New Roman" w:cs="Times New Roman"/>
        </w:rPr>
        <w:t>,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7DE95060" w:rsidR="001E2C84" w:rsidRDefault="006A0137"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p>
    <w:p w14:paraId="638184FC" w14:textId="0BA86AE5" w:rsidR="001E2C84" w:rsidRDefault="001E2C84" w:rsidP="003C2732">
      <w:pPr>
        <w:tabs>
          <w:tab w:val="left" w:pos="360"/>
          <w:tab w:val="left" w:pos="8640"/>
        </w:tabs>
        <w:rPr>
          <w:rFonts w:ascii="Times New Roman" w:hAnsi="Times New Roman" w:cs="Times New Roman"/>
        </w:rPr>
      </w:pPr>
    </w:p>
    <w:p w14:paraId="3958D53A" w14:textId="5216EAE0" w:rsidR="001E2C84" w:rsidRDefault="006A0137"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3CFF6970" w:rsidR="00896C0E" w:rsidRDefault="006A0137"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w:del w:id="7" w:author="anon anon" w:date="2017-01-09T15:23:00Z">
              <m:r>
                <m:rPr>
                  <m:sty m:val="p"/>
                </m:rPr>
                <w:rPr>
                  <w:rFonts w:ascii="Cambria Math" w:hAnsi="Cambria Math" w:cs="Times New Roman"/>
                </w:rPr>
                <m:t>exp⁡</m:t>
              </m:r>
              <m:r>
                <w:rPr>
                  <w:rFonts w:ascii="Cambria Math" w:hAnsi="Cambria Math" w:cs="Times New Roman"/>
                </w:rPr>
                <m:t>(</m:t>
              </m:r>
            </w:del>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w:ins w:id="8" w:author="anon anon" w:date="2017-01-09T15:22:00Z">
              <m:r>
                <w:rPr>
                  <w:rFonts w:ascii="Cambria Math" w:hAnsi="Cambria Math" w:cs="Times New Roman"/>
                </w:rPr>
                <m:t>×</m:t>
              </m:r>
            </w:ins>
            <w:del w:id="9" w:author="anon anon" w:date="2017-01-09T15:22:00Z">
              <m:r>
                <w:rPr>
                  <w:rFonts w:ascii="Cambria Math" w:hAnsi="Cambria Math" w:cs="Times New Roman"/>
                </w:rPr>
                <m:t>+</m:t>
              </m:r>
            </w:del>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w:del w:id="10" w:author="anon anon" w:date="2017-01-09T15:23:00Z">
              <m:r>
                <w:rPr>
                  <w:rFonts w:ascii="Cambria Math" w:hAnsi="Cambria Math" w:cs="Times New Roman"/>
                </w:rPr>
                <m:t>)</m:t>
              </m:r>
            </w:del>
          </m:e>
        </m:d>
      </m:oMath>
      <w:r w:rsidR="00896C0E">
        <w:rPr>
          <w:rFonts w:ascii="Times New Roman" w:hAnsi="Times New Roman" w:cs="Times New Roman"/>
        </w:rPr>
        <w:t xml:space="preserve"> </w:t>
      </w:r>
      <w:r w:rsidR="00896C0E">
        <w:rPr>
          <w:rFonts w:ascii="Times New Roman" w:hAnsi="Times New Roman" w:cs="Times New Roman"/>
        </w:rPr>
        <w:tab/>
        <w:t>(2d)</w:t>
      </w:r>
    </w:p>
    <w:p w14:paraId="6F7BAD34" w14:textId="77777777" w:rsidR="00896C0E" w:rsidRDefault="00896C0E" w:rsidP="007551FD">
      <w:pPr>
        <w:tabs>
          <w:tab w:val="left" w:pos="360"/>
          <w:tab w:val="left" w:pos="8640"/>
        </w:tabs>
        <w:rPr>
          <w:rFonts w:ascii="Times New Roman" w:hAnsi="Times New Roman" w:cs="Times New Roman"/>
        </w:rPr>
      </w:pPr>
    </w:p>
    <w:p w14:paraId="6C8BD660" w14:textId="76E25E62" w:rsidR="001E2C84" w:rsidRPr="007551FD" w:rsidRDefault="00896C0E" w:rsidP="007551FD">
      <w:pPr>
        <w:tabs>
          <w:tab w:val="left" w:pos="360"/>
          <w:tab w:val="left" w:pos="8640"/>
        </w:tabs>
        <w:rPr>
          <w:rFonts w:ascii="Times New Roman" w:hAnsi="Times New Roman" w:cs="Times New Roman"/>
        </w:rPr>
      </w:pPr>
      <w:proofErr w:type="gramStart"/>
      <w:r>
        <w:rPr>
          <w:rFonts w:ascii="Times New Roman" w:hAnsi="Times New Roman" w:cs="Times New Roman"/>
        </w:rPr>
        <w:lastRenderedPageBreak/>
        <w:t>where</w:t>
      </w:r>
      <w:proofErr w:type="gramEnd"/>
      <w:r>
        <w:rPr>
          <w:rFonts w:ascii="Times New Roman" w:hAnsi="Times New Roman" w:cs="Times New Roman"/>
        </w:rPr>
        <w:t xml:space="preserve"> Eq. 2d represents a complementary-log-log (“</w:t>
      </w:r>
      <w:proofErr w:type="spellStart"/>
      <w:r>
        <w:rPr>
          <w:rFonts w:ascii="Times New Roman" w:hAnsi="Times New Roman" w:cs="Times New Roman"/>
        </w:rPr>
        <w:t>cloglog</w:t>
      </w:r>
      <w:proofErr w:type="spellEnd"/>
      <w:r>
        <w:rPr>
          <w:rFonts w:ascii="Times New Roman" w:hAnsi="Times New Roman" w:cs="Times New Roman"/>
        </w:rPr>
        <w:t xml:space="preserve">”)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detection probability, and unexplained variation</w:t>
      </w:r>
      <m:oMath>
        <m:r>
          <m:rPr>
            <m:sty m:val="p"/>
          </m:rPr>
          <w:rPr>
            <w:rFonts w:ascii="Cambria Math" w:hAnsi="Cambria Math" w:cs="Times New Roman"/>
          </w:rPr>
          <m:t>⁡</m:t>
        </m:r>
        <w:ins w:id="11" w:author="anon anon" w:date="2017-01-09T17:19:00Z">
          <m:r>
            <m:rPr>
              <m:sty m:val="p"/>
            </m:rPr>
            <w:rPr>
              <w:rFonts w:ascii="Cambria Math" w:hAnsi="Cambria Math" w:cs="Times New Roman"/>
            </w:rPr>
            <m:t>log</m:t>
          </m:r>
        </w:ins>
        <w:ins w:id="12" w:author="anon anon" w:date="2017-01-09T15:23:00Z">
          <m:r>
            <w:rPr>
              <w:rFonts w:ascii="Cambria Math" w:hAnsi="Cambria Math" w:cs="Times New Roman"/>
            </w:rPr>
            <m:t>(</m:t>
          </m:r>
        </w:ins>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w:ins w:id="13" w:author="anon anon" w:date="2017-01-09T15:24:00Z">
          <m:r>
            <w:rPr>
              <w:rFonts w:ascii="Cambria Math" w:hAnsi="Cambria Math" w:cs="Times New Roman"/>
            </w:rPr>
            <m:t>)</m:t>
          </m:r>
        </w:ins>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w:t>
      </w:r>
      <w:proofErr w:type="spellStart"/>
      <w:r w:rsidR="001E2C84">
        <w:rPr>
          <w:rFonts w:ascii="Times New Roman" w:hAnsi="Times New Roman" w:cs="Times New Roman"/>
        </w:rPr>
        <w:t>spatio</w:t>
      </w:r>
      <w:proofErr w:type="spellEnd"/>
      <w:r w:rsidR="001E2C84">
        <w:rPr>
          <w:rFonts w:ascii="Times New Roman" w:hAnsi="Times New Roman" w:cs="Times New Roman"/>
        </w:rPr>
        <w:t xml:space="preserve">-temporal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Refer to 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23501" w:rsidP="007551FD">
      <w:pPr>
        <w:tabs>
          <w:tab w:val="left" w:pos="360"/>
          <w:tab w:val="left" w:pos="8640"/>
        </w:tabs>
        <w:rPr>
          <w:rFonts w:ascii="Times New Roman" w:hAnsi="Times New Roman" w:cs="Times New Roman"/>
          <w:i/>
        </w:rPr>
      </w:pP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correlations on a stream network</w:t>
      </w:r>
    </w:p>
    <w:p w14:paraId="2B73C70C" w14:textId="55F794A9"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w:proofErr w:type="gramStart"/>
      <m:oMath>
        <m:r>
          <m:rPr>
            <m:sty m:val="p"/>
          </m:rPr>
          <w:rPr>
            <w:rFonts w:ascii="Cambria Math" w:hAnsi="Cambria Math" w:cs="Times New Roman"/>
          </w:rPr>
          <m:t>Pr</m:t>
        </m:r>
        <m:r>
          <w:rPr>
            <w:rFonts w:ascii="Cambria Math" w:hAnsi="Cambria Math" w:cs="Times New Roman"/>
          </w:rPr>
          <m:t>(</m:t>
        </m:r>
        <w:proofErr w:type="gramEnd"/>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6A0137"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5A0B94E5"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 with movement along the network.  This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p>
    <w:p w14:paraId="5FFB1A4A" w14:textId="095C07D6"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along the network. The OU process is Gaussian, </w:t>
      </w:r>
      <w:proofErr w:type="spellStart"/>
      <w:r w:rsidR="0028590F">
        <w:rPr>
          <w:rFonts w:ascii="Times New Roman" w:hAnsi="Times New Roman" w:cs="Times New Roman"/>
        </w:rPr>
        <w:t>Markovian</w:t>
      </w:r>
      <w:proofErr w:type="spellEnd"/>
      <w:r w:rsidR="0028590F">
        <w:rPr>
          <w:rFonts w:ascii="Times New Roman" w:hAnsi="Times New Roman" w:cs="Times New Roman"/>
        </w:rPr>
        <w:t xml:space="preserve">, and </w:t>
      </w:r>
      <w:proofErr w:type="gramStart"/>
      <w:r w:rsidR="0028590F">
        <w:rPr>
          <w:rFonts w:ascii="Times New Roman" w:hAnsi="Times New Roman" w:cs="Times New Roman"/>
        </w:rPr>
        <w:t>mean-reverting</w:t>
      </w:r>
      <w:proofErr w:type="gramEnd"/>
      <w:r w:rsidR="0028590F">
        <w:rPr>
          <w:rFonts w:ascii="Times New Roman" w:hAnsi="Times New Roman" w:cs="Times New Roman"/>
        </w:rPr>
        <w:t xml:space="preserve">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7E7EE445"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6A0137"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062A5A21" w:rsidR="003A37EB" w:rsidRDefault="00C76FAC" w:rsidP="007551FD">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6A0137"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w:t>
      </w:r>
      <w:proofErr w:type="spellStart"/>
      <w:r>
        <w:rPr>
          <w:rFonts w:ascii="Times New Roman" w:hAnsi="Times New Roman" w:cs="Times New Roman"/>
        </w:rPr>
        <w:t>pointwise</w:t>
      </w:r>
      <w:proofErr w:type="spellEnd"/>
      <w:r>
        <w:rPr>
          <w:rFonts w:ascii="Times New Roman" w:hAnsi="Times New Roman" w:cs="Times New Roman"/>
        </w:rPr>
        <w:t xml:space="preserve"> variance of </w:t>
      </w:r>
      <w:proofErr w:type="gramStart"/>
      <m:oMath>
        <m:r>
          <w:rPr>
            <w:rFonts w:ascii="Cambria Math" w:hAnsi="Cambria Math" w:cs="Times New Roman"/>
          </w:rPr>
          <m:t>ε(</m:t>
        </m:r>
        <w:proofErr w:type="gramEnd"/>
        <m:r>
          <w:rPr>
            <w:rFonts w:ascii="Cambria Math" w:hAnsi="Cambria Math" w:cs="Times New Roman"/>
          </w:rPr>
          <m:t>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w:commentRangeStart w:id="14"/>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w:commentRangeEnd w:id="14"/>
        <m:r>
          <m:rPr>
            <m:sty m:val="p"/>
          </m:rPr>
          <w:commentReference w:id="14"/>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6A0137"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m:rPr>
            <m:sty m:val="p"/>
          </m:rPr>
          <w:commentReference w:id="15"/>
        </m:r>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proofErr w:type="gramStart"/>
      <w:r>
        <w:rPr>
          <w:rFonts w:ascii="Times New Roman" w:hAnsi="Times New Roman" w:cs="Times New Roman"/>
        </w:rPr>
        <w:t>where</w:t>
      </w:r>
      <w:proofErr w:type="gramEnd"/>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6A0137"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6A0137"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w:t>
      </w:r>
      <w:proofErr w:type="gramStart"/>
      <w:r w:rsidR="00ED162D">
        <w:rPr>
          <w:rFonts w:ascii="Times New Roman" w:hAnsi="Times New Roman" w:cs="Times New Roman"/>
        </w:rPr>
        <w:t>is</w:t>
      </w:r>
      <w:proofErr w:type="gramEnd"/>
      <w:r w:rsidR="00ED162D">
        <w:rPr>
          <w:rFonts w:ascii="Times New Roman" w:hAnsi="Times New Roman" w:cs="Times New Roman"/>
        </w:rPr>
        <w:t xml:space="preserve">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proofErr w:type="gramStart"/>
      <w:r>
        <w:rPr>
          <w:rFonts w:ascii="Times New Roman" w:hAnsi="Times New Roman" w:cs="Times New Roman"/>
        </w:rPr>
        <w:t>and</w:t>
      </w:r>
      <w:proofErr w:type="gramEnd"/>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proofErr w:type="spellStart"/>
      <w:r w:rsidR="00544A79">
        <w:rPr>
          <w:rFonts w:ascii="Times New Roman" w:hAnsi="Times New Roman" w:cs="Times New Roman"/>
        </w:rPr>
        <w:t>decorrelation</w:t>
      </w:r>
      <w:proofErr w:type="spellEnd"/>
      <w:r w:rsidR="00544A79">
        <w:rPr>
          <w:rFonts w:ascii="Times New Roman" w:hAnsi="Times New Roman" w:cs="Times New Roman"/>
        </w:rPr>
        <w:t xml:space="preserve"> distance was identical for spatial and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5878702B" w:rsidR="007743AA" w:rsidRDefault="007743AA" w:rsidP="007551FD">
      <w:pPr>
        <w:tabs>
          <w:tab w:val="left" w:pos="360"/>
          <w:tab w:val="left" w:pos="8640"/>
        </w:tabs>
        <w:rPr>
          <w:rFonts w:ascii="Times New Roman" w:hAnsi="Times New Roman" w:cs="Times New Roman"/>
          <w:u w:val="single"/>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 xml:space="preserve">Independent process for </w:t>
      </w:r>
      <w:proofErr w:type="spellStart"/>
      <w:r>
        <w:rPr>
          <w:rFonts w:ascii="Times New Roman" w:hAnsi="Times New Roman" w:cs="Times New Roman"/>
          <w:i/>
        </w:rPr>
        <w:t>overdispersion</w:t>
      </w:r>
      <w:proofErr w:type="spellEnd"/>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0DD582AC" w14:textId="77777777" w:rsidR="005B3A97" w:rsidRDefault="005B3A97" w:rsidP="007551FD">
      <w:pPr>
        <w:tabs>
          <w:tab w:val="left" w:pos="360"/>
          <w:tab w:val="left" w:pos="8640"/>
        </w:tabs>
        <w:rPr>
          <w:rFonts w:ascii="Times New Roman" w:hAnsi="Times New Roman" w:cs="Times New Roman"/>
        </w:rPr>
      </w:pPr>
    </w:p>
    <w:p w14:paraId="6C119ACB" w14:textId="1CADA508" w:rsidR="005B3A97" w:rsidRPr="00F21AEB" w:rsidRDefault="006A0137" w:rsidP="007551FD">
      <w:pPr>
        <w:tabs>
          <w:tab w:val="left" w:pos="360"/>
          <w:tab w:val="left" w:pos="8640"/>
        </w:tabs>
        <w:rPr>
          <w:rFonts w:ascii="Times New Roman" w:hAnsi="Times New Roman" w:cs="Times New Roman"/>
        </w:rPr>
      </w:pPr>
      <m:oMathPara>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t</m:t>
              </m:r>
            </m:sub>
          </m:sSub>
          <m:r>
            <w:rPr>
              <w:rFonts w:ascii="Cambria Math" w:hAnsi="Cambria Math" w:cs="Times New Roman"/>
              <w:sz w:val="22"/>
              <w:szCs w:val="22"/>
            </w:rPr>
            <m:t>(s)</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m:oMathPara>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3F4365D4" w14:textId="21ECBE7F"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w:t>
      </w:r>
      <w:proofErr w:type="gramStart"/>
      <w:r w:rsidR="003A37EB">
        <w:rPr>
          <w:rFonts w:ascii="Times New Roman" w:hAnsi="Times New Roman" w:cs="Times New Roman"/>
        </w:rPr>
        <w:t>3</w:t>
      </w:r>
      <w:proofErr w:type="gramEnd"/>
      <w:r w:rsidR="003A37EB">
        <w:rPr>
          <w:rFonts w:ascii="Times New Roman" w:hAnsi="Times New Roman" w:cs="Times New Roman"/>
        </w:rPr>
        <w:t xml:space="preserve">} 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w:ins w:id="16" w:author="Thorson, James [2]" w:date="2017-01-06T15:57:00Z">
          <m:r>
            <w:rPr>
              <w:rFonts w:ascii="Cambria Math" w:hAnsi="Cambria Math"/>
              <w:sz w:val="22"/>
              <w:szCs w:val="22"/>
            </w:rPr>
            <m:t>(s)</m:t>
          </m:r>
        </w:ins>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w:ins w:id="17" w:author="Thorson, James [2]" w:date="2017-01-06T15:57:00Z">
          <m:r>
            <w:rPr>
              <w:rFonts w:ascii="Cambria Math" w:hAnsi="Cambria Math"/>
              <w:sz w:val="22"/>
              <w:szCs w:val="22"/>
            </w:rPr>
            <m:t>(s)</m:t>
          </m:r>
        </w:ins>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the White River</w:t>
      </w:r>
      <w:r w:rsidR="007743AA">
        <w:rPr>
          <w:rFonts w:ascii="Times New Roman" w:hAnsi="Times New Roman" w:cs="Times New Roman"/>
        </w:rPr>
        <w:t xml:space="preserve"> watershed in Vermont with 359 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8" w:history="1">
        <w:r w:rsidR="00277AAD" w:rsidRPr="00796424">
          <w:rPr>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1F3236D3"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w:t>
      </w:r>
      <w:r w:rsidR="006B546D" w:rsidRPr="006B546D">
        <w:rPr>
          <w:rFonts w:ascii="Times New Roman" w:hAnsi="Times New Roman" w:cs="Times New Roman"/>
        </w:rPr>
        <w:lastRenderedPageBreak/>
        <w:t xml:space="preserve">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m:t>
        </m:r>
        <w:proofErr w:type="gramStart"/>
        <m:r>
          <w:rPr>
            <w:rFonts w:ascii="Cambria Math" w:hAnsi="Cambria Math" w:cs="Times New Roman"/>
          </w:rPr>
          <m:t>,  0.2</m:t>
        </m:r>
        <w:proofErr w:type="gramEnd"/>
        <m:r>
          <w:rPr>
            <w:rFonts w:ascii="Cambria Math" w:hAnsi="Cambria Math" w:cs="Times New Roman"/>
          </w:rPr>
          <m:t>]</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Letcher, </w:t>
      </w:r>
      <w:proofErr w:type="spellStart"/>
      <w:r w:rsidR="00E46A10">
        <w:rPr>
          <w:rFonts w:ascii="Times New Roman" w:hAnsi="Times New Roman" w:cs="Times New Roman"/>
        </w:rPr>
        <w:t>Kanno</w:t>
      </w:r>
      <w:proofErr w:type="spellEnd"/>
      <w:r w:rsidR="00E46A10">
        <w:rPr>
          <w:rFonts w:ascii="Times New Roman" w:hAnsi="Times New Roman" w:cs="Times New Roman"/>
        </w:rPr>
        <w:t xml:space="preserve">). However, beyond using random regional, watershed, or sub-basin effects, these models generally do not account for spatial correlations. </w:t>
      </w:r>
    </w:p>
    <w:p w14:paraId="644B7B55" w14:textId="3D00FB48"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 watershed for our case study because it was a </w:t>
      </w:r>
      <w:proofErr w:type="gramStart"/>
      <w:r w:rsidR="00BD68BF">
        <w:rPr>
          <w:rFonts w:ascii="Times New Roman" w:hAnsi="Times New Roman" w:cs="Times New Roman"/>
        </w:rPr>
        <w:t>moderately-large</w:t>
      </w:r>
      <w:proofErr w:type="gramEnd"/>
      <w:r w:rsidR="00BD68BF">
        <w:rPr>
          <w:rFonts w:ascii="Times New Roman" w:hAnsi="Times New Roman" w:cs="Times New Roman"/>
        </w:rPr>
        <w:t xml:space="preserve"> network with a high density of good quality stream fish data over a long time period. The </w:t>
      </w:r>
      <w:proofErr w:type="gramStart"/>
      <w:r w:rsidR="00BD68BF">
        <w:rPr>
          <w:rFonts w:ascii="Times New Roman" w:hAnsi="Times New Roman" w:cs="Times New Roman"/>
        </w:rPr>
        <w:t>electrofishing data were collected by the state of Pennsylvania Boat and Fish Commission using standard methods common across agencies and researchers throughout the eastern U.S</w:t>
      </w:r>
      <w:proofErr w:type="gramEnd"/>
      <w:r w:rsidR="00BD68BF">
        <w:rPr>
          <w:rFonts w:ascii="Times New Roman" w:hAnsi="Times New Roman" w:cs="Times New Roman"/>
        </w:rPr>
        <w:t>.</w:t>
      </w:r>
      <w:r w:rsidR="001B7E73">
        <w:rPr>
          <w:rFonts w:ascii="Times New Roman" w:hAnsi="Times New Roman" w:cs="Times New Roman"/>
        </w:rPr>
        <w:t xml:space="preserve"> </w:t>
      </w:r>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 Doing hundreds of simulations on such a large network under many conditions would have been prohibitively slow.</w:t>
      </w:r>
    </w:p>
    <w:p w14:paraId="32446679" w14:textId="58EACB7E"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 xml:space="preserve">871 </w:t>
      </w:r>
      <w:proofErr w:type="gramStart"/>
      <w:r w:rsidR="005C4C88" w:rsidRPr="005C4C88">
        <w:rPr>
          <w:rFonts w:ascii="Times New Roman" w:hAnsi="Times New Roman" w:cs="Times New Roman"/>
        </w:rPr>
        <w:t>stream</w:t>
      </w:r>
      <w:proofErr w:type="gramEnd"/>
      <w:r w:rsidR="005C4C88" w:rsidRPr="005C4C88">
        <w:rPr>
          <w:rFonts w:ascii="Times New Roman" w:hAnsi="Times New Roman" w:cs="Times New Roman"/>
        </w:rPr>
        <w:t xml:space="preserve"> reaches. Sites were survey in a total of 34 from 1981 and 2014. There were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1.373 km</w:t>
      </w:r>
      <w:r w:rsidR="00F245EB">
        <w:rPr>
          <w:rFonts w:ascii="Times New Roman" w:hAnsi="Times New Roman" w:cs="Times New Roman"/>
        </w:rPr>
        <w:t xml:space="preserve"> </w:t>
      </w:r>
      <w:r w:rsidR="00F245EB" w:rsidRPr="00F245EB">
        <w:rPr>
          <w:rFonts w:ascii="Times New Roman" w:hAnsi="Times New Roman" w:cs="Times New Roman"/>
        </w:rPr>
        <w:t>and ranged from 0.001 to 11.613 km with a median of 1.114 km.</w:t>
      </w:r>
    </w:p>
    <w:p w14:paraId="2333D81D" w14:textId="2407A248"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3D00BB">
        <w:rPr>
          <w:rFonts w:ascii="Times New Roman" w:hAnsi="Times New Roman" w:cs="Times New Roman"/>
        </w:rPr>
        <w:t xml:space="preserve"> (</w:t>
      </w:r>
      <w:commentRangeStart w:id="18"/>
      <w:r w:rsidR="003D00BB">
        <w:rPr>
          <w:rFonts w:ascii="Times New Roman" w:hAnsi="Times New Roman" w:cs="Times New Roman"/>
        </w:rPr>
        <w:t>refs</w:t>
      </w:r>
      <w:commentRangeEnd w:id="18"/>
      <w:r w:rsidR="003D00BB">
        <w:commentReference w:id="18"/>
      </w:r>
      <w:r w:rsidR="003D00BB">
        <w:rPr>
          <w:rFonts w:ascii="Times New Roman" w:hAnsi="Times New Roman" w:cs="Times New Roman"/>
        </w:rPr>
        <w:t>) and spatially aggregated to the catchment scale. The surficial coarseness is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19"/>
      <w:r w:rsidR="009500C2">
        <w:rPr>
          <w:rFonts w:ascii="Times New Roman" w:hAnsi="Times New Roman" w:cs="Times New Roman"/>
        </w:rPr>
        <w:t>ref</w:t>
      </w:r>
      <w:commentRangeEnd w:id="19"/>
      <w:r w:rsidR="009500C2">
        <w:commentReference w:id="19"/>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w:t>
      </w:r>
      <w:proofErr w:type="spellStart"/>
      <w:r w:rsidR="00030A7D">
        <w:rPr>
          <w:rFonts w:ascii="Times New Roman" w:hAnsi="Times New Roman" w:cs="Times New Roman"/>
        </w:rPr>
        <w:t>flowlines</w:t>
      </w:r>
      <w:proofErr w:type="spellEnd"/>
      <w:r w:rsidR="00030A7D">
        <w:rPr>
          <w:rFonts w:ascii="Times New Roman" w:hAnsi="Times New Roman" w:cs="Times New Roman"/>
        </w:rPr>
        <w:t xml:space="preserve">.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 </w:t>
      </w:r>
      <w:hyperlink r:id="rId9" w:history="1">
        <w:r w:rsidR="00030A7D" w:rsidRPr="004A2B9B">
          <w:rPr>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44258521"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20"/>
      <w:r w:rsidR="00423501">
        <w:rPr>
          <w:rFonts w:ascii="Times New Roman" w:hAnsi="Times New Roman" w:cs="Times New Roman"/>
        </w:rPr>
        <w:t>used the Na</w:t>
      </w:r>
      <w:r w:rsidR="00E12DDB">
        <w:rPr>
          <w:rFonts w:ascii="Times New Roman" w:hAnsi="Times New Roman" w:cs="Times New Roman"/>
        </w:rPr>
        <w:t>tional Hydrography Dataset high-</w:t>
      </w:r>
      <w:r w:rsidR="00423501">
        <w:rPr>
          <w:rFonts w:ascii="Times New Roman" w:hAnsi="Times New Roman" w:cs="Times New Roman"/>
        </w:rPr>
        <w:t xml:space="preserve">resolution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w:t>
      </w:r>
      <w:proofErr w:type="spellStart"/>
      <w:r w:rsidR="00423501">
        <w:rPr>
          <w:rFonts w:ascii="Times New Roman" w:hAnsi="Times New Roman" w:cs="Times New Roman"/>
        </w:rPr>
        <w:t>kyle</w:t>
      </w:r>
      <w:proofErr w:type="spellEnd"/>
      <w:r w:rsidR="00423501">
        <w:rPr>
          <w:rFonts w:ascii="Times New Roman" w:hAnsi="Times New Roman" w:cs="Times New Roman"/>
        </w:rPr>
        <w:t xml:space="preserve"> </w:t>
      </w:r>
      <w:proofErr w:type="spellStart"/>
      <w:r w:rsidR="00423501">
        <w:rPr>
          <w:rFonts w:ascii="Times New Roman" w:hAnsi="Times New Roman" w:cs="Times New Roman"/>
        </w:rPr>
        <w:t>github</w:t>
      </w:r>
      <w:proofErr w:type="spellEnd"/>
      <w:r w:rsidR="00423501">
        <w:rPr>
          <w:rFonts w:ascii="Times New Roman" w:hAnsi="Times New Roman" w:cs="Times New Roman"/>
        </w:rPr>
        <w:t xml:space="preserve"> pages – he should really publish it as a data paper at the least). Any survey locations or </w:t>
      </w:r>
      <w:r w:rsidR="00423501">
        <w:rPr>
          <w:rFonts w:ascii="Times New Roman" w:hAnsi="Times New Roman" w:cs="Times New Roman"/>
        </w:rPr>
        <w:lastRenderedPageBreak/>
        <w:t xml:space="preserve">other points of interest were then snapped to the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(ref). The full description of the process, scripts, and links to the hydrography data is archived at (ref: </w:t>
      </w:r>
      <w:proofErr w:type="spellStart"/>
      <w:r w:rsidR="00423501">
        <w:rPr>
          <w:rFonts w:ascii="Times New Roman" w:hAnsi="Times New Roman" w:cs="Times New Roman"/>
        </w:rPr>
        <w:t>gihub</w:t>
      </w:r>
      <w:proofErr w:type="spellEnd"/>
      <w:r w:rsidR="00423501">
        <w:rPr>
          <w:rFonts w:ascii="Times New Roman" w:hAnsi="Times New Roman" w:cs="Times New Roman"/>
        </w:rPr>
        <w:t xml:space="preserve"> repo link).</w:t>
      </w:r>
      <w:commentRangeEnd w:id="20"/>
      <w:r w:rsidR="00423501">
        <w:commentReference w:id="20"/>
      </w:r>
      <w:r w:rsidR="00423501">
        <w:rPr>
          <w:rFonts w:ascii="Times New Roman" w:hAnsi="Times New Roman" w:cs="Times New Roman"/>
        </w:rPr>
        <w:t xml:space="preserve"> The hydrography for the region from Maine to Virginia, USA can be downloaded by hydrologic unit code 2 at </w:t>
      </w:r>
      <w:hyperlink r:id="rId10" w:history="1">
        <w:r w:rsidR="00423501" w:rsidRPr="004A2B9B">
          <w:rPr>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313DE081"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w:t>
      </w:r>
      <w:proofErr w:type="spellStart"/>
      <w:r w:rsidR="007354A3">
        <w:rPr>
          <w:rFonts w:ascii="Times New Roman" w:hAnsi="Times New Roman" w:cs="Times New Roman"/>
        </w:rPr>
        <w:t>Akaike’s</w:t>
      </w:r>
      <w:proofErr w:type="spellEnd"/>
      <w:r w:rsidR="007354A3">
        <w:rPr>
          <w:rFonts w:ascii="Times New Roman" w:hAnsi="Times New Roman" w:cs="Times New Roman"/>
        </w:rPr>
        <w:t xml:space="preserve">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D91D5A">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"genre" : "JOUR",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 "properties" : { "noteIndex" : 0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311E6904"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We found that the spatial model did a good job estimating the spatial correlation decay rate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21"/>
      <w:r w:rsidR="00F02E16">
        <w:rPr>
          <w:rFonts w:ascii="Times New Roman" w:hAnsi="Times New Roman" w:cs="Times New Roman"/>
        </w:rPr>
        <w:t>variability</w:t>
      </w:r>
      <w:r w:rsidR="00277AAD">
        <w:rPr>
          <w:rFonts w:ascii="Times New Roman" w:hAnsi="Times New Roman" w:cs="Times New Roman"/>
        </w:rPr>
        <w:t xml:space="preserve"> </w:t>
      </w:r>
      <w:commentRangeEnd w:id="21"/>
      <w:r w:rsidR="00F02E16">
        <w:commentReference w:id="21"/>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22"/>
      <w:r w:rsidR="00F02E16">
        <w:rPr>
          <w:rFonts w:ascii="Times New Roman" w:hAnsi="Times New Roman" w:cs="Times New Roman"/>
        </w:rPr>
        <w:t xml:space="preserve">uncertainty </w:t>
      </w:r>
      <w:commentRangeEnd w:id="22"/>
      <w:r w:rsidR="00F02E16">
        <w:commentReference w:id="22"/>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23"/>
      <w:r w:rsidR="00F02E16">
        <w:rPr>
          <w:rFonts w:ascii="Times New Roman" w:hAnsi="Times New Roman" w:cs="Times New Roman"/>
        </w:rPr>
        <w:t xml:space="preserve">variation in this uncertainty </w:t>
      </w:r>
      <w:commentRangeEnd w:id="23"/>
      <w:r w:rsidR="00F02E16">
        <w:commentReference w:id="23"/>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w:t>
      </w:r>
      <w:r w:rsidR="008F1CD3">
        <w:rPr>
          <w:rFonts w:ascii="Times New Roman" w:hAnsi="Times New Roman" w:cs="Times New Roman"/>
        </w:rPr>
        <w:lastRenderedPageBreak/>
        <w:t>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26482BDE"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variability in the accuracy of 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8 years of sampling in the non-spatial model and possibly as little as 4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56D7536E"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only 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The most complex model containing all components from Eq. 1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p>
    <w:p w14:paraId="6458FF91" w14:textId="27CDFA7C" w:rsidR="007E0472" w:rsidRPr="00221B95" w:rsidRDefault="00F14C6B" w:rsidP="007551FD">
      <w:pPr>
        <w:tabs>
          <w:tab w:val="left" w:pos="360"/>
          <w:tab w:val="left" w:pos="8640"/>
        </w:tabs>
        <w:rPr>
          <w:rFonts w:ascii="Times New Roman" w:hAnsi="Times New Roman" w:cs="Times New Roman"/>
        </w:rPr>
      </w:pPr>
      <w:r>
        <w:rPr>
          <w:rFonts w:ascii="Times New Roman" w:hAnsi="Times New Roman" w:cs="Times New Roman"/>
        </w:rPr>
        <w:tab/>
        <w:t xml:space="preserve">From the top models, we estimated the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model parameters along with the fixed effects, detection probabilities, and </w:t>
      </w:r>
      <w:proofErr w:type="spellStart"/>
      <w:r>
        <w:rPr>
          <w:rFonts w:ascii="Times New Roman" w:hAnsi="Times New Roman" w:cs="Times New Roman"/>
        </w:rPr>
        <w:t>overdispersion</w:t>
      </w:r>
      <w:proofErr w:type="spellEnd"/>
      <w:r>
        <w:rPr>
          <w:rFonts w:ascii="Times New Roman" w:hAnsi="Times New Roman" w:cs="Times New Roman"/>
        </w:rPr>
        <w:t xml:space="preserve"> terms. Adults also 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r w:rsidR="00000C62">
        <w:rPr>
          <w:rFonts w:ascii="Times New Roman" w:hAnsi="Times New Roman" w:cs="Times New Roman"/>
        </w:rPr>
        <w:t xml:space="preserve">The estimated values of </w:t>
      </w:r>
      <w:r>
        <w:rPr>
          <w:rFonts w:ascii="Times New Roman" w:hAnsi="Times New Roman" w:cs="Times New Roman"/>
        </w:rPr>
        <w:t xml:space="preserve">the </w:t>
      </w:r>
      <w:proofErr w:type="spellStart"/>
      <w:r>
        <w:rPr>
          <w:rFonts w:ascii="Times New Roman" w:hAnsi="Times New Roman" w:cs="Times New Roman"/>
        </w:rPr>
        <w:t>spatio</w:t>
      </w:r>
      <w:proofErr w:type="spellEnd"/>
      <w:r>
        <w:rPr>
          <w:rFonts w:ascii="Times New Roman" w:hAnsi="Times New Roman" w:cs="Times New Roman"/>
        </w:rPr>
        <w:t xml:space="preserve">-temporal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w:t>
      </w:r>
      <w:proofErr w:type="spellStart"/>
      <w:r w:rsidR="00D4406F">
        <w:rPr>
          <w:rFonts w:ascii="Times New Roman" w:hAnsi="Times New Roman" w:cs="Times New Roman"/>
        </w:rPr>
        <w:t>spatio</w:t>
      </w:r>
      <w:proofErr w:type="spellEnd"/>
      <w:r w:rsidR="00D4406F">
        <w:rPr>
          <w:rFonts w:ascii="Times New Roman" w:hAnsi="Times New Roman" w:cs="Times New Roman"/>
        </w:rPr>
        <w:t>-temporal correlation (~50% at 5 km; Figure 7)</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w:t>
      </w:r>
      <w:proofErr w:type="spellStart"/>
      <w:r w:rsidR="00D160FF">
        <w:rPr>
          <w:rFonts w:ascii="Times New Roman" w:hAnsi="Times New Roman" w:cs="Times New Roman"/>
        </w:rPr>
        <w:t>spatio</w:t>
      </w:r>
      <w:proofErr w:type="spellEnd"/>
      <w:r w:rsidR="00D160FF">
        <w:rPr>
          <w:rFonts w:ascii="Times New Roman" w:hAnsi="Times New Roman" w:cs="Times New Roman"/>
        </w:rPr>
        <w:t>-temporal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w:t>
      </w:r>
      <w:r w:rsidR="00D160FF">
        <w:rPr>
          <w:rFonts w:ascii="Times New Roman" w:hAnsi="Times New Roman" w:cs="Times New Roman"/>
        </w:rPr>
        <w:lastRenderedPageBreak/>
        <w:t>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Seasonal p</w:t>
      </w:r>
      <w:r w:rsidR="00221B95">
        <w:rPr>
          <w:rFonts w:ascii="Times New Roman" w:hAnsi="Times New Roman" w:cs="Times New Roman"/>
        </w:rPr>
        <w:t xml:space="preserve">recipitation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D160FF">
        <w:rPr>
          <w:rFonts w:ascii="Times New Roman" w:hAnsi="Times New Roman" w:cs="Times New Roman"/>
        </w:rPr>
        <w:t xml:space="preserve"> (Table 6</w:t>
      </w:r>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44620A4C" w:rsidR="00270DFB" w:rsidRDefault="00FD02FC" w:rsidP="007551FD">
      <w:pPr>
        <w:tabs>
          <w:tab w:val="left" w:pos="360"/>
          <w:tab w:val="left" w:pos="8640"/>
        </w:tabs>
        <w:rPr>
          <w:rFonts w:ascii="Times New Roman" w:hAnsi="Times New Roman" w:cs="Times New Roman"/>
        </w:rPr>
      </w:pPr>
      <w:r>
        <w:rPr>
          <w:rFonts w:ascii="Times New Roman" w:hAnsi="Times New Roman" w:cs="Times New Roman"/>
        </w:rPr>
        <w:t xml:space="preserve">We have developed a </w:t>
      </w:r>
      <w:proofErr w:type="spellStart"/>
      <w:r>
        <w:rPr>
          <w:rFonts w:ascii="Times New Roman" w:hAnsi="Times New Roman" w:cs="Times New Roman"/>
        </w:rPr>
        <w:t>geostatistical</w:t>
      </w:r>
      <w:proofErr w:type="spellEnd"/>
      <w:r>
        <w:rPr>
          <w:rFonts w:ascii="Times New Roman" w:hAnsi="Times New Roman" w:cs="Times New Roman"/>
        </w:rPr>
        <w:t xml:space="preserve"> model for estimating animal abundance within dendritic networks while accounting for imperfect detection.</w:t>
      </w:r>
    </w:p>
    <w:p w14:paraId="4A7DF85E" w14:textId="77777777" w:rsidR="00D75C6C" w:rsidRDefault="00D75C6C" w:rsidP="007551FD">
      <w:pPr>
        <w:tabs>
          <w:tab w:val="left" w:pos="360"/>
          <w:tab w:val="left" w:pos="8640"/>
        </w:tabs>
        <w:rPr>
          <w:rFonts w:ascii="Times New Roman" w:hAnsi="Times New Roman" w:cs="Times New Roman"/>
        </w:rPr>
      </w:pPr>
    </w:p>
    <w:p w14:paraId="592C95C3" w14:textId="77777777" w:rsidR="0031119E" w:rsidRDefault="0031119E" w:rsidP="007551FD">
      <w:pPr>
        <w:tabs>
          <w:tab w:val="left" w:pos="360"/>
          <w:tab w:val="left" w:pos="8640"/>
        </w:tabs>
        <w:rPr>
          <w:rFonts w:ascii="Times New Roman" w:hAnsi="Times New Roman" w:cs="Times New Roman"/>
        </w:rPr>
      </w:pPr>
    </w:p>
    <w:p w14:paraId="0B4855B6" w14:textId="412CE1AA" w:rsidR="0031119E" w:rsidRDefault="00D4406F" w:rsidP="007551FD">
      <w:pPr>
        <w:tabs>
          <w:tab w:val="left" w:pos="360"/>
          <w:tab w:val="left" w:pos="8640"/>
        </w:tabs>
        <w:rPr>
          <w:rFonts w:ascii="Times New Roman" w:hAnsi="Times New Roman" w:cs="Times New Roman"/>
        </w:rPr>
      </w:pPr>
      <w:r>
        <w:rPr>
          <w:rFonts w:ascii="Times New Roman" w:hAnsi="Times New Roman" w:cs="Times New Roman"/>
        </w:rPr>
        <w:t>Spatial simulations demonstrated … good recovery of spatial parameters … improved estimates of abundance … best when …</w:t>
      </w:r>
    </w:p>
    <w:p w14:paraId="0F495DA4" w14:textId="77777777" w:rsidR="00D4406F" w:rsidRDefault="00D4406F" w:rsidP="007551FD">
      <w:pPr>
        <w:tabs>
          <w:tab w:val="left" w:pos="360"/>
          <w:tab w:val="left" w:pos="8640"/>
        </w:tabs>
        <w:rPr>
          <w:rFonts w:ascii="Times New Roman" w:hAnsi="Times New Roman" w:cs="Times New Roman"/>
        </w:rPr>
      </w:pPr>
    </w:p>
    <w:p w14:paraId="7C725E4E" w14:textId="40AC9231" w:rsidR="00D4406F" w:rsidRDefault="00D4406F" w:rsidP="007551FD">
      <w:pPr>
        <w:tabs>
          <w:tab w:val="left" w:pos="360"/>
          <w:tab w:val="left" w:pos="8640"/>
        </w:tabs>
        <w:rPr>
          <w:rFonts w:ascii="Times New Roman" w:hAnsi="Times New Roman" w:cs="Times New Roman"/>
        </w:rPr>
      </w:pPr>
      <w:r>
        <w:rPr>
          <w:rFonts w:ascii="Times New Roman" w:hAnsi="Times New Roman" w:cs="Times New Roman"/>
        </w:rPr>
        <w:t xml:space="preserve">Similarly, we demonstrated the benefits of our model over a large range of years and surveyed sites through simulation.  … </w:t>
      </w:r>
      <w:proofErr w:type="gramStart"/>
      <w:r>
        <w:rPr>
          <w:rFonts w:ascii="Times New Roman" w:hAnsi="Times New Roman" w:cs="Times New Roman"/>
        </w:rPr>
        <w:t>effect</w:t>
      </w:r>
      <w:proofErr w:type="gramEnd"/>
      <w:r>
        <w:rPr>
          <w:rFonts w:ascii="Times New Roman" w:hAnsi="Times New Roman" w:cs="Times New Roman"/>
        </w:rPr>
        <w:t xml:space="preserve"> of number of sites … effects of temporal replication </w:t>
      </w:r>
      <w:r w:rsidR="000C1D73">
        <w:rPr>
          <w:rFonts w:ascii="Times New Roman" w:hAnsi="Times New Roman" w:cs="Times New Roman"/>
        </w:rPr>
        <w:t>… recommendations (minimal and with caution give limited scope of simulations).</w:t>
      </w:r>
    </w:p>
    <w:p w14:paraId="5CD33EAB" w14:textId="77777777" w:rsidR="000C1D73" w:rsidRDefault="000C1D73" w:rsidP="007551FD">
      <w:pPr>
        <w:tabs>
          <w:tab w:val="left" w:pos="360"/>
          <w:tab w:val="left" w:pos="8640"/>
        </w:tabs>
        <w:rPr>
          <w:rFonts w:ascii="Times New Roman" w:hAnsi="Times New Roman" w:cs="Times New Roman"/>
        </w:rPr>
      </w:pPr>
    </w:p>
    <w:p w14:paraId="5AD3B11D" w14:textId="1BFAA478" w:rsidR="000C1D73" w:rsidRDefault="000C1D73" w:rsidP="007551FD">
      <w:pPr>
        <w:tabs>
          <w:tab w:val="left" w:pos="360"/>
          <w:tab w:val="left" w:pos="8640"/>
        </w:tabs>
        <w:rPr>
          <w:rFonts w:ascii="Times New Roman" w:hAnsi="Times New Roman" w:cs="Times New Roman"/>
        </w:rPr>
      </w:pPr>
      <w:r>
        <w:rPr>
          <w:rFonts w:ascii="Times New Roman" w:hAnsi="Times New Roman" w:cs="Times New Roman"/>
        </w:rPr>
        <w:t>Using this new statistical approach with standard electrofishing data collected by state agencies, we demonstrated … improvement compared with non-spatial models … In addition to evidence from model comparisons, the estimated values fell within our range of simulations indicating that the estimates are reliable</w:t>
      </w:r>
    </w:p>
    <w:p w14:paraId="337B6655" w14:textId="77777777" w:rsidR="000C1D73" w:rsidRDefault="000C1D73" w:rsidP="007551FD">
      <w:pPr>
        <w:tabs>
          <w:tab w:val="left" w:pos="360"/>
          <w:tab w:val="left" w:pos="8640"/>
        </w:tabs>
        <w:rPr>
          <w:rFonts w:ascii="Times New Roman" w:hAnsi="Times New Roman" w:cs="Times New Roman"/>
        </w:rPr>
      </w:pPr>
    </w:p>
    <w:p w14:paraId="6FE18556" w14:textId="77777777" w:rsidR="00CD53FD" w:rsidRDefault="000C1D73" w:rsidP="007551FD">
      <w:pPr>
        <w:tabs>
          <w:tab w:val="left" w:pos="360"/>
          <w:tab w:val="left" w:pos="8640"/>
        </w:tabs>
        <w:rPr>
          <w:rFonts w:ascii="Times New Roman" w:hAnsi="Times New Roman" w:cs="Times New Roman"/>
        </w:rPr>
      </w:pPr>
      <w:commentRangeStart w:id="24"/>
      <w:r>
        <w:rPr>
          <w:rFonts w:ascii="Times New Roman" w:hAnsi="Times New Roman" w:cs="Times New Roman"/>
        </w:rPr>
        <w:t xml:space="preserve">Adult Brook Trout populations were positively influenced by percent forest cover in the catchment and negatively affected by increased spring and summer temperatures (Table 6). This is similar to … </w:t>
      </w:r>
      <w:proofErr w:type="gramStart"/>
      <w:r>
        <w:rPr>
          <w:rFonts w:ascii="Times New Roman" w:hAnsi="Times New Roman" w:cs="Times New Roman"/>
        </w:rPr>
        <w:t>Likewise,</w:t>
      </w:r>
      <w:proofErr w:type="gramEnd"/>
      <w:r>
        <w:rPr>
          <w:rFonts w:ascii="Times New Roman" w:hAnsi="Times New Roman" w:cs="Times New Roman"/>
        </w:rPr>
        <w:t xml:space="preserve"> YOY densities were positively associated with forest cover and negatively associated with spring temperatures. Not surprisingly</w:t>
      </w:r>
      <w:r w:rsidR="00CD53FD">
        <w:rPr>
          <w:rFonts w:ascii="Times New Roman" w:hAnsi="Times New Roman" w:cs="Times New Roman"/>
        </w:rPr>
        <w:t xml:space="preserve"> given their small body size, sensitivity, and high surface-area-to-volume ratio</w:t>
      </w:r>
      <w:r>
        <w:rPr>
          <w:rFonts w:ascii="Times New Roman" w:hAnsi="Times New Roman" w:cs="Times New Roman"/>
        </w:rPr>
        <w:t>, temperature had a larger effect on YOY than on adults</w:t>
      </w:r>
      <w:r w:rsidR="00CD53FD">
        <w:rPr>
          <w:rFonts w:ascii="Times New Roman" w:hAnsi="Times New Roman" w:cs="Times New Roman"/>
        </w:rPr>
        <w:t xml:space="preserve">. This supports previous </w:t>
      </w:r>
      <w:proofErr w:type="gramStart"/>
      <w:r w:rsidR="00CD53FD">
        <w:rPr>
          <w:rFonts w:ascii="Times New Roman" w:hAnsi="Times New Roman" w:cs="Times New Roman"/>
        </w:rPr>
        <w:t>findings ….</w:t>
      </w:r>
      <w:proofErr w:type="gramEnd"/>
      <w:r>
        <w:rPr>
          <w:rFonts w:ascii="Times New Roman" w:hAnsi="Times New Roman" w:cs="Times New Roman"/>
        </w:rPr>
        <w:t xml:space="preserve"> </w:t>
      </w:r>
    </w:p>
    <w:p w14:paraId="257C7883" w14:textId="77777777" w:rsidR="00CD53FD" w:rsidRDefault="00CD53FD" w:rsidP="007551FD">
      <w:pPr>
        <w:tabs>
          <w:tab w:val="left" w:pos="360"/>
          <w:tab w:val="left" w:pos="8640"/>
        </w:tabs>
        <w:rPr>
          <w:rFonts w:ascii="Times New Roman" w:hAnsi="Times New Roman" w:cs="Times New Roman"/>
        </w:rPr>
      </w:pPr>
    </w:p>
    <w:p w14:paraId="46529A9C" w14:textId="462A0172" w:rsidR="000C1D73" w:rsidRDefault="000C1D73" w:rsidP="007551FD">
      <w:pPr>
        <w:tabs>
          <w:tab w:val="left" w:pos="360"/>
          <w:tab w:val="left" w:pos="8640"/>
        </w:tabs>
        <w:rPr>
          <w:rFonts w:ascii="Times New Roman" w:hAnsi="Times New Roman" w:cs="Times New Roman"/>
        </w:rPr>
      </w:pPr>
      <w:r>
        <w:rPr>
          <w:rFonts w:ascii="Times New Roman" w:hAnsi="Times New Roman" w:cs="Times New Roman"/>
        </w:rPr>
        <w:t>We did not find evidence of any effects of mean seasonal precipitation on trout populations.</w:t>
      </w:r>
      <w:r w:rsidR="00CD53FD">
        <w:rPr>
          <w:rFonts w:ascii="Times New Roman" w:hAnsi="Times New Roman" w:cs="Times New Roman"/>
        </w:rPr>
        <w:t xml:space="preserve"> Previous studies have found … </w:t>
      </w:r>
      <w:proofErr w:type="gramStart"/>
      <w:r w:rsidR="00CD53FD">
        <w:rPr>
          <w:rFonts w:ascii="Times New Roman" w:hAnsi="Times New Roman" w:cs="Times New Roman"/>
        </w:rPr>
        <w:t>It</w:t>
      </w:r>
      <w:proofErr w:type="gramEnd"/>
      <w:r w:rsidR="00CD53FD">
        <w:rPr>
          <w:rFonts w:ascii="Times New Roman" w:hAnsi="Times New Roman" w:cs="Times New Roman"/>
        </w:rPr>
        <w:t xml:space="preserve"> is likely that extreme events such as major floods rather than seasonal means more directly govern Brook Trout densities (refs).</w:t>
      </w:r>
    </w:p>
    <w:p w14:paraId="2341B666" w14:textId="77777777" w:rsidR="00CD53FD" w:rsidRDefault="00CD53FD" w:rsidP="007551FD">
      <w:pPr>
        <w:tabs>
          <w:tab w:val="left" w:pos="360"/>
          <w:tab w:val="left" w:pos="8640"/>
        </w:tabs>
        <w:rPr>
          <w:rFonts w:ascii="Times New Roman" w:hAnsi="Times New Roman" w:cs="Times New Roman"/>
        </w:rPr>
      </w:pPr>
    </w:p>
    <w:p w14:paraId="7E24BEBF" w14:textId="43C2E02C" w:rsidR="00CD53FD" w:rsidRDefault="00CD53FD" w:rsidP="007551FD">
      <w:pPr>
        <w:tabs>
          <w:tab w:val="left" w:pos="360"/>
          <w:tab w:val="left" w:pos="8640"/>
        </w:tabs>
        <w:rPr>
          <w:rFonts w:ascii="Times New Roman" w:hAnsi="Times New Roman" w:cs="Times New Roman"/>
        </w:rPr>
      </w:pPr>
      <w:r>
        <w:rPr>
          <w:rFonts w:ascii="Times New Roman" w:hAnsi="Times New Roman" w:cs="Times New Roman"/>
        </w:rPr>
        <w:t>Adults had higher temporal correlation and less unexplained random variation (</w:t>
      </w:r>
      <w:proofErr w:type="spellStart"/>
      <w:r>
        <w:rPr>
          <w:rFonts w:ascii="Times New Roman" w:hAnsi="Times New Roman" w:cs="Times New Roman"/>
        </w:rPr>
        <w:t>overdispersion</w:t>
      </w:r>
      <w:proofErr w:type="spellEnd"/>
      <w:r>
        <w:rPr>
          <w:rFonts w:ascii="Times New Roman" w:hAnsi="Times New Roman" w:cs="Times New Roman"/>
        </w:rPr>
        <w:t xml:space="preserve"> SD; Table 6) in density. This supports previous findings … </w:t>
      </w:r>
      <w:proofErr w:type="gramStart"/>
      <w:r>
        <w:rPr>
          <w:rFonts w:ascii="Times New Roman" w:hAnsi="Times New Roman" w:cs="Times New Roman"/>
        </w:rPr>
        <w:t>Both</w:t>
      </w:r>
      <w:proofErr w:type="gramEnd"/>
      <w:r>
        <w:rPr>
          <w:rFonts w:ascii="Times New Roman" w:hAnsi="Times New Roman" w:cs="Times New Roman"/>
        </w:rPr>
        <w:t xml:space="preserve"> adults and YOY densities exhibited exceedingly </w:t>
      </w:r>
      <w:commentRangeStart w:id="25"/>
      <w:r>
        <w:rPr>
          <w:rFonts w:ascii="Times New Roman" w:hAnsi="Times New Roman" w:cs="Times New Roman"/>
        </w:rPr>
        <w:t xml:space="preserve">high temporal decay of the </w:t>
      </w:r>
      <w:proofErr w:type="spellStart"/>
      <w:r>
        <w:rPr>
          <w:rFonts w:ascii="Times New Roman" w:hAnsi="Times New Roman" w:cs="Times New Roman"/>
        </w:rPr>
        <w:t>spatio</w:t>
      </w:r>
      <w:proofErr w:type="spellEnd"/>
      <w:r>
        <w:rPr>
          <w:rFonts w:ascii="Times New Roman" w:hAnsi="Times New Roman" w:cs="Times New Roman"/>
        </w:rPr>
        <w:t>-temporal variation indicating a slow rate of change in the spatial patterning (i.e. high densities sites tended to maintain relatively high densities, indicating some temporal stability in local habitat quality or preference)</w:t>
      </w:r>
      <w:commentRangeEnd w:id="25"/>
      <w:r w:rsidR="00712DD8">
        <w:commentReference w:id="25"/>
      </w:r>
      <w:r>
        <w:rPr>
          <w:rFonts w:ascii="Times New Roman" w:hAnsi="Times New Roman" w:cs="Times New Roman"/>
        </w:rPr>
        <w:t>.</w:t>
      </w:r>
      <w:r w:rsidR="00712DD8">
        <w:rPr>
          <w:rFonts w:ascii="Times New Roman" w:hAnsi="Times New Roman" w:cs="Times New Roman"/>
        </w:rPr>
        <w:t xml:space="preserve"> [</w:t>
      </w:r>
      <w:proofErr w:type="gramStart"/>
      <w:r w:rsidR="00712DD8">
        <w:rPr>
          <w:rFonts w:ascii="Times New Roman" w:hAnsi="Times New Roman" w:cs="Times New Roman"/>
        </w:rPr>
        <w:t>relate</w:t>
      </w:r>
      <w:proofErr w:type="gramEnd"/>
      <w:r w:rsidR="00712DD8">
        <w:rPr>
          <w:rFonts w:ascii="Times New Roman" w:hAnsi="Times New Roman" w:cs="Times New Roman"/>
        </w:rPr>
        <w:t xml:space="preserve"> to other research].</w:t>
      </w:r>
    </w:p>
    <w:p w14:paraId="07CFA43F" w14:textId="77777777" w:rsidR="00712DD8" w:rsidRDefault="00712DD8" w:rsidP="007551FD">
      <w:pPr>
        <w:tabs>
          <w:tab w:val="left" w:pos="360"/>
          <w:tab w:val="left" w:pos="8640"/>
        </w:tabs>
        <w:rPr>
          <w:rFonts w:ascii="Times New Roman" w:hAnsi="Times New Roman" w:cs="Times New Roman"/>
        </w:rPr>
      </w:pPr>
    </w:p>
    <w:commentRangeEnd w:id="24"/>
    <w:p w14:paraId="71F8D650" w14:textId="72F71312" w:rsidR="00712DD8" w:rsidRDefault="006A0137" w:rsidP="007551FD">
      <w:pPr>
        <w:tabs>
          <w:tab w:val="left" w:pos="360"/>
          <w:tab w:val="left" w:pos="8640"/>
        </w:tabs>
        <w:rPr>
          <w:rFonts w:ascii="Times New Roman" w:hAnsi="Times New Roman" w:cs="Times New Roman"/>
        </w:rPr>
      </w:pPr>
      <w:r>
        <w:rPr>
          <w:rStyle w:val="CommentReference"/>
        </w:rPr>
        <w:commentReference w:id="24"/>
      </w:r>
      <w:r w:rsidR="00712DD8">
        <w:rPr>
          <w:rFonts w:ascii="Times New Roman" w:hAnsi="Times New Roman" w:cs="Times New Roman"/>
        </w:rPr>
        <w:t xml:space="preserve">Adults and YOY Brook Trout exhibited similar levels of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correlation with relatively slow </w:t>
      </w:r>
      <w:proofErr w:type="spellStart"/>
      <w:r w:rsidR="00712DD8">
        <w:rPr>
          <w:rFonts w:ascii="Times New Roman" w:hAnsi="Times New Roman" w:cs="Times New Roman"/>
        </w:rPr>
        <w:t>decorrelation</w:t>
      </w:r>
      <w:proofErr w:type="spellEnd"/>
      <w:r w:rsidR="00712DD8">
        <w:rPr>
          <w:rFonts w:ascii="Times New Roman" w:hAnsi="Times New Roman" w:cs="Times New Roman"/>
        </w:rPr>
        <w:t xml:space="preserve"> with distance as evidenced by the low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decay rates (0.16, and 0.13, respectively) and high asymptotic </w:t>
      </w:r>
      <w:proofErr w:type="spellStart"/>
      <w:r w:rsidR="00712DD8">
        <w:rPr>
          <w:rFonts w:ascii="Times New Roman" w:hAnsi="Times New Roman" w:cs="Times New Roman"/>
        </w:rPr>
        <w:t>spatio</w:t>
      </w:r>
      <w:proofErr w:type="spellEnd"/>
      <w:r w:rsidR="00712DD8">
        <w:rPr>
          <w:rFonts w:ascii="Times New Roman" w:hAnsi="Times New Roman" w:cs="Times New Roman"/>
        </w:rPr>
        <w:t xml:space="preserve">-temporal variances (Table 6). The effect of these parameters can be seen in Figure 7, which shows correlation with distance. For </w:t>
      </w:r>
      <w:r w:rsidR="00712DD8">
        <w:rPr>
          <w:rFonts w:ascii="Times New Roman" w:hAnsi="Times New Roman" w:cs="Times New Roman"/>
        </w:rPr>
        <w:lastRenderedPageBreak/>
        <w:t>example, correlation is approximately 50% at 5 km and 25% at 10 km for YOY. Adult correlations are only slightly lower than for YOY with hydrologic distance.</w:t>
      </w:r>
    </w:p>
    <w:p w14:paraId="1D2321A7" w14:textId="77777777" w:rsidR="002E405E" w:rsidRDefault="002E405E" w:rsidP="007551FD">
      <w:pPr>
        <w:tabs>
          <w:tab w:val="left" w:pos="360"/>
          <w:tab w:val="left" w:pos="8640"/>
        </w:tabs>
        <w:rPr>
          <w:rFonts w:ascii="Times New Roman" w:hAnsi="Times New Roman" w:cs="Times New Roman"/>
        </w:rPr>
      </w:pPr>
    </w:p>
    <w:p w14:paraId="3CF14E61" w14:textId="1752FE6B" w:rsidR="002E405E" w:rsidRDefault="002E405E" w:rsidP="007551FD">
      <w:pPr>
        <w:tabs>
          <w:tab w:val="left" w:pos="360"/>
          <w:tab w:val="left" w:pos="8640"/>
        </w:tabs>
        <w:rPr>
          <w:rFonts w:ascii="Times New Roman" w:hAnsi="Times New Roman" w:cs="Times New Roman"/>
        </w:rPr>
      </w:pPr>
      <w:r>
        <w:rPr>
          <w:rFonts w:ascii="Times New Roman" w:hAnsi="Times New Roman" w:cs="Times New Roman"/>
        </w:rPr>
        <w:t xml:space="preserve">In summary, we demonstrated … </w:t>
      </w:r>
      <w:proofErr w:type="gramStart"/>
      <w:r>
        <w:rPr>
          <w:rFonts w:ascii="Times New Roman" w:hAnsi="Times New Roman" w:cs="Times New Roman"/>
        </w:rPr>
        <w:t>Our</w:t>
      </w:r>
      <w:proofErr w:type="gramEnd"/>
      <w:r>
        <w:rPr>
          <w:rFonts w:ascii="Times New Roman" w:hAnsi="Times New Roman" w:cs="Times New Roman"/>
        </w:rPr>
        <w:t xml:space="preserve"> model can be used effectively to … Benefit of TMB … allows for easy AIC comparison … Therefore, we believe that …</w:t>
      </w:r>
    </w:p>
    <w:p w14:paraId="26440676" w14:textId="77777777" w:rsidR="0031119E" w:rsidRDefault="0031119E" w:rsidP="007551FD">
      <w:pPr>
        <w:tabs>
          <w:tab w:val="left" w:pos="360"/>
          <w:tab w:val="left" w:pos="8640"/>
        </w:tabs>
        <w:rPr>
          <w:rFonts w:ascii="Times New Roman" w:hAnsi="Times New Roman" w:cs="Times New Roman"/>
        </w:rPr>
      </w:pPr>
    </w:p>
    <w:p w14:paraId="25E2DC39" w14:textId="77777777" w:rsidR="00D4406F" w:rsidRDefault="00D4406F" w:rsidP="007551FD">
      <w:pPr>
        <w:tabs>
          <w:tab w:val="left" w:pos="360"/>
          <w:tab w:val="left" w:pos="8640"/>
        </w:tabs>
        <w:rPr>
          <w:rFonts w:ascii="Times New Roman" w:hAnsi="Times New Roman" w:cs="Times New Roman"/>
        </w:rPr>
      </w:pPr>
    </w:p>
    <w:p w14:paraId="174D4CA4" w14:textId="77777777" w:rsidR="00D4406F" w:rsidRDefault="00D4406F" w:rsidP="007551FD">
      <w:pPr>
        <w:tabs>
          <w:tab w:val="left" w:pos="360"/>
          <w:tab w:val="left" w:pos="8640"/>
        </w:tabs>
        <w:rPr>
          <w:rFonts w:ascii="Times New Roman" w:hAnsi="Times New Roman" w:cs="Times New Roman"/>
        </w:rPr>
      </w:pPr>
    </w:p>
    <w:p w14:paraId="44D8E5F0" w14:textId="77777777" w:rsidR="00D4406F" w:rsidRDefault="00D4406F" w:rsidP="007551FD">
      <w:pPr>
        <w:tabs>
          <w:tab w:val="left" w:pos="360"/>
          <w:tab w:val="left" w:pos="8640"/>
        </w:tabs>
        <w:rPr>
          <w:rFonts w:ascii="Times New Roman" w:hAnsi="Times New Roman" w:cs="Times New Roman"/>
        </w:rPr>
      </w:pPr>
    </w:p>
    <w:p w14:paraId="50E0CC3A" w14:textId="77777777" w:rsidR="0031119E" w:rsidRDefault="0031119E" w:rsidP="007551FD">
      <w:pPr>
        <w:tabs>
          <w:tab w:val="left" w:pos="360"/>
          <w:tab w:val="left" w:pos="8640"/>
        </w:tabs>
        <w:rPr>
          <w:rFonts w:ascii="Times New Roman" w:hAnsi="Times New Roman" w:cs="Times New Roman"/>
        </w:rPr>
      </w:pPr>
    </w:p>
    <w:p w14:paraId="60BA54C8" w14:textId="77777777" w:rsidR="0031119E" w:rsidRDefault="0031119E" w:rsidP="007551FD">
      <w:pPr>
        <w:tabs>
          <w:tab w:val="left" w:pos="360"/>
          <w:tab w:val="left" w:pos="8640"/>
        </w:tabs>
        <w:rPr>
          <w:rFonts w:ascii="Times New Roman" w:hAnsi="Times New Roman" w:cs="Times New Roman"/>
        </w:rPr>
      </w:pPr>
    </w:p>
    <w:p w14:paraId="6CC4EA34" w14:textId="77777777" w:rsidR="00D75C6C" w:rsidRDefault="00D75C6C" w:rsidP="007551FD">
      <w:pPr>
        <w:tabs>
          <w:tab w:val="left" w:pos="360"/>
          <w:tab w:val="left" w:pos="8640"/>
        </w:tabs>
        <w:rPr>
          <w:rFonts w:ascii="Times New Roman" w:hAnsi="Times New Roman" w:cs="Times New Roman"/>
        </w:rPr>
      </w:pPr>
    </w:p>
    <w:p w14:paraId="6879C4C5" w14:textId="0C446931" w:rsidR="00D75C6C" w:rsidRDefault="00D75C6C" w:rsidP="007551FD">
      <w:pPr>
        <w:tabs>
          <w:tab w:val="left" w:pos="360"/>
          <w:tab w:val="left" w:pos="8640"/>
        </w:tabs>
        <w:rPr>
          <w:rFonts w:ascii="Times New Roman" w:hAnsi="Times New Roman" w:cs="Times New Roman"/>
        </w:rPr>
      </w:pPr>
      <w:r>
        <w:rPr>
          <w:rFonts w:ascii="Times New Roman" w:hAnsi="Times New Roman" w:cs="Times New Roman"/>
        </w:rPr>
        <w:t xml:space="preserve">Use of </w:t>
      </w:r>
      <w:proofErr w:type="gramStart"/>
      <w:r>
        <w:rPr>
          <w:rFonts w:ascii="Times New Roman" w:hAnsi="Times New Roman" w:cs="Times New Roman"/>
        </w:rPr>
        <w:t>spatially-explicit</w:t>
      </w:r>
      <w:proofErr w:type="gramEnd"/>
      <w:r>
        <w:rPr>
          <w:rFonts w:ascii="Times New Roman" w:hAnsi="Times New Roman" w:cs="Times New Roman"/>
        </w:rPr>
        <w:t xml:space="preserve"> models in ecology have been growing rapidly in recent years owing to both statistical and computational advances (refs). </w:t>
      </w:r>
    </w:p>
    <w:p w14:paraId="7F5143FE" w14:textId="77777777" w:rsidR="00D75C6C" w:rsidRDefault="00D75C6C" w:rsidP="007551FD">
      <w:pPr>
        <w:tabs>
          <w:tab w:val="left" w:pos="360"/>
          <w:tab w:val="left" w:pos="8640"/>
        </w:tabs>
        <w:rPr>
          <w:rFonts w:ascii="Times New Roman" w:hAnsi="Times New Roman" w:cs="Times New Roman"/>
        </w:rPr>
      </w:pPr>
    </w:p>
    <w:p w14:paraId="1619F892" w14:textId="5F98647D" w:rsidR="00D75C6C" w:rsidRDefault="009B45E3" w:rsidP="007551FD">
      <w:pPr>
        <w:tabs>
          <w:tab w:val="left" w:pos="360"/>
          <w:tab w:val="left" w:pos="8640"/>
        </w:tabs>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dentritic</w:t>
      </w:r>
      <w:proofErr w:type="spellEnd"/>
      <w:r>
        <w:rPr>
          <w:rFonts w:ascii="Times New Roman" w:hAnsi="Times New Roman" w:cs="Times New Roman"/>
        </w:rPr>
        <w:t xml:space="preserve">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t>
      </w:r>
      <w:r w:rsidR="001158B2">
        <w:rPr>
          <w:rFonts w:ascii="Times New Roman" w:hAnsi="Times New Roman" w:cs="Times New Roman"/>
        </w:rPr>
        <w:t xml:space="preserve"> metrics, but are not suitable in their current forms for estimating discrete latent parameters such as abundance while accounting for imperfect detection.</w:t>
      </w:r>
    </w:p>
    <w:p w14:paraId="4233FDB2" w14:textId="77777777" w:rsidR="001158B2" w:rsidRDefault="001158B2" w:rsidP="007551FD">
      <w:pPr>
        <w:tabs>
          <w:tab w:val="left" w:pos="360"/>
          <w:tab w:val="left" w:pos="8640"/>
        </w:tabs>
        <w:rPr>
          <w:rFonts w:ascii="Times New Roman" w:hAnsi="Times New Roman" w:cs="Times New Roman"/>
        </w:rPr>
      </w:pPr>
    </w:p>
    <w:p w14:paraId="0C18812F" w14:textId="77777777" w:rsidR="001934E2" w:rsidRDefault="001158B2" w:rsidP="007551FD">
      <w:pPr>
        <w:tabs>
          <w:tab w:val="left" w:pos="360"/>
          <w:tab w:val="left" w:pos="8640"/>
        </w:tabs>
        <w:rPr>
          <w:rFonts w:ascii="Times New Roman" w:hAnsi="Times New Roman" w:cs="Times New Roman"/>
        </w:rPr>
      </w:pPr>
      <w:r>
        <w:rPr>
          <w:rFonts w:ascii="Times New Roman" w:hAnsi="Times New Roman" w:cs="Times New Roman"/>
        </w:rPr>
        <w:t xml:space="preserve">In continuous two-dimensional space, software to readily apply Integrated Nested Laplace Approximation (INLA) has facilitated the use of spatial and </w:t>
      </w:r>
      <w:proofErr w:type="spellStart"/>
      <w:r>
        <w:rPr>
          <w:rFonts w:ascii="Times New Roman" w:hAnsi="Times New Roman" w:cs="Times New Roman"/>
        </w:rPr>
        <w:t>spatio</w:t>
      </w:r>
      <w:proofErr w:type="spellEnd"/>
      <w:r>
        <w:rPr>
          <w:rFonts w:ascii="Times New Roman" w:hAnsi="Times New Roman" w:cs="Times New Roman"/>
        </w:rPr>
        <w:t xml:space="preserve">-temporal models of animal count data (refs: INLA book, Ross et al. 2012). </w:t>
      </w:r>
      <w:r w:rsidR="001934E2">
        <w:rPr>
          <w:rFonts w:ascii="Times New Roman" w:hAnsi="Times New Roman" w:cs="Times New Roman"/>
        </w:rPr>
        <w:t xml:space="preserve">While these methods have reduced the </w:t>
      </w:r>
      <w:proofErr w:type="spellStart"/>
      <w:r w:rsidR="001934E2">
        <w:rPr>
          <w:rFonts w:ascii="Times New Roman" w:hAnsi="Times New Roman" w:cs="Times New Roman"/>
        </w:rPr>
        <w:t>quatitative</w:t>
      </w:r>
      <w:proofErr w:type="spellEnd"/>
      <w:r w:rsidR="001934E2">
        <w:rPr>
          <w:rFonts w:ascii="Times New Roman" w:hAnsi="Times New Roman" w:cs="Times New Roman"/>
        </w:rPr>
        <w:t xml:space="preserve"> background and computation demands to implement spatial models, they do not lend themselves to accounting for imperfect detection. Given the potential bias of using counts without detection correction to infer abundance (refs), we do not recommend using these methods for population estimates.</w:t>
      </w:r>
    </w:p>
    <w:p w14:paraId="16C412F0" w14:textId="77777777" w:rsidR="001934E2" w:rsidRDefault="001934E2" w:rsidP="007551FD">
      <w:pPr>
        <w:tabs>
          <w:tab w:val="left" w:pos="360"/>
          <w:tab w:val="left" w:pos="8640"/>
        </w:tabs>
        <w:rPr>
          <w:rFonts w:ascii="Times New Roman" w:hAnsi="Times New Roman" w:cs="Times New Roman"/>
        </w:rPr>
      </w:pPr>
    </w:p>
    <w:p w14:paraId="77E49D3D" w14:textId="58D4460A" w:rsidR="001158B2" w:rsidRDefault="001934E2" w:rsidP="007551FD">
      <w:pPr>
        <w:tabs>
          <w:tab w:val="left" w:pos="360"/>
          <w:tab w:val="left" w:pos="8640"/>
        </w:tabs>
        <w:rPr>
          <w:rFonts w:ascii="Times New Roman" w:hAnsi="Times New Roman" w:cs="Times New Roman"/>
        </w:rPr>
      </w:pPr>
      <w:r>
        <w:rPr>
          <w:rFonts w:ascii="Times New Roman" w:hAnsi="Times New Roman" w:cs="Times New Roman"/>
        </w:rPr>
        <w:t xml:space="preserve">Most recently, researchers have developed </w:t>
      </w:r>
      <w:proofErr w:type="spellStart"/>
      <w:r>
        <w:rPr>
          <w:rFonts w:ascii="Times New Roman" w:hAnsi="Times New Roman" w:cs="Times New Roman"/>
        </w:rPr>
        <w:t>geostatistical</w:t>
      </w:r>
      <w:proofErr w:type="spellEnd"/>
      <w:r>
        <w:rPr>
          <w:rFonts w:ascii="Times New Roman" w:hAnsi="Times New Roman" w:cs="Times New Roman"/>
        </w:rPr>
        <w:t xml:space="preserve"> models for two-dimensional space that account for imperfect detection using process convolution (ref: Conn et al. 2015) and Gaussian random fields (refs: Thorson et al. 2015 ICES, Thorson et al. </w:t>
      </w:r>
      <w:r w:rsidR="006429B6">
        <w:rPr>
          <w:rFonts w:ascii="Times New Roman" w:hAnsi="Times New Roman" w:cs="Times New Roman"/>
        </w:rPr>
        <w:t xml:space="preserve">2015 </w:t>
      </w:r>
      <w:r>
        <w:rPr>
          <w:rFonts w:ascii="Times New Roman" w:hAnsi="Times New Roman" w:cs="Times New Roman"/>
        </w:rPr>
        <w:t xml:space="preserve">Methods in </w:t>
      </w:r>
      <w:proofErr w:type="spellStart"/>
      <w:r>
        <w:rPr>
          <w:rFonts w:ascii="Times New Roman" w:hAnsi="Times New Roman" w:cs="Times New Roman"/>
        </w:rPr>
        <w:t>EcoEvo</w:t>
      </w:r>
      <w:proofErr w:type="spellEnd"/>
      <w:r>
        <w:rPr>
          <w:rFonts w:ascii="Times New Roman" w:hAnsi="Times New Roman" w:cs="Times New Roman"/>
        </w:rPr>
        <w:t>).</w:t>
      </w:r>
      <w:r w:rsidR="001158B2">
        <w:rPr>
          <w:rFonts w:ascii="Times New Roman" w:hAnsi="Times New Roman" w:cs="Times New Roman"/>
        </w:rPr>
        <w:t xml:space="preserve"> </w:t>
      </w:r>
      <w:r w:rsidR="006429B6">
        <w:rPr>
          <w:rFonts w:ascii="Times New Roman" w:hAnsi="Times New Roman" w:cs="Times New Roman"/>
        </w:rPr>
        <w:t>These methods have proved as successful improvements of population estimation in marine ecosystems. Unfortunately, these methods cannot be directly applied to stream ecosystems given their dendritic structure, such that two places in close proximity can have very different correlations depending whether they are separated by a confluence or not.</w:t>
      </w:r>
    </w:p>
    <w:p w14:paraId="6138BDC0" w14:textId="4D5B9CE2"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Our model successfully combines the computational benefits of Gaussian Random Fields with hierarchical modeling to account for imperfect detection.</w:t>
      </w:r>
    </w:p>
    <w:p w14:paraId="77929499" w14:textId="77777777" w:rsidR="006429B6" w:rsidRDefault="006429B6" w:rsidP="007551FD">
      <w:pPr>
        <w:tabs>
          <w:tab w:val="left" w:pos="360"/>
          <w:tab w:val="left" w:pos="8640"/>
        </w:tabs>
        <w:rPr>
          <w:rFonts w:ascii="Times New Roman" w:hAnsi="Times New Roman" w:cs="Times New Roman"/>
        </w:rPr>
      </w:pPr>
    </w:p>
    <w:p w14:paraId="004868F6" w14:textId="6714D50A"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Implemented in TMB for speed, flexibility, and ease of use</w:t>
      </w:r>
    </w:p>
    <w:p w14:paraId="131506E5" w14:textId="77777777" w:rsidR="00D75C6C" w:rsidRDefault="00D75C6C" w:rsidP="007551FD">
      <w:pPr>
        <w:tabs>
          <w:tab w:val="left" w:pos="360"/>
          <w:tab w:val="left" w:pos="8640"/>
        </w:tabs>
        <w:rPr>
          <w:rFonts w:ascii="Times New Roman" w:hAnsi="Times New Roman" w:cs="Times New Roman"/>
        </w:rPr>
      </w:pPr>
    </w:p>
    <w:p w14:paraId="3F162AD1" w14:textId="77777777" w:rsidR="00D75C6C" w:rsidRDefault="00D75C6C" w:rsidP="007551FD">
      <w:pPr>
        <w:tabs>
          <w:tab w:val="left" w:pos="360"/>
          <w:tab w:val="left" w:pos="8640"/>
        </w:tabs>
        <w:rPr>
          <w:rFonts w:ascii="Times New Roman" w:hAnsi="Times New Roman" w:cs="Times New Roman"/>
        </w:rPr>
      </w:pPr>
    </w:p>
    <w:p w14:paraId="7E14883D" w14:textId="77777777" w:rsidR="00D75C6C" w:rsidRDefault="00D75C6C"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64CA107D"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w:t>
      </w:r>
      <w:r w:rsidR="00492083">
        <w:rPr>
          <w:rFonts w:ascii="Times New Roman" w:hAnsi="Times New Roman" w:cs="Times New Roman"/>
        </w:rPr>
        <w:t>atial model can be observed in F</w:t>
      </w:r>
      <w:r w:rsidR="00816A82">
        <w:rPr>
          <w:rFonts w:ascii="Times New Roman" w:hAnsi="Times New Roman" w:cs="Times New Roman"/>
        </w:rPr>
        <w:t>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Fonts w:eastAsia="Times New Roman" w:cs="Times New Roman"/>
        </w:rPr>
      </w:pPr>
      <w:r>
        <w:rPr>
          <w:rFonts w:eastAsia="Times New Roman" w:cs="Times New Roman"/>
        </w:rPr>
        <w:t xml:space="preserve">To enable readers to locate archived data, authors should list the database and the respective accession numbers or DOIs for all data from the manuscript that has been made publicly available in this section. </w:t>
      </w:r>
      <w:proofErr w:type="spellStart"/>
      <w:r>
        <w:rPr>
          <w:rFonts w:eastAsia="Times New Roman" w:cs="Times New Roman"/>
        </w:rPr>
        <w:t>E.g</w:t>
      </w:r>
      <w:proofErr w:type="spellEnd"/>
      <w:r>
        <w:rPr>
          <w:rFonts w:eastAsia="Times New Roman" w:cs="Times New Roman"/>
        </w:rPr>
        <w:t>:</w:t>
      </w:r>
      <w:r>
        <w:rPr>
          <w:rFonts w:eastAsia="Times New Roman" w:cs="Times New Roman"/>
        </w:rPr>
        <w:br/>
        <w:t>- Species descriptions: uploaded as online supporting information</w:t>
      </w:r>
      <w:r>
        <w:rPr>
          <w:rFonts w:eastAsia="Times New Roman" w:cs="Times New Roman"/>
          <w:i/>
          <w:iCs/>
        </w:rPr>
        <w:br/>
      </w:r>
      <w:r>
        <w:rPr>
          <w:rFonts w:eastAsia="Times New Roman" w:cs="Times New Roman"/>
        </w:rPr>
        <w:t xml:space="preserve">- Phylogenetic data: </w:t>
      </w:r>
      <w:proofErr w:type="spellStart"/>
      <w:r>
        <w:rPr>
          <w:rFonts w:eastAsia="Times New Roman" w:cs="Times New Roman"/>
        </w:rPr>
        <w:t>TreeBASE</w:t>
      </w:r>
      <w:proofErr w:type="spellEnd"/>
      <w:r>
        <w:rPr>
          <w:rFonts w:eastAsia="Times New Roman" w:cs="Times New Roman"/>
        </w:rPr>
        <w:t xml:space="preserve"> Study accession no. </w:t>
      </w:r>
      <w:proofErr w:type="spellStart"/>
      <w:r>
        <w:rPr>
          <w:rFonts w:eastAsia="Times New Roman" w:cs="Times New Roman"/>
        </w:rPr>
        <w:t>Sxxxx</w:t>
      </w:r>
      <w:proofErr w:type="spellEnd"/>
      <w:r>
        <w:rPr>
          <w:rFonts w:eastAsia="Times New Roman" w:cs="Times New Roman"/>
          <w:i/>
          <w:iCs/>
        </w:rPr>
        <w:br/>
      </w:r>
      <w:r>
        <w:rPr>
          <w:rFonts w:eastAsia="Times New Roman" w:cs="Times New Roman"/>
        </w:rPr>
        <w:t>- R scripts: uploaded as online supporting information</w:t>
      </w:r>
      <w:r>
        <w:rPr>
          <w:rFonts w:eastAsia="Times New Roman" w:cs="Times New Roman"/>
          <w:i/>
          <w:iCs/>
        </w:rPr>
        <w:br/>
      </w:r>
      <w:r>
        <w:rPr>
          <w:rFonts w:eastAsia="Times New Roman" w:cs="Times New Roman"/>
        </w:rPr>
        <w:t xml:space="preserve">- Sample locations, IMa2 input files and microsatellite data: DRYAD entry </w:t>
      </w:r>
      <w:proofErr w:type="spellStart"/>
      <w:r>
        <w:rPr>
          <w:rFonts w:eastAsia="Times New Roman" w:cs="Times New Roman"/>
        </w:rPr>
        <w:t>doi</w:t>
      </w:r>
      <w:proofErr w:type="spellEnd"/>
      <w:r>
        <w:rPr>
          <w:rFonts w:eastAsia="Times New Roman" w:cs="Times New Roman"/>
        </w:rPr>
        <w:t xml:space="preserve">: </w:t>
      </w:r>
      <w:proofErr w:type="spellStart"/>
      <w:r>
        <w:rPr>
          <w:rFonts w:eastAsia="Times New Roman" w:cs="Times New Roman"/>
        </w:rPr>
        <w:t>xx.xxxx</w:t>
      </w:r>
      <w:proofErr w:type="spellEnd"/>
      <w:r>
        <w:rPr>
          <w:rFonts w:eastAsia="Times New Roman" w:cs="Times New Roman"/>
        </w:rPr>
        <w:t>/</w:t>
      </w:r>
      <w:proofErr w:type="spellStart"/>
      <w:r>
        <w:rPr>
          <w:rFonts w:eastAsia="Times New Roman" w:cs="Times New Roman"/>
        </w:rPr>
        <w:t>dryad.xxxx</w:t>
      </w:r>
      <w:proofErr w:type="spellEnd"/>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commentRangeStart w:id="27"/>
      <w:r w:rsidRPr="007C1E88">
        <w:rPr>
          <w:rFonts w:ascii="Times New Roman" w:hAnsi="Times New Roman" w:cs="Times New Roman"/>
          <w:b/>
          <w:sz w:val="28"/>
          <w:szCs w:val="28"/>
        </w:rPr>
        <w:t>References</w:t>
      </w:r>
      <w:commentRangeEnd w:id="27"/>
      <w:r w:rsidR="00D91D5A">
        <w:commentReference w:id="27"/>
      </w:r>
    </w:p>
    <w:p w14:paraId="0BB8DA82" w14:textId="77777777" w:rsidR="001D421C" w:rsidRDefault="001D421C">
      <w:pPr>
        <w:rPr>
          <w:rFonts w:ascii="Times New Roman" w:hAnsi="Times New Roman"/>
          <w:noProof/>
        </w:rPr>
      </w:pPr>
    </w:p>
    <w:p w14:paraId="39F4842F" w14:textId="55BFC8DD" w:rsidR="00D91D5A" w:rsidRPr="00D91D5A" w:rsidRDefault="001D421C" w:rsidP="00D91D5A">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D91D5A" w:rsidRPr="00D91D5A">
        <w:rPr>
          <w:rFonts w:ascii="Times New Roman" w:hAnsi="Times New Roman"/>
          <w:noProof/>
        </w:rPr>
        <w:t>Burnham, K. P. 2004. Multimodel Inference: Understanding AIC and BIC in Model Selection. Sociological Methods &amp; Research 33:261–304.</w:t>
      </w:r>
    </w:p>
    <w:p w14:paraId="747FBF96"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Burnham, K. P., D. R. Anderson, and K. P. Huyvaert. 2010. AIC model selection and multimodel inference in behavioral ecology: some background, observations, and comparisons. Behavioral Ecology and Sociobiology 65:23–35.</w:t>
      </w:r>
    </w:p>
    <w:p w14:paraId="63E5C664"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Conn, P. B., D. S. Johnson, J. M. Ver Hoef, M. B. Hooten, and J. M. London. 2015. Using spatiotemporal statistical models to estimate animal abundance and infer ecological dynamics from survey counts. Ecological Monographs 85:235–252.</w:t>
      </w:r>
    </w:p>
    <w:p w14:paraId="00F8CF8F"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Dail, D., and L. Madsen. 2012. Estimating Open Population Site Occupancy from Presence-Absence Data Lacking the Robust Design. Biometrics 69:146–156.</w:t>
      </w:r>
    </w:p>
    <w:p w14:paraId="643F63A2"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lastRenderedPageBreak/>
        <w:t>DeWeber, J. T., and T. Wagner. 2014. Predicting Brook Trout Occurrence in Stream Reaches throughout their Native Range in the Eastern United States. Transactions of the American Fisheries Society 144:11–24.</w:t>
      </w:r>
    </w:p>
    <w:p w14:paraId="6EDE3104"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Harrison, X. a. 2014. Using observation-level random effects to model overdispersion in count data in ecology and evolution. PeerJ 2:e616.</w:t>
      </w:r>
    </w:p>
    <w:p w14:paraId="5D0B52B9"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Hocking, D. J., K. J. Babbitt, and M. Yamasaki. 2013. Comparison of silvicultural and natural disturbance effects on terrestrial salamanders in northern hardwood forests. Biological Conservation 167:194–202.</w:t>
      </w:r>
    </w:p>
    <w:p w14:paraId="16716F2E"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Ver Hoef, J. M., and E. E. Peterson. 2010. A Moving Average Approach for Spatial Statistical Models of Stream Networks. Journal of the American Statistical Association 105:6–18.</w:t>
      </w:r>
    </w:p>
    <w:p w14:paraId="18C307BD"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Ver Hoef, J. M., E. Peterson, and D. Theobald. 2006. Spatial statistical models that use flow and stream distance. Environmental and Ecological Statistics 13:449–464.</w:t>
      </w:r>
    </w:p>
    <w:p w14:paraId="0D0C90D7"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Hudy, M., T. M. Thieling, N. Gillespie, and E. P. Smith. 2008. Distribution, Status, and Land Use Characteristics of Subwatersheds within the Native Range of Brook Trout in the Eastern United States. North American Journal of Fisheries Management 28:1069–1085.</w:t>
      </w:r>
    </w:p>
    <w:p w14:paraId="361D3DE8"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1ADCB0CB"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Peterman, W. E., and R. D. Semlitsch. 2013. Fine-Scale Habitat Associations of a Terrestrial Salamander: The Role of Environmental Gradients and Implications for Population Dynamics. Plos One 8:e62184.</w:t>
      </w:r>
    </w:p>
    <w:p w14:paraId="1F77287A"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Peterson, E. E., and J. M. Ver Hoef. 2010. A mixed-model moving-average approach to geostatistical modeling in stream networks. Ecology 91:644–651.</w:t>
      </w:r>
    </w:p>
    <w:p w14:paraId="395883CC"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Peterson, E. E., J. M. Ver Hoef, D. J. Isaak, J. a Falke, M.-J. Fortin, C. E. Jordan, K. McNyset, P. Monestiez, A. S. Ruesch, A. Sengupta, N. Som, E. A. Steel, D. M. Theobald, C. E. Torgersen, and S. J. Wenger. 2013. Modelling dendritic ecological networks in space: an integrated network perspective. Ecology letters 16:707–19.</w:t>
      </w:r>
    </w:p>
    <w:p w14:paraId="13C4FAC9"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Ross, B. E., M. B. Hooten, and D. N. Koons. 2012. An Accessible Method for Implementing Hierarchical Models with Spatio-Temporal Abundance Data. Plos One 7:e49395.</w:t>
      </w:r>
    </w:p>
    <w:p w14:paraId="06D5A40D"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Royle, J. A. 2004. N-mixture models for estimating population size from spatially replicated counts. Biometrics 60:108–115.</w:t>
      </w:r>
    </w:p>
    <w:p w14:paraId="4D032E96"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Royle, J. A., and R. M. Dorazio. 2008. Hierarchical modeling and inference in ecology: The analysis of data from populations, metapopulations and communities. Book, Academic Press, Boston.</w:t>
      </w:r>
    </w:p>
    <w:p w14:paraId="0E1EFC40"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Zipkin, E. F., J. T. Thorson, K. See, H. J. Lynch, E. H. C. Grant, Y. Kanno, R. B. Chandler, B. H. Letcher, and J. A. Royle. (n.d.). Modeling structured population dynamics using data from unmarked individuals.</w:t>
      </w:r>
    </w:p>
    <w:p w14:paraId="32D8C821" w14:textId="265EA460" w:rsidR="001D421C" w:rsidRDefault="001D421C" w:rsidP="00D91D5A">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end"/>
      </w: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28"/>
      <w:r w:rsidRPr="007C1E88">
        <w:rPr>
          <w:rFonts w:ascii="Times New Roman" w:hAnsi="Times New Roman" w:cs="Times New Roman"/>
          <w:b/>
          <w:sz w:val="28"/>
          <w:szCs w:val="28"/>
        </w:rPr>
        <w:lastRenderedPageBreak/>
        <w:t>Tables</w:t>
      </w:r>
      <w:commentRangeEnd w:id="28"/>
      <w:r w:rsidR="00681C16" w:rsidRPr="007C1E88">
        <w:rPr>
          <w:sz w:val="28"/>
          <w:szCs w:val="28"/>
        </w:rPr>
        <w:commentReference w:id="28"/>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proofErr w:type="gramStart"/>
      <w:r>
        <w:rPr>
          <w:rFonts w:ascii="Times New Roman" w:hAnsi="Times New Roman" w:cs="Times New Roman"/>
          <w:b/>
        </w:rPr>
        <w:t>tables</w:t>
      </w:r>
      <w:proofErr w:type="gramEnd"/>
      <w:r>
        <w:rPr>
          <w:rFonts w:ascii="Times New Roman" w:hAnsi="Times New Roman" w:cs="Times New Roman"/>
          <w:b/>
        </w:rPr>
        <w:t xml:space="preserve">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324F5DE0"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on anon" w:date="2017-01-11T14:18:00Z" w:initials="anon">
    <w:p w14:paraId="7A2CD5DE" w14:textId="783DDCF9" w:rsidR="00ED095D" w:rsidRDefault="00ED095D">
      <w:r>
        <w:annotationRef/>
      </w:r>
      <w:r>
        <w:t>Methods would be my first choice but I don’t see getting it to 7000 words. If we think enough can go in appendix, I will aim for Methods otherwise I’ll go with Eco Apps.</w:t>
      </w:r>
    </w:p>
  </w:comment>
  <w:comment w:id="1" w:author="Daniel Hocking" w:date="2016-08-03T16:33:00Z" w:initials="DJH">
    <w:p w14:paraId="16E2ABC0" w14:textId="4A30EEFB" w:rsidR="00ED095D" w:rsidRDefault="00ED095D">
      <w:r>
        <w:annotationRef/>
      </w:r>
      <w:r>
        <w:t>Ben – can you add something based on WB or other studies related to this? Doesn’t have to be brook trout example.</w:t>
      </w:r>
    </w:p>
    <w:p w14:paraId="524CEF6B" w14:textId="6C89CCB6" w:rsidR="00ED095D" w:rsidRDefault="00ED095D"/>
    <w:p w14:paraId="7D7F5115" w14:textId="35C4CEEB" w:rsidR="00ED095D" w:rsidRDefault="00ED095D">
      <w:r>
        <w:t xml:space="preserve">You could look at </w:t>
      </w:r>
      <w:proofErr w:type="spellStart"/>
      <w:r>
        <w:t>Ver</w:t>
      </w:r>
      <w:proofErr w:type="spellEnd"/>
      <w:r>
        <w:t xml:space="preserve"> </w:t>
      </w:r>
      <w:proofErr w:type="spellStart"/>
      <w:r>
        <w:t>Hoef’s</w:t>
      </w:r>
      <w:proofErr w:type="spellEnd"/>
      <w:r>
        <w:t xml:space="preserve"> stuff for correlations in physical conditions in streams</w:t>
      </w:r>
    </w:p>
  </w:comment>
  <w:comment w:id="2" w:author="Thorson, James" w:date="2016-08-03T16:33:00Z" w:initials="TJ">
    <w:p w14:paraId="393C2CB4" w14:textId="77777777" w:rsidR="00ED095D" w:rsidRPr="004254A9" w:rsidRDefault="00ED095D" w:rsidP="00381C35">
      <w:pPr>
        <w:rPr>
          <w:rFonts w:ascii="Calibri" w:hAnsi="Calibri"/>
          <w:sz w:val="22"/>
        </w:rPr>
      </w:pPr>
      <w:r>
        <w:annotationRef/>
      </w:r>
      <w:proofErr w:type="spellStart"/>
      <w:r w:rsidRPr="004254A9">
        <w:rPr>
          <w:rFonts w:ascii="Calibri" w:hAnsi="Calibri"/>
          <w:sz w:val="22"/>
        </w:rPr>
        <w:t>Royle</w:t>
      </w:r>
      <w:proofErr w:type="spellEnd"/>
      <w:r w:rsidRPr="004254A9">
        <w:rPr>
          <w:rFonts w:ascii="Calibri" w:hAnsi="Calibri"/>
          <w:sz w:val="22"/>
        </w:rPr>
        <w:t xml:space="preserve">, J.A., and </w:t>
      </w:r>
      <w:proofErr w:type="spellStart"/>
      <w:r w:rsidRPr="004254A9">
        <w:rPr>
          <w:rFonts w:ascii="Calibri" w:hAnsi="Calibri"/>
          <w:sz w:val="22"/>
        </w:rPr>
        <w:t>Wikle</w:t>
      </w:r>
      <w:proofErr w:type="spellEnd"/>
      <w:r w:rsidRPr="004254A9">
        <w:rPr>
          <w:rFonts w:ascii="Calibri" w:hAnsi="Calibri"/>
          <w:sz w:val="22"/>
        </w:rPr>
        <w:t xml:space="preserv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ED095D" w:rsidRDefault="00ED095D"/>
  </w:comment>
  <w:comment w:id="3" w:author="Daniel Hocking" w:date="2016-08-05T10:37:00Z" w:initials="DJH">
    <w:p w14:paraId="622AC86E" w14:textId="054099D8" w:rsidR="00ED095D" w:rsidRDefault="00ED095D">
      <w:r>
        <w:annotationRef/>
      </w:r>
      <w:r>
        <w:t>Should we use the term density rather than abundance throughout, since it is fish per 100 m of stream length (but not stream area or volume)?</w:t>
      </w:r>
    </w:p>
    <w:p w14:paraId="1A5AAE37" w14:textId="05CF1CE3" w:rsidR="00ED095D" w:rsidRDefault="00ED095D"/>
    <w:p w14:paraId="7593E79C" w14:textId="6406C018" w:rsidR="00ED095D" w:rsidRDefault="00ED095D">
      <w:r>
        <w:t xml:space="preserve">JTT – see what you think of this, we’ll want to define units upon first instance anyway.  I think it’s a density given that it is numbers per something.  </w:t>
      </w:r>
    </w:p>
  </w:comment>
  <w:comment w:id="4" w:author="Thorson, James [2]" w:date="2017-01-06T15:29:00Z" w:initials="TJ">
    <w:p w14:paraId="7F6923D6" w14:textId="2A7C1C8E" w:rsidR="00ED095D" w:rsidRDefault="00ED095D">
      <w:r>
        <w:annotationRef/>
      </w:r>
      <w:r>
        <w:t>JTT Jan. 6 – I moved the offset down below, so that indexing is identical on LHS and RHS</w:t>
      </w:r>
    </w:p>
  </w:comment>
  <w:comment w:id="5" w:author="anon anon" w:date="2017-01-11T15:03:00Z" w:initials="anon">
    <w:p w14:paraId="4B5640F3" w14:textId="279E6B17" w:rsidR="00ED095D" w:rsidRPr="00787803" w:rsidRDefault="00ED095D">
      <w: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t xml:space="preserve"> be indexed by s rather than </w:t>
      </w:r>
      <w:proofErr w:type="spellStart"/>
      <w:r>
        <w:t>i</w:t>
      </w:r>
      <w:proofErr w:type="spellEnd"/>
      <w:r>
        <w:t xml:space="preserve"> or have (s) notation for the LHS and RHS to match? Or I could just define sample site as being indexed by </w:t>
      </w:r>
      <w:proofErr w:type="spellStart"/>
      <w:r>
        <w:t>i</w:t>
      </w:r>
      <w:proofErr w:type="spellEnd"/>
      <w:r>
        <w:t xml:space="preserve">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ED095D" w:rsidRPr="00787803" w:rsidRDefault="00ED095D"/>
  </w:comment>
  <w:comment w:id="6" w:author="Thorson, James" w:date="2016-08-05T18:04:00Z" w:initials="TJ">
    <w:p w14:paraId="21A71301" w14:textId="77777777" w:rsidR="00ED095D" w:rsidRDefault="00ED095D" w:rsidP="005E45BF">
      <w:r>
        <w:annotationRef/>
      </w:r>
      <w:r>
        <w:t xml:space="preserve">Some of these definitions will not be </w:t>
      </w:r>
      <w:proofErr w:type="spellStart"/>
      <w:r>
        <w:t>nececessary</w:t>
      </w:r>
      <w:proofErr w:type="spellEnd"/>
      <w:r>
        <w:t xml:space="preserve"> after we justify the terms and introduce notation prior to Eq. 1</w:t>
      </w:r>
    </w:p>
  </w:comment>
  <w:comment w:id="14" w:author="Daniel Hocking" w:date="2016-08-03T16:33:00Z" w:initials="DJH">
    <w:p w14:paraId="187D5DBF" w14:textId="61A39A00" w:rsidR="00ED095D" w:rsidRDefault="00ED095D" w:rsidP="00544A79">
      <w:r>
        <w:annotationRef/>
      </w:r>
      <w:r>
        <w:t>How to differentiate that the t subscript on rho and sigma are for naming and the t subscript on delta is for indexing? Does it really matter in this case?</w:t>
      </w:r>
    </w:p>
    <w:p w14:paraId="5C57E636" w14:textId="7FD59649" w:rsidR="00ED095D" w:rsidRDefault="00ED095D" w:rsidP="00544A79"/>
    <w:p w14:paraId="3FF35FF6" w14:textId="2A6EA514" w:rsidR="00ED095D" w:rsidRDefault="00ED095D" w:rsidP="00544A79">
      <w:r>
        <w:t xml:space="preserve">JTT – Yeah, sometimes I switch to having an indexing via parentheses, and naming via subscripts.  I think as long as we don’t do notation for each calculation of the OU process (as-is currently), then our definition of rho and sigma subscripts as naming matches our definition.  </w:t>
      </w:r>
    </w:p>
  </w:comment>
  <w:comment w:id="15" w:author="Thorson, James" w:date="2016-08-05T18:15:00Z" w:initials="TJ">
    <w:p w14:paraId="4B0DE033" w14:textId="4A5EDB91" w:rsidR="00ED095D" w:rsidRDefault="00ED095D">
      <w:r>
        <w:annotationRef/>
      </w:r>
      <w:proofErr w:type="gramStart"/>
      <w:r>
        <w:t>this</w:t>
      </w:r>
      <w:proofErr w:type="gramEnd"/>
      <w:r>
        <w:t xml:space="preserve"> is a matrix, which is uppercase-bold in vector-matrix notation</w:t>
      </w:r>
    </w:p>
  </w:comment>
  <w:comment w:id="18" w:author="Daniel Hocking" w:date="2016-08-03T16:33:00Z" w:initials="DJH">
    <w:p w14:paraId="40486A42" w14:textId="768A0888" w:rsidR="00ED095D" w:rsidRDefault="00ED095D">
      <w:pPr>
        <w:rPr>
          <w:rFonts w:eastAsia="Times New Roman" w:cs="Times New Roman"/>
        </w:rPr>
      </w:pPr>
      <w:r>
        <w:annotationRef/>
      </w:r>
      <w:r>
        <w:rPr>
          <w:rFonts w:eastAsia="Times New Roman" w:cs="Times New Roman"/>
        </w:rPr>
        <w:t xml:space="preserve">Thornton, P.E., M.M. Thornton, B.W. Mayer, Y. Wei, R. </w:t>
      </w:r>
      <w:proofErr w:type="spellStart"/>
      <w:r>
        <w:rPr>
          <w:rFonts w:eastAsia="Times New Roman" w:cs="Times New Roman"/>
        </w:rPr>
        <w:t>Devarakonda</w:t>
      </w:r>
      <w:proofErr w:type="spellEnd"/>
      <w:r>
        <w:rPr>
          <w:rFonts w:eastAsia="Times New Roman" w:cs="Times New Roman"/>
        </w:rPr>
        <w:t xml:space="preserve">, R.S. </w:t>
      </w:r>
      <w:proofErr w:type="spellStart"/>
      <w:r>
        <w:rPr>
          <w:rFonts w:eastAsia="Times New Roman" w:cs="Times New Roman"/>
        </w:rPr>
        <w:t>Vose</w:t>
      </w:r>
      <w:proofErr w:type="spellEnd"/>
      <w:r>
        <w:rPr>
          <w:rFonts w:eastAsia="Times New Roman" w:cs="Times New Roman"/>
        </w:rPr>
        <w:t xml:space="preserve">, and R.B. Cook. 2016. </w:t>
      </w:r>
      <w:proofErr w:type="spellStart"/>
      <w:r>
        <w:rPr>
          <w:rFonts w:eastAsia="Times New Roman" w:cs="Times New Roman"/>
        </w:rPr>
        <w:t>Daymet</w:t>
      </w:r>
      <w:proofErr w:type="spellEnd"/>
      <w:r>
        <w:rPr>
          <w:rFonts w:eastAsia="Times New Roman" w:cs="Times New Roman"/>
        </w:rPr>
        <w:t xml:space="preserve">: Daily Surface Weather Data on a 1-km Grid for North America, Version 3. ORNL DAAC, Oak Ridge, Tennessee, USA. Accessed Month DD, YYYY. Time period: YYYY-MM-DD to YYYY-MM-DD. Spatial Range: N=DD.DD, S=DD.DD, E=DDD.DD, W=DDD.DD. </w:t>
      </w:r>
      <w:hyperlink r:id="rId1" w:history="1">
        <w:r>
          <w:rPr>
            <w:rFonts w:eastAsia="Times New Roman" w:cs="Times New Roman"/>
          </w:rPr>
          <w:t>http://dx.doi.org/10.3334/ORNLDAAC/1328</w:t>
        </w:r>
      </w:hyperlink>
    </w:p>
    <w:p w14:paraId="28762FFC" w14:textId="77777777" w:rsidR="00ED095D" w:rsidRDefault="00ED095D">
      <w:pPr>
        <w:rPr>
          <w:rFonts w:eastAsia="Times New Roman" w:cs="Times New Roman"/>
        </w:rPr>
      </w:pPr>
    </w:p>
    <w:p w14:paraId="591BA3A6" w14:textId="68BB5D99" w:rsidR="00ED095D" w:rsidRDefault="00ED095D">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Fonts w:eastAsia="Times New Roman" w:cs="Times New Roman"/>
          </w:rPr>
          <w:t>http://dx.doi.org/10.1016/S00022-1694(96)03128-9</w:t>
        </w:r>
      </w:hyperlink>
    </w:p>
  </w:comment>
  <w:comment w:id="19" w:author="Daniel Hocking" w:date="2016-08-03T16:33:00Z" w:initials="DJH">
    <w:p w14:paraId="76EA45D3" w14:textId="77777777" w:rsidR="00ED095D" w:rsidRDefault="00ED095D" w:rsidP="009500C2">
      <w:pPr>
        <w:rPr>
          <w:rFonts w:eastAsia="Times New Roman" w:cs="Times New Roman"/>
        </w:rPr>
      </w:pPr>
      <w:r>
        <w:annotationRef/>
      </w:r>
      <w:r>
        <w:rPr>
          <w:rFonts w:ascii="Verdana" w:eastAsia="Times New Roman" w:hAnsi="Verdana" w:cs="Times New Roman"/>
          <w:color w:val="000000"/>
          <w:sz w:val="18"/>
          <w:szCs w:val="18"/>
          <w:shd w:val="clear" w:color="auto" w:fill="FFFFFF"/>
        </w:rPr>
        <w:t xml:space="preserve">Homer, C.G., </w:t>
      </w:r>
      <w:proofErr w:type="spellStart"/>
      <w:r>
        <w:rPr>
          <w:rFonts w:ascii="Verdana" w:eastAsia="Times New Roman" w:hAnsi="Verdana" w:cs="Times New Roman"/>
          <w:color w:val="000000"/>
          <w:sz w:val="18"/>
          <w:szCs w:val="18"/>
          <w:shd w:val="clear" w:color="auto" w:fill="FFFFFF"/>
        </w:rPr>
        <w:t>Dewitz</w:t>
      </w:r>
      <w:proofErr w:type="spellEnd"/>
      <w:r>
        <w:rPr>
          <w:rFonts w:ascii="Verdana" w:eastAsia="Times New Roman" w:hAnsi="Verdana" w:cs="Times New Roman"/>
          <w:color w:val="000000"/>
          <w:sz w:val="18"/>
          <w:szCs w:val="18"/>
          <w:shd w:val="clear" w:color="auto" w:fill="FFFFFF"/>
        </w:rPr>
        <w:t xml:space="preserve">, J.A., Yang, L., Jin, S., Danielson, P., Xian, G., </w:t>
      </w:r>
      <w:proofErr w:type="spellStart"/>
      <w:r>
        <w:rPr>
          <w:rFonts w:ascii="Verdana" w:eastAsia="Times New Roman" w:hAnsi="Verdana" w:cs="Times New Roman"/>
          <w:color w:val="000000"/>
          <w:sz w:val="18"/>
          <w:szCs w:val="18"/>
          <w:shd w:val="clear" w:color="auto" w:fill="FFFFFF"/>
        </w:rPr>
        <w:t>Coulston</w:t>
      </w:r>
      <w:proofErr w:type="spellEnd"/>
      <w:r>
        <w:rPr>
          <w:rFonts w:ascii="Verdana" w:eastAsia="Times New Roman" w:hAnsi="Verdana" w:cs="Times New Roman"/>
          <w:color w:val="000000"/>
          <w:sz w:val="18"/>
          <w:szCs w:val="18"/>
          <w:shd w:val="clear" w:color="auto" w:fill="FFFFFF"/>
        </w:rPr>
        <w:t xml:space="preserve">, J., </w:t>
      </w:r>
      <w:proofErr w:type="spellStart"/>
      <w:r>
        <w:rPr>
          <w:rFonts w:ascii="Verdana" w:eastAsia="Times New Roman" w:hAnsi="Verdana" w:cs="Times New Roman"/>
          <w:color w:val="000000"/>
          <w:sz w:val="18"/>
          <w:szCs w:val="18"/>
          <w:shd w:val="clear" w:color="auto" w:fill="FFFFFF"/>
        </w:rPr>
        <w:t>Herold</w:t>
      </w:r>
      <w:proofErr w:type="spellEnd"/>
      <w:r>
        <w:rPr>
          <w:rFonts w:ascii="Verdana" w:eastAsia="Times New Roman" w:hAnsi="Verdana" w:cs="Times New Roman"/>
          <w:color w:val="000000"/>
          <w:sz w:val="18"/>
          <w:szCs w:val="18"/>
          <w:shd w:val="clear" w:color="auto" w:fill="FFFFFF"/>
        </w:rPr>
        <w:t xml:space="preserve">, N.D., Wickham, J.D., and </w:t>
      </w:r>
      <w:proofErr w:type="spellStart"/>
      <w:r>
        <w:rPr>
          <w:rFonts w:ascii="Verdana" w:eastAsia="Times New Roman" w:hAnsi="Verdana" w:cs="Times New Roman"/>
          <w:color w:val="000000"/>
          <w:sz w:val="18"/>
          <w:szCs w:val="18"/>
          <w:shd w:val="clear" w:color="auto" w:fill="FFFFFF"/>
        </w:rPr>
        <w:t>Megown</w:t>
      </w:r>
      <w:proofErr w:type="spellEnd"/>
      <w:r>
        <w:rPr>
          <w:rFonts w:ascii="Verdana" w:eastAsia="Times New Roman" w:hAnsi="Verdana" w:cs="Times New Roman"/>
          <w:color w:val="000000"/>
          <w:sz w:val="18"/>
          <w:szCs w:val="18"/>
          <w:shd w:val="clear" w:color="auto" w:fill="FFFFFF"/>
        </w:rPr>
        <w:t>, K., 2015, </w:t>
      </w:r>
      <w:r>
        <w:fldChar w:fldCharType="begin"/>
      </w:r>
      <w:r>
        <w:instrText xml:space="preserve"> HYPERLINK "http://bit.ly/1K7WjO3" \t "_blank" </w:instrText>
      </w:r>
      <w:r>
        <w:fldChar w:fldCharType="separate"/>
      </w:r>
      <w:r>
        <w:rPr>
          <w:rFonts w:ascii="Verdana" w:eastAsia="Times New Roman" w:hAnsi="Verdana" w:cs="Times New Roman"/>
          <w:sz w:val="18"/>
          <w:szCs w:val="18"/>
          <w:shd w:val="clear" w:color="auto" w:fill="FFFFFF"/>
        </w:rPr>
        <w:t xml:space="preserve">Completion of the 2011 National Land Cover Database for the conterminous United States-Representing a decade of land cover change </w:t>
      </w:r>
      <w:proofErr w:type="spellStart"/>
      <w:r>
        <w:rPr>
          <w:rFonts w:ascii="Verdana" w:eastAsia="Times New Roman" w:hAnsi="Verdana" w:cs="Times New Roman"/>
          <w:sz w:val="18"/>
          <w:szCs w:val="18"/>
          <w:shd w:val="clear" w:color="auto" w:fill="FFFFFF"/>
        </w:rPr>
        <w:t>information</w:t>
      </w:r>
      <w:r>
        <w:rPr>
          <w:rFonts w:ascii="Verdana" w:eastAsia="Times New Roman" w:hAnsi="Verdana" w:cs="Times New Roman"/>
          <w:sz w:val="18"/>
          <w:szCs w:val="18"/>
          <w:shd w:val="clear" w:color="auto" w:fill="FFFFFF"/>
        </w:rPr>
        <w:fldChar w:fldCharType="end"/>
      </w:r>
      <w:proofErr w:type="gramStart"/>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w:t>
      </w:r>
      <w:proofErr w:type="spellEnd"/>
      <w:proofErr w:type="gramEnd"/>
      <w:r>
        <w:rPr>
          <w:rFonts w:ascii="Verdana" w:eastAsia="Times New Roman" w:hAnsi="Verdana" w:cs="Times New Roman"/>
          <w:i/>
          <w:iCs/>
          <w:color w:val="000000"/>
          <w:sz w:val="18"/>
          <w:szCs w:val="18"/>
          <w:shd w:val="clear" w:color="auto" w:fill="FFFFFF"/>
        </w:rPr>
        <w:t xml:space="preserve"> Engineering and Remote Sensing</w:t>
      </w:r>
      <w:r>
        <w:rPr>
          <w:rFonts w:ascii="Verdana" w:eastAsia="Times New Roman" w:hAnsi="Verdana" w:cs="Times New Roman"/>
          <w:color w:val="000000"/>
          <w:sz w:val="18"/>
          <w:szCs w:val="18"/>
          <w:shd w:val="clear" w:color="auto" w:fill="FFFFFF"/>
        </w:rPr>
        <w:t>, v. 81, no. 5, p. 345-354 </w:t>
      </w:r>
    </w:p>
    <w:p w14:paraId="41B36C52" w14:textId="1B4F6AB8" w:rsidR="00ED095D" w:rsidRDefault="00ED095D"/>
  </w:comment>
  <w:comment w:id="20" w:author="Daniel Hocking" w:date="2016-08-03T16:33:00Z" w:initials="DJH">
    <w:p w14:paraId="6016984A" w14:textId="77777777" w:rsidR="00ED095D" w:rsidRDefault="00ED095D" w:rsidP="00423501">
      <w:r>
        <w:annotationRef/>
      </w:r>
      <w:r>
        <w:t xml:space="preserve">@Kyle – can you check this and add a simple figure of a network with child and parent labels along with distances? Or just send me a PDF of a simple network with 1-2 confluences and a </w:t>
      </w:r>
      <w:proofErr w:type="spellStart"/>
      <w:r>
        <w:t>scalebar</w:t>
      </w:r>
      <w:proofErr w:type="spellEnd"/>
      <w:r>
        <w:t xml:space="preserve"> then I can make the figure in </w:t>
      </w:r>
      <w:proofErr w:type="spellStart"/>
      <w:r>
        <w:t>Powerpoint</w:t>
      </w:r>
      <w:proofErr w:type="spellEnd"/>
      <w:r>
        <w:t>.</w:t>
      </w:r>
    </w:p>
  </w:comment>
  <w:comment w:id="21" w:author="Daniel Hocking" w:date="2016-08-03T16:33:00Z" w:initials="DJH">
    <w:p w14:paraId="6CA88425" w14:textId="7F0498D3" w:rsidR="00ED095D" w:rsidRDefault="00ED095D">
      <w:r>
        <w:annotationRef/>
      </w:r>
      <w:r>
        <w:t>Variability among simulations</w:t>
      </w:r>
    </w:p>
  </w:comment>
  <w:comment w:id="22" w:author="Daniel Hocking" w:date="2016-08-03T16:33:00Z" w:initials="DJH">
    <w:p w14:paraId="379835A6" w14:textId="40205F0E" w:rsidR="00ED095D" w:rsidRDefault="00ED095D">
      <w:r>
        <w:annotationRef/>
      </w:r>
      <w:r>
        <w:t>Uncertainty (SE) of the estimate within a simulation</w:t>
      </w:r>
    </w:p>
  </w:comment>
  <w:comment w:id="23" w:author="Daniel Hocking" w:date="2016-08-03T16:33:00Z" w:initials="DJH">
    <w:p w14:paraId="5A566D11" w14:textId="61788367" w:rsidR="00ED095D" w:rsidRDefault="00ED095D">
      <w:r>
        <w:annotationRef/>
      </w:r>
      <w:r>
        <w:t>Variation among simulations</w:t>
      </w:r>
    </w:p>
  </w:comment>
  <w:comment w:id="25" w:author="anon anon" w:date="2017-01-11T19:47:00Z" w:initials="anon">
    <w:p w14:paraId="6CB43D42" w14:textId="473AF960" w:rsidR="00ED095D" w:rsidRDefault="00ED095D">
      <w:r>
        <w:annotationRef/>
      </w:r>
      <w:r>
        <w:t>Correct interpretation?</w:t>
      </w:r>
    </w:p>
  </w:comment>
  <w:comment w:id="24" w:author="anon anon" w:date="2017-01-19T20:32:00Z" w:initials="anon">
    <w:p w14:paraId="49556E11" w14:textId="273AEE0F" w:rsidR="006A0137" w:rsidRDefault="006A0137">
      <w:pPr>
        <w:pStyle w:val="CommentText"/>
      </w:pPr>
      <w:r>
        <w:rPr>
          <w:rStyle w:val="CommentReference"/>
        </w:rPr>
        <w:annotationRef/>
      </w:r>
      <w:r>
        <w:t xml:space="preserve">Ben could you fill in the details in this </w:t>
      </w:r>
      <w:r>
        <w:t>section?</w:t>
      </w:r>
      <w:bookmarkStart w:id="26" w:name="_GoBack"/>
      <w:bookmarkEnd w:id="26"/>
    </w:p>
  </w:comment>
  <w:comment w:id="27" w:author="Daniel Hocking" w:date="2017-01-12T16:18:00Z" w:initials="DJH">
    <w:p w14:paraId="613A24DF" w14:textId="5FDB71DE" w:rsidR="00D91D5A" w:rsidRDefault="00D91D5A">
      <w:r>
        <w:annotationRef/>
      </w:r>
      <w:r>
        <w:t xml:space="preserve">Will fix citation details on final draft when I can deal with my </w:t>
      </w:r>
      <w:proofErr w:type="spellStart"/>
      <w:r>
        <w:t>Mendeley</w:t>
      </w:r>
      <w:proofErr w:type="spellEnd"/>
      <w:r>
        <w:t xml:space="preserve"> database</w:t>
      </w:r>
    </w:p>
  </w:comment>
  <w:comment w:id="28" w:author="Thorson, James" w:date="2016-08-03T16:33:00Z" w:initials="TJ">
    <w:p w14:paraId="2D04AB07" w14:textId="46F1E8EF" w:rsidR="00ED095D" w:rsidRDefault="00ED095D">
      <w:r>
        <w:annotationRef/>
      </w:r>
      <w:r>
        <w:t>Please add a table of all parameters from the case study, so that we can assure ourselves that (a) they make sense (b) that we have described the method correctly, etc.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ED052" w14:textId="77777777" w:rsidR="00ED095D" w:rsidRDefault="00ED095D" w:rsidP="001E2C84">
      <w:r>
        <w:separator/>
      </w:r>
    </w:p>
  </w:endnote>
  <w:endnote w:type="continuationSeparator" w:id="0">
    <w:p w14:paraId="329D300D" w14:textId="77777777" w:rsidR="00ED095D" w:rsidRDefault="00ED095D" w:rsidP="001E2C84">
      <w:r>
        <w:continuationSeparator/>
      </w:r>
    </w:p>
  </w:endnote>
  <w:endnote w:type="continuationNotice" w:id="1">
    <w:p w14:paraId="02DC14B2" w14:textId="77777777" w:rsidR="00ED095D" w:rsidRDefault="00ED0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61636"/>
      <w:docPartObj>
        <w:docPartGallery w:val="Page Numbers (Bottom of Page)"/>
        <w:docPartUnique/>
      </w:docPartObj>
    </w:sdtPr>
    <w:sdtEndPr>
      <w:rPr>
        <w:noProof/>
      </w:rPr>
    </w:sdtEndPr>
    <w:sdtContent>
      <w:p w14:paraId="0CCF6141" w14:textId="609FBC95" w:rsidR="00ED095D" w:rsidRDefault="00ED095D">
        <w:pPr>
          <w:jc w:val="center"/>
        </w:pPr>
        <w:r>
          <w:fldChar w:fldCharType="begin"/>
        </w:r>
        <w:r>
          <w:instrText xml:space="preserve"> PAGE   \* MERGEFORMAT </w:instrText>
        </w:r>
        <w:r>
          <w:fldChar w:fldCharType="separate"/>
        </w:r>
        <w:r w:rsidR="006A0137">
          <w:rPr>
            <w:noProof/>
          </w:rPr>
          <w:t>12</w:t>
        </w:r>
        <w:r>
          <w:rPr>
            <w:noProof/>
          </w:rPr>
          <w:fldChar w:fldCharType="end"/>
        </w:r>
      </w:p>
    </w:sdtContent>
  </w:sdt>
  <w:p w14:paraId="7FC67593" w14:textId="77777777" w:rsidR="00ED095D" w:rsidRDefault="00ED095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72BB4" w14:textId="77777777" w:rsidR="00ED095D" w:rsidRDefault="00ED095D" w:rsidP="001E2C84">
      <w:r>
        <w:separator/>
      </w:r>
    </w:p>
  </w:footnote>
  <w:footnote w:type="continuationSeparator" w:id="0">
    <w:p w14:paraId="62ACD0B8" w14:textId="77777777" w:rsidR="00ED095D" w:rsidRDefault="00ED095D" w:rsidP="001E2C84">
      <w:r>
        <w:continuationSeparator/>
      </w:r>
    </w:p>
  </w:footnote>
  <w:footnote w:type="continuationNotice" w:id="1">
    <w:p w14:paraId="5BE73916" w14:textId="77777777" w:rsidR="00ED095D" w:rsidRDefault="00ED095D"/>
  </w:footnote>
  <w:footnote w:id="2">
    <w:p w14:paraId="10F12A8A" w14:textId="33295F40" w:rsidR="00ED095D" w:rsidRDefault="00ED095D" w:rsidP="003C1C39">
      <w:pPr>
        <w:tabs>
          <w:tab w:val="left" w:pos="360"/>
          <w:tab w:val="left" w:pos="8640"/>
        </w:tabs>
        <w:rPr>
          <w:rFonts w:ascii="Times New Roman" w:hAnsi="Times New Roman" w:cs="Times New Roman"/>
          <w:i/>
        </w:rPr>
      </w:pPr>
      <w: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w:t>
      </w:r>
      <w:proofErr w:type="gramStart"/>
      <w:r>
        <w:rPr>
          <w:rFonts w:ascii="Times New Roman" w:hAnsi="Times New Roman" w:cs="Times New Roman"/>
        </w:rPr>
        <w:t>101</w:t>
      </w:r>
      <w:proofErr w:type="gramEnd"/>
      <w:r>
        <w:rPr>
          <w:rFonts w:ascii="Times New Roman" w:hAnsi="Times New Roman" w:cs="Times New Roman"/>
        </w:rPr>
        <w:t xml:space="preserve"> Braddock Road, Frostburg, MD 21532. Email - </w:t>
      </w:r>
      <w:hyperlink r:id="rId1" w:history="1">
        <w:r w:rsidRPr="00623EFA">
          <w:rPr>
            <w:rFonts w:ascii="Times New Roman" w:hAnsi="Times New Roman" w:cs="Times New Roman"/>
            <w:i/>
          </w:rPr>
          <w:t>djhocking@frostburg.edu</w:t>
        </w:r>
      </w:hyperlink>
      <w:proofErr w:type="gramStart"/>
      <w:r>
        <w:rPr>
          <w:rFonts w:ascii="Times New Roman" w:hAnsi="Times New Roman" w:cs="Times New Roman"/>
          <w:i/>
        </w:rPr>
        <w:t>..</w:t>
      </w:r>
      <w:proofErr w:type="gramEnd"/>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ED095D" w:rsidRDefault="00ED095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485C"/>
    <w:rsid w:val="000561EF"/>
    <w:rsid w:val="00075A82"/>
    <w:rsid w:val="000840D7"/>
    <w:rsid w:val="00087F8A"/>
    <w:rsid w:val="000C1D73"/>
    <w:rsid w:val="000E62CB"/>
    <w:rsid w:val="00106C71"/>
    <w:rsid w:val="0011313E"/>
    <w:rsid w:val="001158B2"/>
    <w:rsid w:val="00117244"/>
    <w:rsid w:val="001271D5"/>
    <w:rsid w:val="00132B75"/>
    <w:rsid w:val="00136BB4"/>
    <w:rsid w:val="00150A05"/>
    <w:rsid w:val="001934E2"/>
    <w:rsid w:val="001960CF"/>
    <w:rsid w:val="001A7525"/>
    <w:rsid w:val="001B7E73"/>
    <w:rsid w:val="001C3622"/>
    <w:rsid w:val="001C52D5"/>
    <w:rsid w:val="001D2356"/>
    <w:rsid w:val="001D421C"/>
    <w:rsid w:val="001D7EA2"/>
    <w:rsid w:val="001E1A6B"/>
    <w:rsid w:val="001E2C84"/>
    <w:rsid w:val="001E6C5B"/>
    <w:rsid w:val="001F4413"/>
    <w:rsid w:val="00204703"/>
    <w:rsid w:val="00206634"/>
    <w:rsid w:val="00214CC1"/>
    <w:rsid w:val="00221B95"/>
    <w:rsid w:val="002373E3"/>
    <w:rsid w:val="00243A71"/>
    <w:rsid w:val="00270DFB"/>
    <w:rsid w:val="00277AAD"/>
    <w:rsid w:val="0028590F"/>
    <w:rsid w:val="002918C5"/>
    <w:rsid w:val="00291CA0"/>
    <w:rsid w:val="00296761"/>
    <w:rsid w:val="002B71E7"/>
    <w:rsid w:val="002E1D4D"/>
    <w:rsid w:val="002E405E"/>
    <w:rsid w:val="002E7DB8"/>
    <w:rsid w:val="002F6BA1"/>
    <w:rsid w:val="00302F0E"/>
    <w:rsid w:val="0031119E"/>
    <w:rsid w:val="003117E7"/>
    <w:rsid w:val="00322BAC"/>
    <w:rsid w:val="0032384C"/>
    <w:rsid w:val="00344E5D"/>
    <w:rsid w:val="00356118"/>
    <w:rsid w:val="0037674C"/>
    <w:rsid w:val="00381C35"/>
    <w:rsid w:val="0039056C"/>
    <w:rsid w:val="003A2602"/>
    <w:rsid w:val="003A37EB"/>
    <w:rsid w:val="003A4118"/>
    <w:rsid w:val="003A4458"/>
    <w:rsid w:val="003B70EE"/>
    <w:rsid w:val="003C1C39"/>
    <w:rsid w:val="003C2732"/>
    <w:rsid w:val="003C50C8"/>
    <w:rsid w:val="003D00BB"/>
    <w:rsid w:val="003D43D3"/>
    <w:rsid w:val="00401298"/>
    <w:rsid w:val="00402DF0"/>
    <w:rsid w:val="00406A34"/>
    <w:rsid w:val="00422934"/>
    <w:rsid w:val="00423501"/>
    <w:rsid w:val="00434E44"/>
    <w:rsid w:val="004358C6"/>
    <w:rsid w:val="00440888"/>
    <w:rsid w:val="00442798"/>
    <w:rsid w:val="00452AFB"/>
    <w:rsid w:val="0045479A"/>
    <w:rsid w:val="0047099A"/>
    <w:rsid w:val="00480E8E"/>
    <w:rsid w:val="00491DC6"/>
    <w:rsid w:val="00492083"/>
    <w:rsid w:val="004A2B65"/>
    <w:rsid w:val="004A7D19"/>
    <w:rsid w:val="004B4C24"/>
    <w:rsid w:val="004C6E1F"/>
    <w:rsid w:val="004D5DA7"/>
    <w:rsid w:val="004D7E7D"/>
    <w:rsid w:val="004F4D1D"/>
    <w:rsid w:val="00502602"/>
    <w:rsid w:val="005049AB"/>
    <w:rsid w:val="00505466"/>
    <w:rsid w:val="00505858"/>
    <w:rsid w:val="00507F64"/>
    <w:rsid w:val="005277C9"/>
    <w:rsid w:val="00543347"/>
    <w:rsid w:val="00544A79"/>
    <w:rsid w:val="005665A2"/>
    <w:rsid w:val="00596234"/>
    <w:rsid w:val="005A11F4"/>
    <w:rsid w:val="005B21E5"/>
    <w:rsid w:val="005B3A97"/>
    <w:rsid w:val="005C4C88"/>
    <w:rsid w:val="005D459A"/>
    <w:rsid w:val="005E14F3"/>
    <w:rsid w:val="005E20AD"/>
    <w:rsid w:val="005E45BF"/>
    <w:rsid w:val="005F731C"/>
    <w:rsid w:val="00607CED"/>
    <w:rsid w:val="00621186"/>
    <w:rsid w:val="00622DF3"/>
    <w:rsid w:val="006429B6"/>
    <w:rsid w:val="0064703D"/>
    <w:rsid w:val="0067001E"/>
    <w:rsid w:val="006745AC"/>
    <w:rsid w:val="00681C16"/>
    <w:rsid w:val="0068685E"/>
    <w:rsid w:val="00690F07"/>
    <w:rsid w:val="00695998"/>
    <w:rsid w:val="006A0137"/>
    <w:rsid w:val="006A5B25"/>
    <w:rsid w:val="006B546D"/>
    <w:rsid w:val="006F51BA"/>
    <w:rsid w:val="006F707A"/>
    <w:rsid w:val="007070B9"/>
    <w:rsid w:val="00712DD8"/>
    <w:rsid w:val="00724C1B"/>
    <w:rsid w:val="00730DD2"/>
    <w:rsid w:val="007354A3"/>
    <w:rsid w:val="007400D8"/>
    <w:rsid w:val="00742FBB"/>
    <w:rsid w:val="00751CFD"/>
    <w:rsid w:val="007551FD"/>
    <w:rsid w:val="007743AA"/>
    <w:rsid w:val="00776A61"/>
    <w:rsid w:val="00787803"/>
    <w:rsid w:val="00792F04"/>
    <w:rsid w:val="0079652D"/>
    <w:rsid w:val="007A5FD4"/>
    <w:rsid w:val="007C1E5E"/>
    <w:rsid w:val="007C1E88"/>
    <w:rsid w:val="007E0472"/>
    <w:rsid w:val="007E05D4"/>
    <w:rsid w:val="007E4EEA"/>
    <w:rsid w:val="007F1AE2"/>
    <w:rsid w:val="007F3030"/>
    <w:rsid w:val="00804588"/>
    <w:rsid w:val="0081178D"/>
    <w:rsid w:val="00815776"/>
    <w:rsid w:val="00815932"/>
    <w:rsid w:val="00816A82"/>
    <w:rsid w:val="0082768E"/>
    <w:rsid w:val="00850E5E"/>
    <w:rsid w:val="00864DA6"/>
    <w:rsid w:val="00873454"/>
    <w:rsid w:val="008760EF"/>
    <w:rsid w:val="00876574"/>
    <w:rsid w:val="00896C0E"/>
    <w:rsid w:val="00896D62"/>
    <w:rsid w:val="008A131E"/>
    <w:rsid w:val="008B0F7D"/>
    <w:rsid w:val="008C531D"/>
    <w:rsid w:val="008F1CC6"/>
    <w:rsid w:val="008F1CD3"/>
    <w:rsid w:val="008F308A"/>
    <w:rsid w:val="008F4C64"/>
    <w:rsid w:val="009009ED"/>
    <w:rsid w:val="00927E85"/>
    <w:rsid w:val="0093713B"/>
    <w:rsid w:val="009500C2"/>
    <w:rsid w:val="00975736"/>
    <w:rsid w:val="00980882"/>
    <w:rsid w:val="00987BA3"/>
    <w:rsid w:val="009A351B"/>
    <w:rsid w:val="009B45E3"/>
    <w:rsid w:val="009C4B42"/>
    <w:rsid w:val="009C5004"/>
    <w:rsid w:val="009C6A2D"/>
    <w:rsid w:val="009E0DBE"/>
    <w:rsid w:val="00A01E6D"/>
    <w:rsid w:val="00A2579F"/>
    <w:rsid w:val="00A26989"/>
    <w:rsid w:val="00A3345E"/>
    <w:rsid w:val="00A64C55"/>
    <w:rsid w:val="00A96236"/>
    <w:rsid w:val="00AA4408"/>
    <w:rsid w:val="00AB2935"/>
    <w:rsid w:val="00AB7715"/>
    <w:rsid w:val="00AD399D"/>
    <w:rsid w:val="00AE05CD"/>
    <w:rsid w:val="00AF16AB"/>
    <w:rsid w:val="00B030C6"/>
    <w:rsid w:val="00B062FD"/>
    <w:rsid w:val="00B15ACD"/>
    <w:rsid w:val="00B17126"/>
    <w:rsid w:val="00B255C7"/>
    <w:rsid w:val="00B405BE"/>
    <w:rsid w:val="00B60A64"/>
    <w:rsid w:val="00B66629"/>
    <w:rsid w:val="00B70D6F"/>
    <w:rsid w:val="00B740F2"/>
    <w:rsid w:val="00B7640E"/>
    <w:rsid w:val="00BD4D6F"/>
    <w:rsid w:val="00BD68BF"/>
    <w:rsid w:val="00BE29D6"/>
    <w:rsid w:val="00BE789B"/>
    <w:rsid w:val="00C41748"/>
    <w:rsid w:val="00C519DF"/>
    <w:rsid w:val="00C51D72"/>
    <w:rsid w:val="00C52D44"/>
    <w:rsid w:val="00C5643D"/>
    <w:rsid w:val="00C56E9F"/>
    <w:rsid w:val="00C6305D"/>
    <w:rsid w:val="00C76FAC"/>
    <w:rsid w:val="00C856F1"/>
    <w:rsid w:val="00C912B4"/>
    <w:rsid w:val="00C93A11"/>
    <w:rsid w:val="00CA7F86"/>
    <w:rsid w:val="00CC1EC5"/>
    <w:rsid w:val="00CD4FF6"/>
    <w:rsid w:val="00CD53FD"/>
    <w:rsid w:val="00CD7F22"/>
    <w:rsid w:val="00CE534F"/>
    <w:rsid w:val="00CE7331"/>
    <w:rsid w:val="00CF1471"/>
    <w:rsid w:val="00CF1F3E"/>
    <w:rsid w:val="00CF6696"/>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91D5A"/>
    <w:rsid w:val="00DA2E5E"/>
    <w:rsid w:val="00DB02EF"/>
    <w:rsid w:val="00DB2AD0"/>
    <w:rsid w:val="00DB57FA"/>
    <w:rsid w:val="00DD35A5"/>
    <w:rsid w:val="00DD6710"/>
    <w:rsid w:val="00DE5FF5"/>
    <w:rsid w:val="00E12DDB"/>
    <w:rsid w:val="00E175D4"/>
    <w:rsid w:val="00E225E7"/>
    <w:rsid w:val="00E35742"/>
    <w:rsid w:val="00E409D8"/>
    <w:rsid w:val="00E41D81"/>
    <w:rsid w:val="00E46A10"/>
    <w:rsid w:val="00E543E9"/>
    <w:rsid w:val="00E57263"/>
    <w:rsid w:val="00E66654"/>
    <w:rsid w:val="00E676AA"/>
    <w:rsid w:val="00E81E96"/>
    <w:rsid w:val="00E85921"/>
    <w:rsid w:val="00EA52AD"/>
    <w:rsid w:val="00EB4899"/>
    <w:rsid w:val="00EB6AD1"/>
    <w:rsid w:val="00EC41B7"/>
    <w:rsid w:val="00ED095D"/>
    <w:rsid w:val="00ED162D"/>
    <w:rsid w:val="00ED6314"/>
    <w:rsid w:val="00ED6418"/>
    <w:rsid w:val="00EF7C9A"/>
    <w:rsid w:val="00F00A1A"/>
    <w:rsid w:val="00F02E16"/>
    <w:rsid w:val="00F14C6B"/>
    <w:rsid w:val="00F21AEB"/>
    <w:rsid w:val="00F245EB"/>
    <w:rsid w:val="00F27B31"/>
    <w:rsid w:val="00F57ED2"/>
    <w:rsid w:val="00F66087"/>
    <w:rsid w:val="00F751F0"/>
    <w:rsid w:val="00F843F9"/>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dx.doi.org/10.3334/ORNLDAAC/1328" TargetMode="External"/><Relationship Id="rId2" Type="http://schemas.openxmlformats.org/officeDocument/2006/relationships/hyperlink" Target="http://dx.doi.org/10.1016/S0022-1694%2896%2903128-9"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8" Type="http://schemas.microsoft.com/office/2011/relationships/people" Target="NULL"/><Relationship Id="rId19" Type="http://schemas.microsoft.com/office/2011/relationships/commentsExtended" Target="NUL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djhocking/Trout_GRF/blob/master/Code/Spatial_Simulations.R" TargetMode="External"/><Relationship Id="rId9" Type="http://schemas.openxmlformats.org/officeDocument/2006/relationships/hyperlink" Target="http://conte-ecology.github.io/shedsGisData/" TargetMode="External"/><Relationship Id="rId10" Type="http://schemas.openxmlformats.org/officeDocument/2006/relationships/hyperlink" Target="http://ecosheds.org/assets/nhdhrd/v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13736</Words>
  <Characters>78298</Characters>
  <Application>Microsoft Macintosh Word</Application>
  <DocSecurity>0</DocSecurity>
  <Lines>652</Lines>
  <Paragraphs>183</Paragraphs>
  <ScaleCrop>false</ScaleCrop>
  <Company/>
  <LinksUpToDate>false</LinksUpToDate>
  <CharactersWithSpaces>91851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 anon</cp:lastModifiedBy>
  <cp:revision>1</cp:revision>
  <dcterms:created xsi:type="dcterms:W3CDTF">2017-01-20T01:26:00Z</dcterms:created>
  <dcterms:modified xsi:type="dcterms:W3CDTF">2017-01-20T01:33:00Z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http://www.zotero.org/styles/ecology</vt:lpwstr>
  </property>
</Properties>
</file>