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95A9F3" w14:textId="77777777" w:rsidR="00A228AE" w:rsidRDefault="00A228AE" w:rsidP="00A228AE">
      <w:r>
        <w:t>Table 1a. Description of parameters used in the model. See Materials and Methods for relevant equations and detailed descriptions.</w:t>
      </w:r>
    </w:p>
    <w:p w14:paraId="03A5B243" w14:textId="77777777" w:rsidR="00A228AE" w:rsidRDefault="00A228AE" w:rsidP="00A228AE"/>
    <w:tbl>
      <w:tblPr>
        <w:tblStyle w:val="TableGrid"/>
        <w:tblW w:w="1936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2790"/>
        <w:gridCol w:w="972"/>
        <w:gridCol w:w="1008"/>
        <w:gridCol w:w="1512"/>
        <w:gridCol w:w="3708"/>
        <w:gridCol w:w="7920"/>
      </w:tblGrid>
      <w:tr w:rsidR="000B6D31" w:rsidRPr="002918C5" w14:paraId="6D051534" w14:textId="77777777" w:rsidTr="000B6D31">
        <w:trPr>
          <w:gridAfter w:val="1"/>
          <w:wAfter w:w="7920" w:type="dxa"/>
        </w:trPr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14:paraId="06B465CC" w14:textId="77777777" w:rsidR="000B6D31" w:rsidRPr="002918C5" w:rsidRDefault="000B6D31" w:rsidP="00A228AE">
            <w:pPr>
              <w:rPr>
                <w:b/>
                <w:sz w:val="22"/>
                <w:szCs w:val="22"/>
              </w:rPr>
            </w:pPr>
            <w:r w:rsidRPr="002918C5">
              <w:rPr>
                <w:b/>
                <w:sz w:val="22"/>
                <w:szCs w:val="22"/>
              </w:rPr>
              <w:t>Parameter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51B1F217" w14:textId="77777777" w:rsidR="000B6D31" w:rsidRPr="002918C5" w:rsidRDefault="000B6D31" w:rsidP="00A228A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Code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E6532CC" w14:textId="71B4EFB0" w:rsidR="000B6D31" w:rsidRPr="002918C5" w:rsidRDefault="000B6D31" w:rsidP="00A228A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2A131ED" w14:textId="5A61A0DD" w:rsidR="000B6D31" w:rsidRPr="002918C5" w:rsidRDefault="000B6D31" w:rsidP="00A228AE">
            <w:pPr>
              <w:rPr>
                <w:b/>
                <w:sz w:val="22"/>
                <w:szCs w:val="22"/>
              </w:rPr>
            </w:pPr>
            <w:r w:rsidRPr="002918C5">
              <w:rPr>
                <w:b/>
                <w:sz w:val="22"/>
                <w:szCs w:val="22"/>
              </w:rPr>
              <w:t>Description</w:t>
            </w:r>
          </w:p>
        </w:tc>
      </w:tr>
      <w:tr w:rsidR="000B6D31" w:rsidRPr="002918C5" w14:paraId="09A1D380" w14:textId="77777777" w:rsidTr="000B6D31">
        <w:trPr>
          <w:gridAfter w:val="1"/>
          <w:wAfter w:w="7920" w:type="dxa"/>
        </w:trPr>
        <w:tc>
          <w:tcPr>
            <w:tcW w:w="1458" w:type="dxa"/>
            <w:tcBorders>
              <w:top w:val="single" w:sz="4" w:space="0" w:color="auto"/>
            </w:tcBorders>
          </w:tcPr>
          <w:p w14:paraId="770B705C" w14:textId="77777777" w:rsidR="000B6D31" w:rsidRPr="002918C5" w:rsidRDefault="000B6D31" w:rsidP="00A228AE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 w:rsidRPr="002918C5">
              <w:rPr>
                <w:rFonts w:ascii="Cambria" w:eastAsia="MS Mincho" w:hAnsi="Cambria" w:cs="Times New Roman"/>
                <w:sz w:val="22"/>
                <w:szCs w:val="22"/>
              </w:rPr>
              <w:t>Overall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0CE27F06" w14:textId="77777777" w:rsidR="000B6D31" w:rsidRPr="002918C5" w:rsidRDefault="000B6D31" w:rsidP="00A228AE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</w:tcBorders>
          </w:tcPr>
          <w:p w14:paraId="1FCF5F3A" w14:textId="77777777" w:rsidR="000B6D31" w:rsidRPr="002918C5" w:rsidRDefault="000B6D31" w:rsidP="00A228AE">
            <w:pPr>
              <w:rPr>
                <w:sz w:val="22"/>
                <w:szCs w:val="22"/>
              </w:rPr>
            </w:pPr>
          </w:p>
        </w:tc>
        <w:tc>
          <w:tcPr>
            <w:tcW w:w="5220" w:type="dxa"/>
            <w:gridSpan w:val="2"/>
            <w:tcBorders>
              <w:top w:val="single" w:sz="4" w:space="0" w:color="auto"/>
            </w:tcBorders>
          </w:tcPr>
          <w:p w14:paraId="682FB78F" w14:textId="3B5AA742" w:rsidR="000B6D31" w:rsidRPr="002918C5" w:rsidRDefault="000B6D31" w:rsidP="00A228AE">
            <w:pPr>
              <w:rPr>
                <w:sz w:val="22"/>
                <w:szCs w:val="22"/>
              </w:rPr>
            </w:pPr>
          </w:p>
        </w:tc>
      </w:tr>
      <w:tr w:rsidR="000B6D31" w:rsidRPr="002918C5" w14:paraId="071F36E7" w14:textId="77777777" w:rsidTr="000B6D31">
        <w:trPr>
          <w:gridAfter w:val="1"/>
          <w:wAfter w:w="7920" w:type="dxa"/>
        </w:trPr>
        <w:tc>
          <w:tcPr>
            <w:tcW w:w="1458" w:type="dxa"/>
          </w:tcPr>
          <w:p w14:paraId="203B9438" w14:textId="77777777" w:rsidR="000B6D31" w:rsidRPr="002918C5" w:rsidRDefault="000B6D31" w:rsidP="00A228AE">
            <w:pPr>
              <w:jc w:val="right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(s)</m:t>
                </m:r>
              </m:oMath>
            </m:oMathPara>
          </w:p>
        </w:tc>
        <w:tc>
          <w:tcPr>
            <w:tcW w:w="2790" w:type="dxa"/>
          </w:tcPr>
          <w:p w14:paraId="28B1DD18" w14:textId="77777777" w:rsidR="000B6D31" w:rsidRPr="002918C5" w:rsidRDefault="000B6D31" w:rsidP="00A228A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C918B1">
              <w:rPr>
                <w:sz w:val="22"/>
                <w:szCs w:val="22"/>
              </w:rPr>
              <w:t>lambda</w:t>
            </w:r>
            <w:proofErr w:type="gramEnd"/>
            <w:r w:rsidRPr="00C918B1">
              <w:rPr>
                <w:sz w:val="22"/>
                <w:szCs w:val="22"/>
              </w:rPr>
              <w:t>_dt</w:t>
            </w:r>
            <w:proofErr w:type="spellEnd"/>
            <w:r w:rsidRPr="00C918B1">
              <w:rPr>
                <w:sz w:val="22"/>
                <w:szCs w:val="22"/>
              </w:rPr>
              <w:t>(</w:t>
            </w:r>
            <w:proofErr w:type="spellStart"/>
            <w:r w:rsidRPr="00C918B1">
              <w:rPr>
                <w:sz w:val="22"/>
                <w:szCs w:val="22"/>
              </w:rPr>
              <w:t>d,t</w:t>
            </w:r>
            <w:proofErr w:type="spellEnd"/>
            <w:r w:rsidRPr="00C918B1">
              <w:rPr>
                <w:sz w:val="22"/>
                <w:szCs w:val="22"/>
              </w:rPr>
              <w:t>)</w:t>
            </w:r>
          </w:p>
        </w:tc>
        <w:tc>
          <w:tcPr>
            <w:tcW w:w="1980" w:type="dxa"/>
            <w:gridSpan w:val="2"/>
          </w:tcPr>
          <w:p w14:paraId="15CA33F8" w14:textId="687FE8EB" w:rsidR="000B6D31" w:rsidRPr="002918C5" w:rsidRDefault="000B6D31" w:rsidP="00A228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Mean abundance</w:t>
            </w:r>
          </w:p>
        </w:tc>
        <w:tc>
          <w:tcPr>
            <w:tcW w:w="5220" w:type="dxa"/>
            <w:gridSpan w:val="2"/>
          </w:tcPr>
          <w:p w14:paraId="4A7BB6C3" w14:textId="7184FC26" w:rsidR="000B6D31" w:rsidRPr="002918C5" w:rsidRDefault="000B6D31" w:rsidP="00A228AE">
            <w:pPr>
              <w:rPr>
                <w:sz w:val="22"/>
                <w:szCs w:val="22"/>
              </w:rPr>
            </w:pPr>
            <w:r w:rsidRPr="002918C5">
              <w:rPr>
                <w:sz w:val="22"/>
                <w:szCs w:val="22"/>
              </w:rPr>
              <w:t xml:space="preserve">Mean abundance at time </w:t>
            </w:r>
            <w:r w:rsidRPr="002918C5">
              <w:rPr>
                <w:i/>
                <w:sz w:val="22"/>
                <w:szCs w:val="22"/>
              </w:rPr>
              <w:t>t</w:t>
            </w:r>
            <w:r w:rsidRPr="002918C5">
              <w:rPr>
                <w:sz w:val="22"/>
                <w:szCs w:val="22"/>
              </w:rPr>
              <w:t xml:space="preserve"> and site </w:t>
            </w:r>
            <w:r w:rsidRPr="002918C5">
              <w:rPr>
                <w:i/>
                <w:sz w:val="22"/>
                <w:szCs w:val="22"/>
              </w:rPr>
              <w:t>s</w:t>
            </w:r>
          </w:p>
        </w:tc>
      </w:tr>
      <w:bookmarkStart w:id="0" w:name="_GoBack"/>
      <w:tr w:rsidR="000B6D31" w:rsidRPr="002918C5" w14:paraId="6046E274" w14:textId="77777777" w:rsidTr="000B6D31">
        <w:trPr>
          <w:gridAfter w:val="1"/>
          <w:wAfter w:w="7920" w:type="dxa"/>
        </w:trPr>
        <w:tc>
          <w:tcPr>
            <w:tcW w:w="1458" w:type="dxa"/>
          </w:tcPr>
          <w:p w14:paraId="5389EA26" w14:textId="6828C7CA" w:rsidR="000B6D31" w:rsidRPr="002918C5" w:rsidRDefault="000B6D31" w:rsidP="00A228AE">
            <w:pPr>
              <w:jc w:val="right"/>
              <w:rPr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γ</m:t>
                    </m:r>
                    <m:ctrlPr>
                      <w:rPr>
                        <w:rFonts w:ascii="Cambria Math" w:hAnsi="Cambria Math" w:cs="Times New Roman"/>
                        <w:b/>
                        <w:sz w:val="22"/>
                        <w:szCs w:val="22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T</m:t>
                    </m:r>
                  </m:sup>
                </m:sSup>
              </m:oMath>
            </m:oMathPara>
            <w:bookmarkEnd w:id="0"/>
          </w:p>
        </w:tc>
        <w:tc>
          <w:tcPr>
            <w:tcW w:w="2790" w:type="dxa"/>
          </w:tcPr>
          <w:p w14:paraId="6CE8906A" w14:textId="7F8585A4" w:rsidR="000B6D31" w:rsidRPr="002918C5" w:rsidRDefault="000B6D31" w:rsidP="00A228A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C918B1">
              <w:rPr>
                <w:sz w:val="22"/>
                <w:szCs w:val="22"/>
              </w:rPr>
              <w:t>gamma</w:t>
            </w:r>
            <w:proofErr w:type="gramEnd"/>
            <w:r w:rsidRPr="00C918B1">
              <w:rPr>
                <w:sz w:val="22"/>
                <w:szCs w:val="22"/>
              </w:rPr>
              <w:t>_j.matrix</w:t>
            </w:r>
            <w:proofErr w:type="spellEnd"/>
            <w:r w:rsidRPr="00C918B1">
              <w:rPr>
                <w:sz w:val="22"/>
                <w:szCs w:val="22"/>
              </w:rPr>
              <w:t>()</w:t>
            </w:r>
          </w:p>
        </w:tc>
        <w:tc>
          <w:tcPr>
            <w:tcW w:w="1980" w:type="dxa"/>
            <w:gridSpan w:val="2"/>
          </w:tcPr>
          <w:p w14:paraId="560C28F7" w14:textId="0E1780B3" w:rsidR="000B6D31" w:rsidRPr="002918C5" w:rsidRDefault="000B6D31" w:rsidP="00A228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Coefficients</w:t>
            </w:r>
          </w:p>
        </w:tc>
        <w:tc>
          <w:tcPr>
            <w:tcW w:w="5220" w:type="dxa"/>
            <w:gridSpan w:val="2"/>
          </w:tcPr>
          <w:p w14:paraId="30F91FD4" w14:textId="093875CF" w:rsidR="000B6D31" w:rsidRPr="002918C5" w:rsidRDefault="000B6D31" w:rsidP="00A228AE">
            <w:pPr>
              <w:rPr>
                <w:sz w:val="22"/>
                <w:szCs w:val="22"/>
              </w:rPr>
            </w:pPr>
            <w:r w:rsidRPr="002918C5">
              <w:rPr>
                <w:sz w:val="22"/>
                <w:szCs w:val="22"/>
              </w:rPr>
              <w:t xml:space="preserve">Vector </w:t>
            </w:r>
            <w:r>
              <w:rPr>
                <w:sz w:val="22"/>
                <w:szCs w:val="22"/>
              </w:rPr>
              <w:t>of fixed-effect coefficients on abundance</w:t>
            </w:r>
            <w:r w:rsidRPr="002918C5">
              <w:rPr>
                <w:sz w:val="22"/>
                <w:szCs w:val="22"/>
              </w:rPr>
              <w:t xml:space="preserve"> </w:t>
            </w:r>
          </w:p>
        </w:tc>
      </w:tr>
      <w:tr w:rsidR="000B6D31" w:rsidRPr="002918C5" w14:paraId="24F88A72" w14:textId="77777777" w:rsidTr="000B6D31">
        <w:trPr>
          <w:gridAfter w:val="1"/>
          <w:wAfter w:w="7920" w:type="dxa"/>
        </w:trPr>
        <w:tc>
          <w:tcPr>
            <w:tcW w:w="1458" w:type="dxa"/>
          </w:tcPr>
          <w:p w14:paraId="1A6A5F33" w14:textId="7B336C9B" w:rsidR="000B6D31" w:rsidRPr="002918C5" w:rsidRDefault="000B6D31" w:rsidP="00A228AE">
            <w:pPr>
              <w:jc w:val="right"/>
              <w:rPr>
                <w:rFonts w:ascii="Cambria" w:eastAsia="MS Mincho" w:hAnsi="Cambria" w:cs="Times New Roman"/>
                <w:sz w:val="22"/>
                <w:szCs w:val="22"/>
              </w:rPr>
            </w:pPr>
            <w:r w:rsidRPr="002918C5">
              <w:rPr>
                <w:sz w:val="22"/>
                <w:szCs w:val="22"/>
              </w:rPr>
              <w:t>Detection</w:t>
            </w:r>
          </w:p>
        </w:tc>
        <w:tc>
          <w:tcPr>
            <w:tcW w:w="2790" w:type="dxa"/>
          </w:tcPr>
          <w:p w14:paraId="7DD2DFF2" w14:textId="77777777" w:rsidR="000B6D31" w:rsidRPr="002918C5" w:rsidRDefault="000B6D31" w:rsidP="00A228AE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45BF5117" w14:textId="77777777" w:rsidR="000B6D31" w:rsidRPr="002918C5" w:rsidRDefault="000B6D31" w:rsidP="00A228AE">
            <w:pPr>
              <w:rPr>
                <w:sz w:val="22"/>
                <w:szCs w:val="22"/>
              </w:rPr>
            </w:pPr>
          </w:p>
        </w:tc>
        <w:tc>
          <w:tcPr>
            <w:tcW w:w="5220" w:type="dxa"/>
            <w:gridSpan w:val="2"/>
          </w:tcPr>
          <w:p w14:paraId="1DE63E81" w14:textId="2B8C705C" w:rsidR="000B6D31" w:rsidRPr="002918C5" w:rsidRDefault="000B6D31" w:rsidP="00A228AE">
            <w:pPr>
              <w:rPr>
                <w:sz w:val="22"/>
                <w:szCs w:val="22"/>
              </w:rPr>
            </w:pPr>
          </w:p>
        </w:tc>
      </w:tr>
      <w:tr w:rsidR="000B6D31" w:rsidRPr="002918C5" w14:paraId="413C468F" w14:textId="77777777" w:rsidTr="000B6D31">
        <w:trPr>
          <w:gridAfter w:val="1"/>
          <w:wAfter w:w="7920" w:type="dxa"/>
        </w:trPr>
        <w:tc>
          <w:tcPr>
            <w:tcW w:w="1458" w:type="dxa"/>
          </w:tcPr>
          <w:p w14:paraId="2FA2724E" w14:textId="1F90DF70" w:rsidR="000B6D31" w:rsidRPr="002918C5" w:rsidRDefault="000B6D31" w:rsidP="00A228AE">
            <w:pPr>
              <w:jc w:val="right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790" w:type="dxa"/>
          </w:tcPr>
          <w:p w14:paraId="0607E6EB" w14:textId="760023FE" w:rsidR="000B6D31" w:rsidRPr="002918C5" w:rsidRDefault="000B6D31" w:rsidP="00A228A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C918B1">
              <w:rPr>
                <w:sz w:val="22"/>
                <w:szCs w:val="22"/>
              </w:rPr>
              <w:t>detectrate</w:t>
            </w:r>
            <w:proofErr w:type="spellEnd"/>
            <w:proofErr w:type="gramEnd"/>
          </w:p>
        </w:tc>
        <w:tc>
          <w:tcPr>
            <w:tcW w:w="1980" w:type="dxa"/>
            <w:gridSpan w:val="2"/>
          </w:tcPr>
          <w:p w14:paraId="498864A6" w14:textId="36B11A23" w:rsidR="000B6D31" w:rsidRPr="002918C5" w:rsidRDefault="000B6D31" w:rsidP="00A228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Detection rate</w:t>
            </w:r>
          </w:p>
        </w:tc>
        <w:tc>
          <w:tcPr>
            <w:tcW w:w="5220" w:type="dxa"/>
            <w:gridSpan w:val="2"/>
          </w:tcPr>
          <w:p w14:paraId="78326AE8" w14:textId="5796A6C3" w:rsidR="000B6D31" w:rsidRPr="002918C5" w:rsidRDefault="000B6D31" w:rsidP="00A228AE">
            <w:pPr>
              <w:rPr>
                <w:sz w:val="22"/>
                <w:szCs w:val="22"/>
              </w:rPr>
            </w:pPr>
            <w:r w:rsidRPr="002918C5">
              <w:rPr>
                <w:sz w:val="22"/>
                <w:szCs w:val="22"/>
              </w:rPr>
              <w:t xml:space="preserve">Mean probability of capturing and individual given that it is present at site </w:t>
            </w:r>
            <w:r w:rsidRPr="002918C5">
              <w:rPr>
                <w:i/>
                <w:sz w:val="22"/>
                <w:szCs w:val="22"/>
              </w:rPr>
              <w:t>s</w:t>
            </w:r>
            <w:r w:rsidRPr="002918C5">
              <w:rPr>
                <w:sz w:val="22"/>
                <w:szCs w:val="22"/>
              </w:rPr>
              <w:t xml:space="preserve"> and time </w:t>
            </w:r>
            <w:r w:rsidRPr="002918C5">
              <w:rPr>
                <w:i/>
                <w:sz w:val="22"/>
                <w:szCs w:val="22"/>
              </w:rPr>
              <w:t>t</w:t>
            </w:r>
          </w:p>
        </w:tc>
      </w:tr>
      <w:tr w:rsidR="000B6D31" w:rsidRPr="002918C5" w14:paraId="57069560" w14:textId="77777777" w:rsidTr="000B6D31">
        <w:trPr>
          <w:gridAfter w:val="1"/>
          <w:wAfter w:w="7920" w:type="dxa"/>
        </w:trPr>
        <w:tc>
          <w:tcPr>
            <w:tcW w:w="1458" w:type="dxa"/>
          </w:tcPr>
          <w:p w14:paraId="406BB497" w14:textId="574A4484" w:rsidR="000B6D31" w:rsidRPr="006522C0" w:rsidRDefault="000B6D31" w:rsidP="00A228AE">
            <w:pPr>
              <w:rPr>
                <w:sz w:val="22"/>
                <w:szCs w:val="22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η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(s</m:t>
                </m:r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w="2790" w:type="dxa"/>
          </w:tcPr>
          <w:p w14:paraId="7EFBDA1F" w14:textId="57334EBF" w:rsidR="000B6D31" w:rsidRPr="002918C5" w:rsidRDefault="000B6D31" w:rsidP="00A228A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C918B1">
              <w:rPr>
                <w:sz w:val="22"/>
                <w:szCs w:val="22"/>
              </w:rPr>
              <w:t>extradetectrate</w:t>
            </w:r>
            <w:proofErr w:type="gramEnd"/>
            <w:r w:rsidRPr="00C918B1">
              <w:rPr>
                <w:sz w:val="22"/>
                <w:szCs w:val="22"/>
              </w:rPr>
              <w:t>_i</w:t>
            </w:r>
            <w:proofErr w:type="spellEnd"/>
            <w:r w:rsidRPr="00C918B1">
              <w:rPr>
                <w:sz w:val="22"/>
                <w:szCs w:val="22"/>
              </w:rPr>
              <w:t>(</w:t>
            </w:r>
            <w:proofErr w:type="spellStart"/>
            <w:r w:rsidRPr="00C918B1">
              <w:rPr>
                <w:sz w:val="22"/>
                <w:szCs w:val="22"/>
              </w:rPr>
              <w:t>i</w:t>
            </w:r>
            <w:proofErr w:type="spellEnd"/>
            <w:r w:rsidRPr="00C918B1">
              <w:rPr>
                <w:sz w:val="22"/>
                <w:szCs w:val="22"/>
              </w:rPr>
              <w:t>)</w:t>
            </w:r>
          </w:p>
        </w:tc>
        <w:tc>
          <w:tcPr>
            <w:tcW w:w="1980" w:type="dxa"/>
            <w:gridSpan w:val="2"/>
          </w:tcPr>
          <w:p w14:paraId="1DAED7B3" w14:textId="434472A7" w:rsidR="000B6D31" w:rsidRDefault="000B6D31" w:rsidP="00A228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Variation in detection</w:t>
            </w:r>
          </w:p>
        </w:tc>
        <w:tc>
          <w:tcPr>
            <w:tcW w:w="5220" w:type="dxa"/>
            <w:gridSpan w:val="2"/>
          </w:tcPr>
          <w:p w14:paraId="1EEBCC3A" w14:textId="108A1E08" w:rsidR="000B6D31" w:rsidRPr="002918C5" w:rsidRDefault="000B6D31" w:rsidP="00A228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Variation in detection probability among sites and years</w:t>
            </w:r>
          </w:p>
        </w:tc>
      </w:tr>
      <w:tr w:rsidR="000B6D31" w:rsidRPr="002918C5" w14:paraId="74857593" w14:textId="77777777" w:rsidTr="000B6D31">
        <w:trPr>
          <w:gridAfter w:val="1"/>
          <w:wAfter w:w="7920" w:type="dxa"/>
        </w:trPr>
        <w:tc>
          <w:tcPr>
            <w:tcW w:w="1458" w:type="dxa"/>
          </w:tcPr>
          <w:p w14:paraId="329D6894" w14:textId="29800D82" w:rsidR="000B6D31" w:rsidRPr="002918C5" w:rsidRDefault="000B6D31" w:rsidP="00A228AE">
            <w:pPr>
              <w:jc w:val="right"/>
              <w:rPr>
                <w:sz w:val="22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σ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η</m:t>
                    </m:r>
                  </m:sub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790" w:type="dxa"/>
          </w:tcPr>
          <w:p w14:paraId="5BC1D466" w14:textId="1050E4BC" w:rsidR="000B6D31" w:rsidRPr="002918C5" w:rsidRDefault="000B6D31" w:rsidP="00A228A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C918B1">
              <w:rPr>
                <w:sz w:val="22"/>
                <w:szCs w:val="22"/>
              </w:rPr>
              <w:t>extradetectionSD</w:t>
            </w:r>
            <w:proofErr w:type="spellEnd"/>
            <w:proofErr w:type="gramEnd"/>
          </w:p>
        </w:tc>
        <w:tc>
          <w:tcPr>
            <w:tcW w:w="1980" w:type="dxa"/>
            <w:gridSpan w:val="2"/>
          </w:tcPr>
          <w:p w14:paraId="239DD550" w14:textId="40AA792B" w:rsidR="000B6D31" w:rsidRDefault="007614B9" w:rsidP="00A228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Detection variance</w:t>
            </w:r>
          </w:p>
        </w:tc>
        <w:tc>
          <w:tcPr>
            <w:tcW w:w="5220" w:type="dxa"/>
            <w:gridSpan w:val="2"/>
          </w:tcPr>
          <w:p w14:paraId="35FE36B4" w14:textId="5795A9BE" w:rsidR="000B6D31" w:rsidRPr="002918C5" w:rsidRDefault="000B6D31" w:rsidP="00A228AE">
            <w:pPr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Variance of </w:t>
            </w:r>
            <m:oMath>
              <m:sSub>
                <m:sSubPr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t</m:t>
                  </m:r>
                </m:sub>
              </m:sSub>
              <m:r>
                <w:rPr>
                  <w:rFonts w:ascii="Cambria Math" w:eastAsia="MS Mincho" w:hAnsi="Cambria Math" w:cs="Times New Roman"/>
                  <w:sz w:val="22"/>
                  <w:szCs w:val="22"/>
                </w:rPr>
                <m:t>(s)</m:t>
              </m:r>
            </m:oMath>
          </w:p>
        </w:tc>
      </w:tr>
      <w:tr w:rsidR="000B6D31" w:rsidRPr="002918C5" w14:paraId="3F25486B" w14:textId="77777777" w:rsidTr="000B6D31">
        <w:trPr>
          <w:gridAfter w:val="1"/>
          <w:wAfter w:w="7920" w:type="dxa"/>
        </w:trPr>
        <w:tc>
          <w:tcPr>
            <w:tcW w:w="1458" w:type="dxa"/>
          </w:tcPr>
          <w:p w14:paraId="3EFC6E9B" w14:textId="4D63AC1C" w:rsidR="000B6D31" w:rsidRPr="002918C5" w:rsidRDefault="000B6D31" w:rsidP="00A228AE">
            <w:pPr>
              <w:jc w:val="right"/>
              <w:rPr>
                <w:rFonts w:ascii="Cambria" w:eastAsia="MS Mincho" w:hAnsi="Cambria" w:cs="Times New Roman"/>
                <w:sz w:val="22"/>
                <w:szCs w:val="22"/>
              </w:rPr>
            </w:pPr>
            <w:r w:rsidRPr="002918C5">
              <w:rPr>
                <w:sz w:val="22"/>
                <w:szCs w:val="22"/>
              </w:rPr>
              <w:t>Spatial</w:t>
            </w:r>
          </w:p>
        </w:tc>
        <w:tc>
          <w:tcPr>
            <w:tcW w:w="2790" w:type="dxa"/>
          </w:tcPr>
          <w:p w14:paraId="752C00DB" w14:textId="03CE7D86" w:rsidR="000B6D31" w:rsidRDefault="000B6D31" w:rsidP="00A228AE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0663A16E" w14:textId="77777777" w:rsidR="000B6D31" w:rsidRPr="002918C5" w:rsidRDefault="000B6D31" w:rsidP="00A228AE">
            <w:pPr>
              <w:rPr>
                <w:sz w:val="22"/>
                <w:szCs w:val="22"/>
              </w:rPr>
            </w:pPr>
          </w:p>
        </w:tc>
        <w:tc>
          <w:tcPr>
            <w:tcW w:w="5220" w:type="dxa"/>
            <w:gridSpan w:val="2"/>
          </w:tcPr>
          <w:p w14:paraId="3429B584" w14:textId="790D1821" w:rsidR="000B6D31" w:rsidRPr="002918C5" w:rsidRDefault="000B6D31" w:rsidP="00A228AE">
            <w:pPr>
              <w:rPr>
                <w:sz w:val="22"/>
                <w:szCs w:val="22"/>
              </w:rPr>
            </w:pPr>
          </w:p>
        </w:tc>
      </w:tr>
      <w:tr w:rsidR="000B6D31" w:rsidRPr="002918C5" w14:paraId="6251818A" w14:textId="77777777" w:rsidTr="000B6D31">
        <w:trPr>
          <w:gridAfter w:val="1"/>
          <w:wAfter w:w="7920" w:type="dxa"/>
        </w:trPr>
        <w:tc>
          <w:tcPr>
            <w:tcW w:w="1458" w:type="dxa"/>
          </w:tcPr>
          <w:p w14:paraId="145804F2" w14:textId="34355F46" w:rsidR="000B6D31" w:rsidRPr="002918C5" w:rsidRDefault="000B6D31" w:rsidP="00A228AE">
            <w:pPr>
              <w:jc w:val="right"/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ε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2790" w:type="dxa"/>
          </w:tcPr>
          <w:p w14:paraId="0FC263C0" w14:textId="2C8F7CE2" w:rsidR="000B6D31" w:rsidRDefault="000B6D31" w:rsidP="00A228AE">
            <w:pPr>
              <w:rPr>
                <w:sz w:val="22"/>
                <w:szCs w:val="22"/>
              </w:rPr>
            </w:pPr>
            <w:proofErr w:type="spellStart"/>
            <w:r w:rsidRPr="00A228AE">
              <w:rPr>
                <w:sz w:val="22"/>
                <w:szCs w:val="22"/>
              </w:rPr>
              <w:t>Epsiloninput_</w:t>
            </w:r>
            <w:proofErr w:type="gramStart"/>
            <w:r w:rsidRPr="00A228AE">
              <w:rPr>
                <w:sz w:val="22"/>
                <w:szCs w:val="22"/>
              </w:rPr>
              <w:t>d</w:t>
            </w:r>
            <w:proofErr w:type="spellEnd"/>
            <w:r w:rsidRPr="00A228AE">
              <w:rPr>
                <w:sz w:val="22"/>
                <w:szCs w:val="22"/>
              </w:rPr>
              <w:t>(</w:t>
            </w:r>
            <w:proofErr w:type="spellStart"/>
            <w:proofErr w:type="gramEnd"/>
            <w:r w:rsidRPr="00A228AE">
              <w:rPr>
                <w:sz w:val="22"/>
                <w:szCs w:val="22"/>
              </w:rPr>
              <w:t>child_b</w:t>
            </w:r>
            <w:proofErr w:type="spellEnd"/>
            <w:r w:rsidRPr="00A228AE">
              <w:rPr>
                <w:sz w:val="22"/>
                <w:szCs w:val="22"/>
              </w:rPr>
              <w:t>(b)</w:t>
            </w:r>
          </w:p>
        </w:tc>
        <w:tc>
          <w:tcPr>
            <w:tcW w:w="1980" w:type="dxa"/>
            <w:gridSpan w:val="2"/>
          </w:tcPr>
          <w:p w14:paraId="7821B4E1" w14:textId="455C2FFE" w:rsidR="000B6D31" w:rsidRPr="002918C5" w:rsidRDefault="000B6D31" w:rsidP="00A228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Spatial contribution</w:t>
            </w:r>
          </w:p>
        </w:tc>
        <w:tc>
          <w:tcPr>
            <w:tcW w:w="5220" w:type="dxa"/>
            <w:gridSpan w:val="2"/>
          </w:tcPr>
          <w:p w14:paraId="2F797A31" w14:textId="37349AC1" w:rsidR="000B6D31" w:rsidRPr="002918C5" w:rsidRDefault="000B6D31" w:rsidP="00A228AE">
            <w:pPr>
              <w:rPr>
                <w:sz w:val="22"/>
                <w:szCs w:val="22"/>
              </w:rPr>
            </w:pPr>
            <w:r w:rsidRPr="002918C5">
              <w:rPr>
                <w:sz w:val="22"/>
                <w:szCs w:val="22"/>
              </w:rPr>
              <w:t>Spatial contribution (component</w:t>
            </w:r>
            <w:proofErr w:type="gramStart"/>
            <w:r w:rsidRPr="002918C5">
              <w:rPr>
                <w:sz w:val="22"/>
                <w:szCs w:val="22"/>
              </w:rPr>
              <w:t>?,</w:t>
            </w:r>
            <w:proofErr w:type="gramEnd"/>
            <w:r w:rsidRPr="002918C5">
              <w:rPr>
                <w:sz w:val="22"/>
                <w:szCs w:val="22"/>
              </w:rPr>
              <w:t xml:space="preserve"> variation?) to abundance following an Ornstein-</w:t>
            </w:r>
            <w:proofErr w:type="spellStart"/>
            <w:r w:rsidRPr="002918C5">
              <w:rPr>
                <w:sz w:val="22"/>
                <w:szCs w:val="22"/>
              </w:rPr>
              <w:t>Uhlenbeck</w:t>
            </w:r>
            <w:proofErr w:type="spellEnd"/>
            <w:r w:rsidRPr="002918C5">
              <w:rPr>
                <w:sz w:val="22"/>
                <w:szCs w:val="22"/>
              </w:rPr>
              <w:t xml:space="preserve"> process</w:t>
            </w:r>
          </w:p>
        </w:tc>
      </w:tr>
      <w:tr w:rsidR="000B6D31" w:rsidRPr="002918C5" w14:paraId="1DC31521" w14:textId="77777777" w:rsidTr="000B6D31">
        <w:trPr>
          <w:gridAfter w:val="1"/>
          <w:wAfter w:w="7920" w:type="dxa"/>
        </w:trPr>
        <w:tc>
          <w:tcPr>
            <w:tcW w:w="1458" w:type="dxa"/>
          </w:tcPr>
          <w:p w14:paraId="6BE37FDE" w14:textId="1A7E53FE" w:rsidR="000B6D31" w:rsidRPr="006522C0" w:rsidRDefault="000B6D31" w:rsidP="00A228AE">
            <w:pPr>
              <w:rPr>
                <w:sz w:val="22"/>
                <w:szCs w:val="22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bSup>
                <w:ins w:id="1" w:author="Thorson, James [2]" w:date="2017-01-06T15:57:00Z">
                  <m:r>
                    <w:rPr>
                      <w:rFonts w:ascii="Cambria Math" w:hAnsi="Cambria Math"/>
                      <w:sz w:val="22"/>
                      <w:szCs w:val="22"/>
                    </w:rPr>
                    <m:t>(s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w:ins>
              </m:oMath>
            </m:oMathPara>
          </w:p>
        </w:tc>
        <w:tc>
          <w:tcPr>
            <w:tcW w:w="2790" w:type="dxa"/>
          </w:tcPr>
          <w:p w14:paraId="11AD67B4" w14:textId="7B68EEF1" w:rsidR="000B6D31" w:rsidRPr="002918C5" w:rsidRDefault="000B6D31" w:rsidP="00A228AE">
            <w:pPr>
              <w:rPr>
                <w:sz w:val="22"/>
                <w:szCs w:val="22"/>
              </w:rPr>
            </w:pPr>
            <w:proofErr w:type="spellStart"/>
            <w:r w:rsidRPr="00A228AE">
              <w:rPr>
                <w:sz w:val="22"/>
                <w:szCs w:val="22"/>
              </w:rPr>
              <w:t>SDinput_</w:t>
            </w:r>
            <w:proofErr w:type="gramStart"/>
            <w:r w:rsidRPr="00A228AE">
              <w:rPr>
                <w:sz w:val="22"/>
                <w:szCs w:val="22"/>
              </w:rPr>
              <w:t>b</w:t>
            </w:r>
            <w:proofErr w:type="spellEnd"/>
            <w:r w:rsidRPr="00A228AE">
              <w:rPr>
                <w:sz w:val="22"/>
                <w:szCs w:val="22"/>
              </w:rPr>
              <w:t>(</w:t>
            </w:r>
            <w:proofErr w:type="gramEnd"/>
            <w:r w:rsidRPr="00A228AE">
              <w:rPr>
                <w:sz w:val="22"/>
                <w:szCs w:val="22"/>
              </w:rPr>
              <w:t>b)</w:t>
            </w:r>
          </w:p>
        </w:tc>
        <w:tc>
          <w:tcPr>
            <w:tcW w:w="1980" w:type="dxa"/>
            <w:gridSpan w:val="2"/>
          </w:tcPr>
          <w:p w14:paraId="66E22A02" w14:textId="7CAA0341" w:rsidR="000B6D31" w:rsidRDefault="000B6D31" w:rsidP="00A228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Spatial variance</w:t>
            </w:r>
          </w:p>
        </w:tc>
        <w:tc>
          <w:tcPr>
            <w:tcW w:w="5220" w:type="dxa"/>
            <w:gridSpan w:val="2"/>
          </w:tcPr>
          <w:p w14:paraId="44702833" w14:textId="4025029D" w:rsidR="000B6D31" w:rsidRPr="002918C5" w:rsidRDefault="000B6D31" w:rsidP="00A228AE">
            <w:pPr>
              <w:rPr>
                <w:sz w:val="22"/>
                <w:szCs w:val="22"/>
              </w:rPr>
            </w:pPr>
            <w:ins w:id="2" w:author="Thorson, James [2]" w:date="2017-01-06T15:57:00Z">
              <w:r>
                <w:rPr>
                  <w:sz w:val="22"/>
                  <w:szCs w:val="22"/>
                </w:rPr>
                <w:t>V</w:t>
              </w:r>
            </w:ins>
            <w:r w:rsidRPr="002918C5">
              <w:rPr>
                <w:sz w:val="22"/>
                <w:szCs w:val="22"/>
              </w:rPr>
              <w:t xml:space="preserve">ariance between </w:t>
            </w:r>
            <w:ins w:id="3" w:author="Thorson, James [2]" w:date="2017-01-06T15:57:00Z">
              <w:r>
                <w:rPr>
                  <w:sz w:val="22"/>
                  <w:szCs w:val="22"/>
                </w:rPr>
                <w:t xml:space="preserve">site </w:t>
              </w: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oMath>
              <w:r>
                <w:rPr>
                  <w:sz w:val="22"/>
                  <w:szCs w:val="22"/>
                </w:rPr>
                <w:t xml:space="preserve"> and its parent-site </w:t>
              </w: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parent</m:t>
                    </m:r>
                  </m:sub>
                </m:sSub>
              </m:oMath>
              <w:r>
                <w:rPr>
                  <w:sz w:val="22"/>
                  <w:szCs w:val="22"/>
                </w:rPr>
                <w:t xml:space="preserve"> </w:t>
              </w:r>
            </w:ins>
            <w:r w:rsidRPr="002918C5">
              <w:rPr>
                <w:sz w:val="22"/>
                <w:szCs w:val="22"/>
              </w:rPr>
              <w:t>following an OU process</w:t>
            </w:r>
          </w:p>
        </w:tc>
      </w:tr>
      <w:tr w:rsidR="000B6D31" w:rsidRPr="002918C5" w14:paraId="48A20F22" w14:textId="77777777" w:rsidTr="000B6D31">
        <w:trPr>
          <w:gridAfter w:val="1"/>
          <w:wAfter w:w="7920" w:type="dxa"/>
        </w:trPr>
        <w:tc>
          <w:tcPr>
            <w:tcW w:w="1458" w:type="dxa"/>
          </w:tcPr>
          <w:p w14:paraId="600E5C57" w14:textId="6B971C72" w:rsidR="000B6D31" w:rsidRPr="002918C5" w:rsidRDefault="000B6D31" w:rsidP="00A228AE">
            <w:pPr>
              <w:jc w:val="right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ε</m:t>
                    </m:r>
                  </m:sub>
                </m:sSub>
              </m:oMath>
            </m:oMathPara>
          </w:p>
        </w:tc>
        <w:tc>
          <w:tcPr>
            <w:tcW w:w="2790" w:type="dxa"/>
          </w:tcPr>
          <w:p w14:paraId="21F96F24" w14:textId="55598BFF" w:rsidR="000B6D31" w:rsidRPr="002918C5" w:rsidRDefault="000B6D31" w:rsidP="00A228AE">
            <w:pPr>
              <w:rPr>
                <w:sz w:val="22"/>
                <w:szCs w:val="22"/>
              </w:rPr>
            </w:pPr>
            <w:proofErr w:type="gramStart"/>
            <w:r w:rsidRPr="00A228AE">
              <w:rPr>
                <w:sz w:val="22"/>
                <w:szCs w:val="22"/>
              </w:rPr>
              <w:t>theta</w:t>
            </w:r>
            <w:proofErr w:type="gramEnd"/>
          </w:p>
        </w:tc>
        <w:tc>
          <w:tcPr>
            <w:tcW w:w="1980" w:type="dxa"/>
            <w:gridSpan w:val="2"/>
          </w:tcPr>
          <w:p w14:paraId="7BE294A9" w14:textId="735B9CAD" w:rsidR="000B6D31" w:rsidRPr="002918C5" w:rsidRDefault="000B6D31" w:rsidP="00A228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Spatial decay rate</w:t>
            </w:r>
          </w:p>
        </w:tc>
        <w:tc>
          <w:tcPr>
            <w:tcW w:w="5220" w:type="dxa"/>
            <w:gridSpan w:val="2"/>
          </w:tcPr>
          <w:p w14:paraId="79298361" w14:textId="0D727AED" w:rsidR="000B6D31" w:rsidRPr="002918C5" w:rsidRDefault="000B6D31" w:rsidP="00A228AE">
            <w:pPr>
              <w:rPr>
                <w:sz w:val="22"/>
                <w:szCs w:val="22"/>
              </w:rPr>
            </w:pPr>
            <w:r w:rsidRPr="002918C5">
              <w:rPr>
                <w:sz w:val="22"/>
                <w:szCs w:val="22"/>
              </w:rPr>
              <w:t>Exponential spatial decay rate in the correlation between parent and child nodes</w:t>
            </w:r>
          </w:p>
        </w:tc>
      </w:tr>
      <w:tr w:rsidR="000B6D31" w:rsidRPr="002918C5" w14:paraId="0B3BEBCB" w14:textId="77777777" w:rsidTr="000B6D31">
        <w:trPr>
          <w:gridAfter w:val="1"/>
          <w:wAfter w:w="7920" w:type="dxa"/>
        </w:trPr>
        <w:tc>
          <w:tcPr>
            <w:tcW w:w="1458" w:type="dxa"/>
          </w:tcPr>
          <w:p w14:paraId="0C2B5E9A" w14:textId="16CFE044" w:rsidR="000B6D31" w:rsidRPr="002918C5" w:rsidRDefault="000B6D31" w:rsidP="00A228AE">
            <w:pPr>
              <w:jc w:val="right"/>
              <w:rPr>
                <w:sz w:val="22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790" w:type="dxa"/>
          </w:tcPr>
          <w:p w14:paraId="76D8E5DA" w14:textId="5D2923F9" w:rsidR="000B6D31" w:rsidRDefault="000B6D31" w:rsidP="00A228AE">
            <w:pPr>
              <w:rPr>
                <w:sz w:val="22"/>
                <w:szCs w:val="22"/>
              </w:rPr>
            </w:pPr>
            <w:proofErr w:type="spellStart"/>
            <w:r w:rsidRPr="00A228AE">
              <w:rPr>
                <w:sz w:val="22"/>
                <w:szCs w:val="22"/>
              </w:rPr>
              <w:t>SDinput</w:t>
            </w:r>
            <w:proofErr w:type="spellEnd"/>
          </w:p>
        </w:tc>
        <w:tc>
          <w:tcPr>
            <w:tcW w:w="1980" w:type="dxa"/>
            <w:gridSpan w:val="2"/>
          </w:tcPr>
          <w:p w14:paraId="1EA65043" w14:textId="1C9685CC" w:rsidR="000B6D31" w:rsidRDefault="000B6D31" w:rsidP="00A228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Asymptotic spatial variation</w:t>
            </w:r>
          </w:p>
        </w:tc>
        <w:tc>
          <w:tcPr>
            <w:tcW w:w="5220" w:type="dxa"/>
            <w:gridSpan w:val="2"/>
          </w:tcPr>
          <w:p w14:paraId="79F6C6F7" w14:textId="3E6E0AEF" w:rsidR="000B6D31" w:rsidRPr="002918C5" w:rsidRDefault="000B6D31" w:rsidP="00A228AE">
            <w:pPr>
              <w:rPr>
                <w:sz w:val="22"/>
                <w:szCs w:val="22"/>
              </w:rPr>
            </w:pPr>
            <w:ins w:id="4" w:author="Thorson, James [2]" w:date="2017-01-06T15:59:00Z">
              <w:r>
                <w:rPr>
                  <w:sz w:val="22"/>
                  <w:szCs w:val="22"/>
                </w:rPr>
                <w:t>Parameter governing a</w:t>
              </w:r>
            </w:ins>
            <w:ins w:id="5" w:author="Thorson, James [2]" w:date="2017-01-06T15:36:00Z">
              <w:r>
                <w:rPr>
                  <w:sz w:val="22"/>
                  <w:szCs w:val="22"/>
                </w:rPr>
                <w:t>symptotic v</w:t>
              </w:r>
            </w:ins>
            <w:r w:rsidRPr="002918C5">
              <w:rPr>
                <w:sz w:val="22"/>
                <w:szCs w:val="22"/>
              </w:rPr>
              <w:t xml:space="preserve">ariation in the spatial OU process </w:t>
            </w:r>
            <w:ins w:id="6" w:author="Thorson, James [2]" w:date="2017-01-06T15:36:00Z">
              <w:r>
                <w:rPr>
                  <w:sz w:val="22"/>
                  <w:szCs w:val="22"/>
                </w:rPr>
                <w:t>for two sites that are far apart</w:t>
              </w:r>
            </w:ins>
          </w:p>
        </w:tc>
      </w:tr>
      <w:tr w:rsidR="000B6D31" w:rsidRPr="002918C5" w14:paraId="6BC34FC3" w14:textId="77777777" w:rsidTr="000B6D31">
        <w:trPr>
          <w:gridAfter w:val="1"/>
          <w:wAfter w:w="7920" w:type="dxa"/>
        </w:trPr>
        <w:tc>
          <w:tcPr>
            <w:tcW w:w="1458" w:type="dxa"/>
          </w:tcPr>
          <w:p w14:paraId="14D17A2E" w14:textId="05537ACF" w:rsidR="000B6D31" w:rsidRPr="002918C5" w:rsidRDefault="000B6D31" w:rsidP="00A228AE">
            <w:pPr>
              <w:jc w:val="right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s</m:t>
                    </m:r>
                  </m:sub>
                </m:sSub>
                <w:ins w:id="7" w:author="Thorson, James [2]" w:date="2017-01-06T15:57:00Z">
                  <m:r>
                    <w:rPr>
                      <w:rFonts w:ascii="Cambria Math" w:hAnsi="Cambria Math"/>
                      <w:sz w:val="22"/>
                      <w:szCs w:val="22"/>
                    </w:rPr>
                    <m:t>(s)</m:t>
                  </m:r>
                </w:ins>
              </m:oMath>
            </m:oMathPara>
          </w:p>
        </w:tc>
        <w:tc>
          <w:tcPr>
            <w:tcW w:w="2790" w:type="dxa"/>
          </w:tcPr>
          <w:p w14:paraId="4348E95D" w14:textId="4B269557" w:rsidR="000B6D31" w:rsidRPr="002918C5" w:rsidRDefault="000B6D31" w:rsidP="00A228A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A228AE">
              <w:rPr>
                <w:sz w:val="22"/>
                <w:szCs w:val="22"/>
              </w:rPr>
              <w:t>rho</w:t>
            </w:r>
            <w:proofErr w:type="gramEnd"/>
            <w:r w:rsidRPr="00A228AE">
              <w:rPr>
                <w:sz w:val="22"/>
                <w:szCs w:val="22"/>
              </w:rPr>
              <w:t>_b</w:t>
            </w:r>
            <w:proofErr w:type="spellEnd"/>
            <w:r w:rsidRPr="00A228AE">
              <w:rPr>
                <w:sz w:val="22"/>
                <w:szCs w:val="22"/>
              </w:rPr>
              <w:t>(b)</w:t>
            </w:r>
          </w:p>
        </w:tc>
        <w:tc>
          <w:tcPr>
            <w:tcW w:w="1980" w:type="dxa"/>
            <w:gridSpan w:val="2"/>
          </w:tcPr>
          <w:p w14:paraId="5F0A1B1A" w14:textId="55979AC8" w:rsidR="000B6D31" w:rsidRPr="002918C5" w:rsidRDefault="000B6D31" w:rsidP="00A228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Spatial correlation</w:t>
            </w:r>
          </w:p>
        </w:tc>
        <w:tc>
          <w:tcPr>
            <w:tcW w:w="5220" w:type="dxa"/>
            <w:gridSpan w:val="2"/>
          </w:tcPr>
          <w:p w14:paraId="5F2D6688" w14:textId="6D61E138" w:rsidR="000B6D31" w:rsidRPr="002918C5" w:rsidRDefault="000B6D31" w:rsidP="00A228AE">
            <w:pPr>
              <w:rPr>
                <w:sz w:val="22"/>
                <w:szCs w:val="22"/>
              </w:rPr>
            </w:pPr>
            <w:r w:rsidRPr="002918C5">
              <w:rPr>
                <w:sz w:val="22"/>
                <w:szCs w:val="22"/>
              </w:rPr>
              <w:t xml:space="preserve">Spatial correlation </w:t>
            </w:r>
            <w:ins w:id="8" w:author="Thorson, James [2]" w:date="2017-01-06T15:57:00Z">
              <w:r>
                <w:rPr>
                  <w:sz w:val="22"/>
                  <w:szCs w:val="22"/>
                </w:rPr>
                <w:t xml:space="preserve">for site </w:t>
              </w: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oMath>
              <w:r>
                <w:rPr>
                  <w:sz w:val="22"/>
                  <w:szCs w:val="22"/>
                </w:rPr>
                <w:t xml:space="preserve"> and its parent-site </w:t>
              </w: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parent</m:t>
                    </m:r>
                  </m:sub>
                </m:sSub>
              </m:oMath>
            </w:ins>
            <w:r w:rsidRPr="002918C5">
              <w:rPr>
                <w:sz w:val="22"/>
                <w:szCs w:val="22"/>
              </w:rPr>
              <w:t>, resulting from an OU process</w:t>
            </w:r>
          </w:p>
        </w:tc>
      </w:tr>
      <w:tr w:rsidR="000B6D31" w:rsidRPr="002918C5" w14:paraId="0B8B0F21" w14:textId="77777777" w:rsidTr="000B6D31">
        <w:trPr>
          <w:gridAfter w:val="1"/>
          <w:wAfter w:w="7920" w:type="dxa"/>
        </w:trPr>
        <w:tc>
          <w:tcPr>
            <w:tcW w:w="1458" w:type="dxa"/>
          </w:tcPr>
          <w:p w14:paraId="3ED7DC4F" w14:textId="484E1F81" w:rsidR="000B6D31" w:rsidRPr="002918C5" w:rsidRDefault="000B6D31" w:rsidP="00A228AE">
            <w:pPr>
              <w:jc w:val="right"/>
              <w:rPr>
                <w:sz w:val="22"/>
                <w:szCs w:val="22"/>
              </w:rPr>
            </w:pPr>
            <w:r w:rsidRPr="002918C5">
              <w:rPr>
                <w:sz w:val="22"/>
                <w:szCs w:val="22"/>
              </w:rPr>
              <w:t>Temporal</w:t>
            </w:r>
          </w:p>
        </w:tc>
        <w:tc>
          <w:tcPr>
            <w:tcW w:w="2790" w:type="dxa"/>
          </w:tcPr>
          <w:p w14:paraId="7A2B8EE6" w14:textId="781B8196" w:rsidR="000B6D31" w:rsidRDefault="000B6D31" w:rsidP="00A228AE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275C8D12" w14:textId="77777777" w:rsidR="000B6D31" w:rsidRPr="002918C5" w:rsidRDefault="000B6D31" w:rsidP="00A228AE">
            <w:pPr>
              <w:rPr>
                <w:sz w:val="22"/>
                <w:szCs w:val="22"/>
              </w:rPr>
            </w:pPr>
          </w:p>
        </w:tc>
        <w:tc>
          <w:tcPr>
            <w:tcW w:w="5220" w:type="dxa"/>
            <w:gridSpan w:val="2"/>
          </w:tcPr>
          <w:p w14:paraId="74160357" w14:textId="21BE94BB" w:rsidR="000B6D31" w:rsidRPr="002918C5" w:rsidRDefault="000B6D31" w:rsidP="00A228AE">
            <w:pPr>
              <w:rPr>
                <w:sz w:val="22"/>
                <w:szCs w:val="22"/>
              </w:rPr>
            </w:pPr>
          </w:p>
        </w:tc>
      </w:tr>
      <w:tr w:rsidR="000B6D31" w:rsidRPr="002918C5" w14:paraId="5788E5A1" w14:textId="77777777" w:rsidTr="000B6D31">
        <w:trPr>
          <w:gridAfter w:val="1"/>
          <w:wAfter w:w="7920" w:type="dxa"/>
        </w:trPr>
        <w:tc>
          <w:tcPr>
            <w:tcW w:w="1458" w:type="dxa"/>
          </w:tcPr>
          <w:p w14:paraId="70D01577" w14:textId="021F3ED9" w:rsidR="000B6D31" w:rsidRPr="002918C5" w:rsidRDefault="000B6D31" w:rsidP="00A228AE">
            <w:pPr>
              <w:jc w:val="right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790" w:type="dxa"/>
          </w:tcPr>
          <w:p w14:paraId="79D46412" w14:textId="2DE47138" w:rsidR="000B6D31" w:rsidRPr="002918C5" w:rsidRDefault="000B6D31" w:rsidP="00A228AE">
            <w:pPr>
              <w:rPr>
                <w:sz w:val="22"/>
                <w:szCs w:val="22"/>
              </w:rPr>
            </w:pPr>
            <w:proofErr w:type="spellStart"/>
            <w:r w:rsidRPr="00A228AE">
              <w:rPr>
                <w:sz w:val="22"/>
                <w:szCs w:val="22"/>
              </w:rPr>
              <w:t>Deltainput_t</w:t>
            </w:r>
            <w:proofErr w:type="spellEnd"/>
          </w:p>
        </w:tc>
        <w:tc>
          <w:tcPr>
            <w:tcW w:w="1980" w:type="dxa"/>
            <w:gridSpan w:val="2"/>
          </w:tcPr>
          <w:p w14:paraId="2BDCFC77" w14:textId="3419C2EC" w:rsidR="000B6D31" w:rsidRPr="002918C5" w:rsidRDefault="000B6D31" w:rsidP="00A228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Temporal variation</w:t>
            </w:r>
          </w:p>
        </w:tc>
        <w:tc>
          <w:tcPr>
            <w:tcW w:w="5220" w:type="dxa"/>
            <w:gridSpan w:val="2"/>
          </w:tcPr>
          <w:p w14:paraId="641011D4" w14:textId="249CBBCA" w:rsidR="000B6D31" w:rsidRPr="002918C5" w:rsidRDefault="000B6D31" w:rsidP="00A228AE">
            <w:pPr>
              <w:rPr>
                <w:sz w:val="22"/>
                <w:szCs w:val="22"/>
              </w:rPr>
            </w:pPr>
            <w:r w:rsidRPr="002918C5">
              <w:rPr>
                <w:sz w:val="22"/>
                <w:szCs w:val="22"/>
              </w:rPr>
              <w:t>Temporal variation in abundance resulting from AR1 autoregressive process</w:t>
            </w:r>
          </w:p>
        </w:tc>
      </w:tr>
      <w:tr w:rsidR="000B6D31" w:rsidRPr="002918C5" w14:paraId="7A09406C" w14:textId="77777777" w:rsidTr="000B6D31">
        <w:trPr>
          <w:gridAfter w:val="1"/>
          <w:wAfter w:w="7920" w:type="dxa"/>
        </w:trPr>
        <w:tc>
          <w:tcPr>
            <w:tcW w:w="1458" w:type="dxa"/>
          </w:tcPr>
          <w:p w14:paraId="39DE35BE" w14:textId="56CBD9A9" w:rsidR="000B6D31" w:rsidRPr="006522C0" w:rsidRDefault="000B6D31" w:rsidP="00A228AE">
            <w:pPr>
              <w:rPr>
                <w:sz w:val="22"/>
                <w:szCs w:val="22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δ</m:t>
                    </m:r>
                  </m:sub>
                </m:sSub>
              </m:oMath>
            </m:oMathPara>
          </w:p>
        </w:tc>
        <w:tc>
          <w:tcPr>
            <w:tcW w:w="2790" w:type="dxa"/>
          </w:tcPr>
          <w:p w14:paraId="1CC09537" w14:textId="6569FFE9" w:rsidR="000B6D31" w:rsidRPr="002918C5" w:rsidRDefault="000B6D31" w:rsidP="00A228A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A228AE">
              <w:rPr>
                <w:sz w:val="22"/>
                <w:szCs w:val="22"/>
              </w:rPr>
              <w:t>rhot</w:t>
            </w:r>
            <w:proofErr w:type="spellEnd"/>
            <w:proofErr w:type="gramEnd"/>
          </w:p>
        </w:tc>
        <w:tc>
          <w:tcPr>
            <w:tcW w:w="1980" w:type="dxa"/>
            <w:gridSpan w:val="2"/>
          </w:tcPr>
          <w:p w14:paraId="1C3BC48B" w14:textId="5B57B086" w:rsidR="000B6D31" w:rsidRPr="002918C5" w:rsidRDefault="000B6D31" w:rsidP="00A228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Temporal correlation</w:t>
            </w:r>
          </w:p>
        </w:tc>
        <w:tc>
          <w:tcPr>
            <w:tcW w:w="5220" w:type="dxa"/>
            <w:gridSpan w:val="2"/>
          </w:tcPr>
          <w:p w14:paraId="232914A2" w14:textId="57CE3107" w:rsidR="000B6D31" w:rsidRPr="002918C5" w:rsidRDefault="000B6D31" w:rsidP="00A228AE">
            <w:pPr>
              <w:rPr>
                <w:sz w:val="22"/>
                <w:szCs w:val="22"/>
              </w:rPr>
            </w:pPr>
            <w:r w:rsidRPr="002918C5">
              <w:rPr>
                <w:sz w:val="22"/>
                <w:szCs w:val="22"/>
              </w:rPr>
              <w:t>Temporal correlation in the annual AR1 process</w:t>
            </w:r>
          </w:p>
        </w:tc>
      </w:tr>
      <w:tr w:rsidR="000B6D31" w:rsidRPr="002918C5" w14:paraId="64985F63" w14:textId="77777777" w:rsidTr="000B6D31">
        <w:trPr>
          <w:gridAfter w:val="1"/>
          <w:wAfter w:w="7920" w:type="dxa"/>
        </w:trPr>
        <w:tc>
          <w:tcPr>
            <w:tcW w:w="1458" w:type="dxa"/>
          </w:tcPr>
          <w:p w14:paraId="4FF96A91" w14:textId="6434707C" w:rsidR="000B6D31" w:rsidRPr="002918C5" w:rsidRDefault="000B6D31" w:rsidP="00A228AE">
            <w:pPr>
              <w:jc w:val="right"/>
              <w:rPr>
                <w:sz w:val="22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790" w:type="dxa"/>
          </w:tcPr>
          <w:p w14:paraId="2E7A15EB" w14:textId="1689FC74" w:rsidR="000B6D31" w:rsidRPr="002918C5" w:rsidRDefault="000B6D31" w:rsidP="00A228A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A228AE">
              <w:rPr>
                <w:sz w:val="22"/>
                <w:szCs w:val="22"/>
              </w:rPr>
              <w:t>sigmat</w:t>
            </w:r>
            <w:proofErr w:type="spellEnd"/>
            <w:proofErr w:type="gramEnd"/>
          </w:p>
        </w:tc>
        <w:tc>
          <w:tcPr>
            <w:tcW w:w="1980" w:type="dxa"/>
            <w:gridSpan w:val="2"/>
          </w:tcPr>
          <w:p w14:paraId="793E77C7" w14:textId="4E1BE7E2" w:rsidR="000B6D31" w:rsidRPr="002918C5" w:rsidRDefault="000B6D31" w:rsidP="00A228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Temporal variance</w:t>
            </w:r>
          </w:p>
        </w:tc>
        <w:tc>
          <w:tcPr>
            <w:tcW w:w="5220" w:type="dxa"/>
            <w:gridSpan w:val="2"/>
          </w:tcPr>
          <w:p w14:paraId="1CA798A9" w14:textId="3BEFCAA9" w:rsidR="000B6D31" w:rsidRPr="002918C5" w:rsidRDefault="000B6D31" w:rsidP="00A228AE">
            <w:pPr>
              <w:rPr>
                <w:sz w:val="22"/>
                <w:szCs w:val="22"/>
              </w:rPr>
            </w:pPr>
            <w:r w:rsidRPr="002918C5">
              <w:rPr>
                <w:sz w:val="22"/>
                <w:szCs w:val="22"/>
              </w:rPr>
              <w:t>Variance describing the temporal AR1 process</w:t>
            </w:r>
          </w:p>
        </w:tc>
      </w:tr>
      <w:tr w:rsidR="000B6D31" w:rsidRPr="002918C5" w14:paraId="71F87A0C" w14:textId="77777777" w:rsidTr="000B6D31">
        <w:trPr>
          <w:gridAfter w:val="1"/>
          <w:wAfter w:w="7920" w:type="dxa"/>
        </w:trPr>
        <w:tc>
          <w:tcPr>
            <w:tcW w:w="1458" w:type="dxa"/>
          </w:tcPr>
          <w:p w14:paraId="44904A8E" w14:textId="6E2B493C" w:rsidR="000B6D31" w:rsidRPr="002918C5" w:rsidRDefault="000B6D31" w:rsidP="00A228AE">
            <w:pPr>
              <w:jc w:val="right"/>
              <w:rPr>
                <w:sz w:val="22"/>
                <w:szCs w:val="22"/>
              </w:rPr>
            </w:pPr>
            <w:proofErr w:type="spellStart"/>
            <w:r w:rsidRPr="002918C5">
              <w:rPr>
                <w:sz w:val="22"/>
                <w:szCs w:val="22"/>
              </w:rPr>
              <w:t>Spatio</w:t>
            </w:r>
            <w:proofErr w:type="spellEnd"/>
            <w:r w:rsidRPr="002918C5">
              <w:rPr>
                <w:sz w:val="22"/>
                <w:szCs w:val="22"/>
              </w:rPr>
              <w:t>-</w:t>
            </w:r>
            <w:r w:rsidRPr="002918C5">
              <w:rPr>
                <w:sz w:val="22"/>
                <w:szCs w:val="22"/>
              </w:rPr>
              <w:lastRenderedPageBreak/>
              <w:t>temporal</w:t>
            </w:r>
          </w:p>
        </w:tc>
        <w:tc>
          <w:tcPr>
            <w:tcW w:w="2790" w:type="dxa"/>
          </w:tcPr>
          <w:p w14:paraId="6E891182" w14:textId="0DA56242" w:rsidR="000B6D31" w:rsidRPr="002918C5" w:rsidRDefault="000B6D31" w:rsidP="00A228AE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6D5ED747" w14:textId="77777777" w:rsidR="000B6D31" w:rsidRPr="002918C5" w:rsidRDefault="000B6D31" w:rsidP="00A228AE">
            <w:pPr>
              <w:rPr>
                <w:sz w:val="22"/>
                <w:szCs w:val="22"/>
              </w:rPr>
            </w:pPr>
          </w:p>
        </w:tc>
        <w:tc>
          <w:tcPr>
            <w:tcW w:w="5220" w:type="dxa"/>
            <w:gridSpan w:val="2"/>
          </w:tcPr>
          <w:p w14:paraId="1B71A5F5" w14:textId="6C860AF2" w:rsidR="000B6D31" w:rsidRPr="002918C5" w:rsidRDefault="000B6D31" w:rsidP="00A228AE">
            <w:pPr>
              <w:rPr>
                <w:sz w:val="22"/>
                <w:szCs w:val="22"/>
              </w:rPr>
            </w:pPr>
          </w:p>
        </w:tc>
      </w:tr>
      <w:tr w:rsidR="000B6D31" w:rsidRPr="002918C5" w14:paraId="3AA98D73" w14:textId="77777777" w:rsidTr="000B6D31">
        <w:trPr>
          <w:gridAfter w:val="1"/>
          <w:wAfter w:w="7920" w:type="dxa"/>
        </w:trPr>
        <w:tc>
          <w:tcPr>
            <w:tcW w:w="1458" w:type="dxa"/>
          </w:tcPr>
          <w:p w14:paraId="646F1A97" w14:textId="1D08B5C6" w:rsidR="000B6D31" w:rsidRPr="002918C5" w:rsidRDefault="000B6D31" w:rsidP="00A228AE">
            <w:pPr>
              <w:jc w:val="right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2790" w:type="dxa"/>
          </w:tcPr>
          <w:p w14:paraId="155BF2FE" w14:textId="0C7BB4A2" w:rsidR="000B6D31" w:rsidRPr="002918C5" w:rsidRDefault="000B6D31" w:rsidP="00A228AE">
            <w:pPr>
              <w:rPr>
                <w:sz w:val="22"/>
                <w:szCs w:val="22"/>
              </w:rPr>
            </w:pPr>
            <w:proofErr w:type="spellStart"/>
            <w:r w:rsidRPr="00A228AE">
              <w:rPr>
                <w:sz w:val="22"/>
                <w:szCs w:val="22"/>
              </w:rPr>
              <w:t>Nu_</w:t>
            </w:r>
            <w:proofErr w:type="gramStart"/>
            <w:r w:rsidRPr="00A228AE">
              <w:rPr>
                <w:sz w:val="22"/>
                <w:szCs w:val="22"/>
              </w:rPr>
              <w:t>dt</w:t>
            </w:r>
            <w:proofErr w:type="spellEnd"/>
            <w:r w:rsidRPr="00A228AE">
              <w:rPr>
                <w:sz w:val="22"/>
                <w:szCs w:val="22"/>
              </w:rPr>
              <w:t>(</w:t>
            </w:r>
            <w:proofErr w:type="spellStart"/>
            <w:proofErr w:type="gramEnd"/>
            <w:r w:rsidRPr="00A228AE">
              <w:rPr>
                <w:sz w:val="22"/>
                <w:szCs w:val="22"/>
              </w:rPr>
              <w:t>d,t</w:t>
            </w:r>
            <w:proofErr w:type="spellEnd"/>
            <w:r w:rsidRPr="00A228AE">
              <w:rPr>
                <w:sz w:val="22"/>
                <w:szCs w:val="22"/>
              </w:rPr>
              <w:t>)</w:t>
            </w:r>
          </w:p>
        </w:tc>
        <w:tc>
          <w:tcPr>
            <w:tcW w:w="1980" w:type="dxa"/>
            <w:gridSpan w:val="2"/>
          </w:tcPr>
          <w:p w14:paraId="412A5A06" w14:textId="1F9BB5D3" w:rsidR="000B6D31" w:rsidRPr="002918C5" w:rsidRDefault="000B6D31" w:rsidP="00A228A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Spatio</w:t>
            </w:r>
            <w:proofErr w:type="spellEnd"/>
            <w:r>
              <w:rPr>
                <w:sz w:val="22"/>
                <w:szCs w:val="22"/>
              </w:rPr>
              <w:t>-temporal variation</w:t>
            </w:r>
          </w:p>
        </w:tc>
        <w:tc>
          <w:tcPr>
            <w:tcW w:w="5220" w:type="dxa"/>
            <w:gridSpan w:val="2"/>
          </w:tcPr>
          <w:p w14:paraId="0385AF7A" w14:textId="6A75B840" w:rsidR="000B6D31" w:rsidRPr="002918C5" w:rsidRDefault="000B6D31" w:rsidP="00A228AE">
            <w:pPr>
              <w:rPr>
                <w:sz w:val="22"/>
                <w:szCs w:val="22"/>
              </w:rPr>
            </w:pPr>
            <w:proofErr w:type="spellStart"/>
            <w:r w:rsidRPr="002918C5">
              <w:rPr>
                <w:sz w:val="22"/>
                <w:szCs w:val="22"/>
              </w:rPr>
              <w:t>Spatio</w:t>
            </w:r>
            <w:proofErr w:type="spellEnd"/>
            <w:r w:rsidRPr="002918C5">
              <w:rPr>
                <w:sz w:val="22"/>
                <w:szCs w:val="22"/>
              </w:rPr>
              <w:t>-temporal variation in abundance resulting from OU process</w:t>
            </w:r>
          </w:p>
        </w:tc>
      </w:tr>
      <w:tr w:rsidR="000B6D31" w:rsidRPr="002918C5" w14:paraId="79D2C1EE" w14:textId="227BA583" w:rsidTr="000B6D31">
        <w:tc>
          <w:tcPr>
            <w:tcW w:w="5220" w:type="dxa"/>
            <w:gridSpan w:val="3"/>
          </w:tcPr>
          <w:p w14:paraId="0D50663A" w14:textId="77777777" w:rsidR="000B6D31" w:rsidRPr="002918C5" w:rsidRDefault="000B6D31" w:rsidP="00A228AE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  <w:gridSpan w:val="2"/>
          </w:tcPr>
          <w:p w14:paraId="15A43C1D" w14:textId="10CC6BCE" w:rsidR="000B6D31" w:rsidRPr="002918C5" w:rsidRDefault="000B6D31" w:rsidP="00A228AE">
            <w:pPr>
              <w:rPr>
                <w:sz w:val="22"/>
                <w:szCs w:val="22"/>
              </w:rPr>
            </w:pPr>
          </w:p>
        </w:tc>
        <w:tc>
          <w:tcPr>
            <w:tcW w:w="3708" w:type="dxa"/>
          </w:tcPr>
          <w:p w14:paraId="58A2D503" w14:textId="77777777" w:rsidR="000B6D31" w:rsidRPr="002918C5" w:rsidRDefault="000B6D31" w:rsidP="00A228AE">
            <w:pPr>
              <w:rPr>
                <w:sz w:val="22"/>
                <w:szCs w:val="22"/>
              </w:rPr>
            </w:pPr>
          </w:p>
        </w:tc>
        <w:tc>
          <w:tcPr>
            <w:tcW w:w="7920" w:type="dxa"/>
          </w:tcPr>
          <w:p w14:paraId="7C89672E" w14:textId="77777777" w:rsidR="000B6D31" w:rsidRPr="002918C5" w:rsidRDefault="000B6D31"/>
        </w:tc>
      </w:tr>
      <w:tr w:rsidR="000B6D31" w:rsidRPr="002918C5" w14:paraId="3616196A" w14:textId="77777777" w:rsidTr="000B6D31">
        <w:trPr>
          <w:gridAfter w:val="1"/>
          <w:wAfter w:w="7920" w:type="dxa"/>
        </w:trPr>
        <w:tc>
          <w:tcPr>
            <w:tcW w:w="1458" w:type="dxa"/>
          </w:tcPr>
          <w:p w14:paraId="2566D29B" w14:textId="415E5B8E" w:rsidR="000B6D31" w:rsidRPr="002918C5" w:rsidRDefault="000B6D31" w:rsidP="00A228AE">
            <w:pPr>
              <w:jc w:val="right"/>
              <w:rPr>
                <w:sz w:val="22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st</m:t>
                    </m:r>
                    <w:ins w:id="9" w:author="Thorson, James [2]" w:date="2017-01-06T15:57:00Z"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(s)</m:t>
                      </m:r>
                    </w:ins>
                  </m:sub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790" w:type="dxa"/>
          </w:tcPr>
          <w:p w14:paraId="74AA439F" w14:textId="69099321" w:rsidR="000B6D31" w:rsidRPr="002918C5" w:rsidRDefault="000B6D31" w:rsidP="00A228AE">
            <w:pPr>
              <w:rPr>
                <w:sz w:val="22"/>
                <w:szCs w:val="22"/>
              </w:rPr>
            </w:pPr>
            <w:proofErr w:type="spellStart"/>
            <w:r w:rsidRPr="00A228AE">
              <w:rPr>
                <w:sz w:val="22"/>
                <w:szCs w:val="22"/>
              </w:rPr>
              <w:t>SDinput_t_</w:t>
            </w:r>
            <w:proofErr w:type="gramStart"/>
            <w:r w:rsidRPr="00A228AE">
              <w:rPr>
                <w:sz w:val="22"/>
                <w:szCs w:val="22"/>
              </w:rPr>
              <w:t>b</w:t>
            </w:r>
            <w:proofErr w:type="spellEnd"/>
            <w:r w:rsidRPr="00A228AE">
              <w:rPr>
                <w:sz w:val="22"/>
                <w:szCs w:val="22"/>
              </w:rPr>
              <w:t>(</w:t>
            </w:r>
            <w:proofErr w:type="gramEnd"/>
            <w:r w:rsidRPr="00A228AE">
              <w:rPr>
                <w:sz w:val="22"/>
                <w:szCs w:val="22"/>
              </w:rPr>
              <w:t>b)</w:t>
            </w:r>
          </w:p>
        </w:tc>
        <w:tc>
          <w:tcPr>
            <w:tcW w:w="1980" w:type="dxa"/>
            <w:gridSpan w:val="2"/>
          </w:tcPr>
          <w:p w14:paraId="07A05CDF" w14:textId="21649735" w:rsidR="000B6D31" w:rsidRPr="002918C5" w:rsidRDefault="000B6D31" w:rsidP="00A228A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Spatio</w:t>
            </w:r>
            <w:proofErr w:type="spellEnd"/>
            <w:r>
              <w:rPr>
                <w:sz w:val="22"/>
                <w:szCs w:val="22"/>
              </w:rPr>
              <w:t>-temporal variance</w:t>
            </w:r>
          </w:p>
        </w:tc>
        <w:tc>
          <w:tcPr>
            <w:tcW w:w="5220" w:type="dxa"/>
            <w:gridSpan w:val="2"/>
          </w:tcPr>
          <w:p w14:paraId="42F11742" w14:textId="606E6EDF" w:rsidR="000B6D31" w:rsidRPr="002918C5" w:rsidRDefault="000B6D31" w:rsidP="00A228AE">
            <w:pPr>
              <w:rPr>
                <w:sz w:val="22"/>
                <w:szCs w:val="22"/>
              </w:rPr>
            </w:pPr>
            <w:proofErr w:type="spellStart"/>
            <w:r w:rsidRPr="002918C5">
              <w:rPr>
                <w:sz w:val="22"/>
                <w:szCs w:val="22"/>
              </w:rPr>
              <w:t>Spatio</w:t>
            </w:r>
            <w:proofErr w:type="spellEnd"/>
            <w:r w:rsidRPr="002918C5">
              <w:rPr>
                <w:sz w:val="22"/>
                <w:szCs w:val="22"/>
              </w:rPr>
              <w:t xml:space="preserve">-temporal variance between </w:t>
            </w:r>
            <w:ins w:id="10" w:author="Thorson, James [2]" w:date="2017-01-06T15:57:00Z">
              <w:r>
                <w:rPr>
                  <w:sz w:val="22"/>
                  <w:szCs w:val="22"/>
                </w:rPr>
                <w:t xml:space="preserve">site </w:t>
              </w: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oMath>
              <w:r>
                <w:rPr>
                  <w:sz w:val="22"/>
                  <w:szCs w:val="22"/>
                </w:rPr>
                <w:t xml:space="preserve"> and its parent-site </w:t>
              </w: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parent</m:t>
                    </m:r>
                  </m:sub>
                </m:sSub>
              </m:oMath>
              <w:r>
                <w:rPr>
                  <w:sz w:val="22"/>
                  <w:szCs w:val="22"/>
                </w:rPr>
                <w:t xml:space="preserve"> </w:t>
              </w:r>
            </w:ins>
          </w:p>
        </w:tc>
      </w:tr>
      <w:tr w:rsidR="000B6D31" w:rsidRPr="002918C5" w14:paraId="7C016346" w14:textId="77777777" w:rsidTr="000B6D31">
        <w:trPr>
          <w:gridAfter w:val="1"/>
          <w:wAfter w:w="7920" w:type="dxa"/>
        </w:trPr>
        <w:tc>
          <w:tcPr>
            <w:tcW w:w="1458" w:type="dxa"/>
          </w:tcPr>
          <w:p w14:paraId="08D9DA91" w14:textId="1C0D9E7F" w:rsidR="000B6D31" w:rsidRPr="002918C5" w:rsidRDefault="000B6D31" w:rsidP="00A228AE">
            <w:pPr>
              <w:jc w:val="right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st</m:t>
                    </m:r>
                  </m:sub>
                </m:sSub>
              </m:oMath>
            </m:oMathPara>
          </w:p>
        </w:tc>
        <w:tc>
          <w:tcPr>
            <w:tcW w:w="2790" w:type="dxa"/>
          </w:tcPr>
          <w:p w14:paraId="28A2A519" w14:textId="518632EC" w:rsidR="000B6D31" w:rsidRDefault="000B6D31" w:rsidP="00A228AE">
            <w:pPr>
              <w:rPr>
                <w:rStyle w:val="CommentReference"/>
              </w:rPr>
            </w:pPr>
            <w:proofErr w:type="spellStart"/>
            <w:proofErr w:type="gramStart"/>
            <w:r w:rsidRPr="00A228AE">
              <w:rPr>
                <w:sz w:val="22"/>
                <w:szCs w:val="22"/>
              </w:rPr>
              <w:t>rho</w:t>
            </w:r>
            <w:proofErr w:type="gramEnd"/>
            <w:r w:rsidRPr="00A228AE">
              <w:rPr>
                <w:sz w:val="22"/>
                <w:szCs w:val="22"/>
              </w:rPr>
              <w:t>_st</w:t>
            </w:r>
            <w:proofErr w:type="spellEnd"/>
          </w:p>
        </w:tc>
        <w:tc>
          <w:tcPr>
            <w:tcW w:w="1980" w:type="dxa"/>
            <w:gridSpan w:val="2"/>
          </w:tcPr>
          <w:p w14:paraId="599B7E66" w14:textId="1E660F3B" w:rsidR="000B6D31" w:rsidRDefault="003B2769" w:rsidP="00A228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Temporal</w:t>
            </w:r>
            <w:r w:rsidR="000B6D31">
              <w:rPr>
                <w:sz w:val="22"/>
                <w:szCs w:val="22"/>
              </w:rPr>
              <w:t xml:space="preserve"> decay</w:t>
            </w:r>
          </w:p>
        </w:tc>
        <w:tc>
          <w:tcPr>
            <w:tcW w:w="5220" w:type="dxa"/>
            <w:gridSpan w:val="2"/>
          </w:tcPr>
          <w:p w14:paraId="02A4814F" w14:textId="2E179428" w:rsidR="000B6D31" w:rsidRPr="002918C5" w:rsidRDefault="000B6D31" w:rsidP="00A228AE">
            <w:pPr>
              <w:rPr>
                <w:sz w:val="22"/>
                <w:szCs w:val="22"/>
              </w:rPr>
            </w:pPr>
            <w:ins w:id="11" w:author="Thorson, James [2]" w:date="2017-01-06T15:37:00Z">
              <w:r>
                <w:rPr>
                  <w:sz w:val="22"/>
                  <w:szCs w:val="22"/>
                </w:rPr>
                <w:t xml:space="preserve">Temporal </w:t>
              </w:r>
            </w:ins>
            <w:ins w:id="12" w:author="Thorson, James [2]" w:date="2017-01-06T15:39:00Z">
              <w:r>
                <w:rPr>
                  <w:sz w:val="22"/>
                  <w:szCs w:val="22"/>
                </w:rPr>
                <w:t xml:space="preserve">decay rate </w:t>
              </w:r>
            </w:ins>
            <w:ins w:id="13" w:author="Thorson, James [2]" w:date="2017-01-06T15:38:00Z">
              <w:r>
                <w:rPr>
                  <w:sz w:val="22"/>
                  <w:szCs w:val="22"/>
                </w:rPr>
                <w:t xml:space="preserve">of </w:t>
              </w:r>
              <w:proofErr w:type="spellStart"/>
              <w:r>
                <w:rPr>
                  <w:sz w:val="22"/>
                  <w:szCs w:val="22"/>
                </w:rPr>
                <w:t>spatio</w:t>
              </w:r>
              <w:proofErr w:type="spellEnd"/>
              <w:r>
                <w:rPr>
                  <w:sz w:val="22"/>
                  <w:szCs w:val="22"/>
                </w:rPr>
                <w:t xml:space="preserve">-temporal variation, representing correlation </w:t>
              </w:r>
            </w:ins>
            <w:ins w:id="14" w:author="Thorson, James [2]" w:date="2017-01-06T15:37:00Z">
              <w:r>
                <w:rPr>
                  <w:sz w:val="22"/>
                  <w:szCs w:val="22"/>
                </w:rPr>
                <w:t xml:space="preserve">for </w:t>
              </w:r>
            </w:ins>
            <w:ins w:id="15" w:author="Thorson, James [2]" w:date="2017-01-06T15:38:00Z">
              <w:r>
                <w:rPr>
                  <w:sz w:val="22"/>
                  <w:szCs w:val="22"/>
                </w:rPr>
                <w:t xml:space="preserve">a given site in </w:t>
              </w:r>
            </w:ins>
            <w:ins w:id="16" w:author="Thorson, James [2]" w:date="2017-01-06T15:37:00Z">
              <w:r>
                <w:rPr>
                  <w:sz w:val="22"/>
                  <w:szCs w:val="22"/>
                </w:rPr>
                <w:t xml:space="preserve">year </w:t>
              </w:r>
            </w:ins>
            <w:ins w:id="17" w:author="Thorson, James [2]" w:date="2017-01-06T15:38:00Z"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oMath>
              <w:r>
                <w:rPr>
                  <w:sz w:val="22"/>
                  <w:szCs w:val="22"/>
                </w:rPr>
                <w:t xml:space="preserve"> and year </w:t>
              </w: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t+1</m:t>
                </m:r>
              </m:oMath>
            </w:ins>
          </w:p>
        </w:tc>
      </w:tr>
      <w:tr w:rsidR="000B6D31" w:rsidRPr="002918C5" w14:paraId="76284C92" w14:textId="77777777" w:rsidTr="000B6D31">
        <w:trPr>
          <w:gridAfter w:val="1"/>
          <w:wAfter w:w="7920" w:type="dxa"/>
        </w:trPr>
        <w:tc>
          <w:tcPr>
            <w:tcW w:w="1458" w:type="dxa"/>
          </w:tcPr>
          <w:p w14:paraId="5C4A81BF" w14:textId="4251EA81" w:rsidR="000B6D31" w:rsidRPr="002918C5" w:rsidRDefault="000B6D31" w:rsidP="00A228AE">
            <w:pPr>
              <w:jc w:val="right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υ</m:t>
                    </m:r>
                  </m:sub>
                </m:sSub>
                <w:ins w:id="18" w:author="Thorson, James [2]" w:date="2017-01-06T15:58:00Z"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(s)</m:t>
                  </m:r>
                </w:ins>
              </m:oMath>
            </m:oMathPara>
          </w:p>
        </w:tc>
        <w:tc>
          <w:tcPr>
            <w:tcW w:w="2790" w:type="dxa"/>
          </w:tcPr>
          <w:p w14:paraId="31605CF8" w14:textId="6134BEBD" w:rsidR="000B6D31" w:rsidRPr="002918C5" w:rsidRDefault="000B6D31" w:rsidP="00A228A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A228AE">
              <w:rPr>
                <w:sz w:val="22"/>
                <w:szCs w:val="22"/>
              </w:rPr>
              <w:t>rho</w:t>
            </w:r>
            <w:proofErr w:type="gramEnd"/>
            <w:r w:rsidRPr="00A228AE">
              <w:rPr>
                <w:sz w:val="22"/>
                <w:szCs w:val="22"/>
              </w:rPr>
              <w:t>_t_b</w:t>
            </w:r>
            <w:proofErr w:type="spellEnd"/>
            <w:r w:rsidRPr="00A228AE">
              <w:rPr>
                <w:sz w:val="22"/>
                <w:szCs w:val="22"/>
              </w:rPr>
              <w:t>(b)</w:t>
            </w:r>
          </w:p>
        </w:tc>
        <w:tc>
          <w:tcPr>
            <w:tcW w:w="1980" w:type="dxa"/>
            <w:gridSpan w:val="2"/>
          </w:tcPr>
          <w:p w14:paraId="4B500233" w14:textId="0266D669" w:rsidR="000B6D31" w:rsidRPr="002918C5" w:rsidRDefault="000B6D31" w:rsidP="00A228A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Spatio</w:t>
            </w:r>
            <w:proofErr w:type="spellEnd"/>
            <w:r>
              <w:rPr>
                <w:sz w:val="22"/>
                <w:szCs w:val="22"/>
              </w:rPr>
              <w:t>-temporal correlation</w:t>
            </w:r>
          </w:p>
        </w:tc>
        <w:tc>
          <w:tcPr>
            <w:tcW w:w="5220" w:type="dxa"/>
            <w:gridSpan w:val="2"/>
          </w:tcPr>
          <w:p w14:paraId="58DB751A" w14:textId="3D4CEDEA" w:rsidR="000B6D31" w:rsidRPr="002918C5" w:rsidRDefault="000B6D31" w:rsidP="00A228AE">
            <w:pPr>
              <w:rPr>
                <w:sz w:val="22"/>
                <w:szCs w:val="22"/>
              </w:rPr>
            </w:pPr>
            <w:proofErr w:type="spellStart"/>
            <w:r w:rsidRPr="002918C5">
              <w:rPr>
                <w:sz w:val="22"/>
                <w:szCs w:val="22"/>
              </w:rPr>
              <w:t>Spatio</w:t>
            </w:r>
            <w:proofErr w:type="spellEnd"/>
            <w:r w:rsidRPr="002918C5">
              <w:rPr>
                <w:sz w:val="22"/>
                <w:szCs w:val="22"/>
              </w:rPr>
              <w:t xml:space="preserve">-temporal correlation </w:t>
            </w:r>
            <w:ins w:id="19" w:author="Thorson, James [2]" w:date="2017-01-06T15:58:00Z">
              <w:r>
                <w:rPr>
                  <w:sz w:val="22"/>
                  <w:szCs w:val="22"/>
                </w:rPr>
                <w:t xml:space="preserve">between site </w:t>
              </w: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oMath>
              <w:r>
                <w:rPr>
                  <w:sz w:val="22"/>
                  <w:szCs w:val="22"/>
                </w:rPr>
                <w:t xml:space="preserve"> and its parent-site </w:t>
              </w: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parent</m:t>
                    </m:r>
                  </m:sub>
                </m:sSub>
              </m:oMath>
            </w:ins>
            <w:r w:rsidRPr="002918C5">
              <w:rPr>
                <w:sz w:val="22"/>
                <w:szCs w:val="22"/>
              </w:rPr>
              <w:t>, resulting from an OU process</w:t>
            </w:r>
          </w:p>
        </w:tc>
      </w:tr>
      <w:tr w:rsidR="000B6D31" w:rsidRPr="002918C5" w14:paraId="6A450C98" w14:textId="77777777" w:rsidTr="000B6D31">
        <w:trPr>
          <w:gridAfter w:val="1"/>
          <w:wAfter w:w="7920" w:type="dxa"/>
        </w:trPr>
        <w:tc>
          <w:tcPr>
            <w:tcW w:w="1458" w:type="dxa"/>
          </w:tcPr>
          <w:p w14:paraId="030E6CFC" w14:textId="18667829" w:rsidR="000B6D31" w:rsidRPr="002918C5" w:rsidRDefault="000B6D31" w:rsidP="00A228AE">
            <w:pPr>
              <w:tabs>
                <w:tab w:val="left" w:pos="760"/>
              </w:tabs>
              <w:jc w:val="right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υ</m:t>
                    </m:r>
                  </m:sub>
                </m:sSub>
              </m:oMath>
            </m:oMathPara>
          </w:p>
        </w:tc>
        <w:tc>
          <w:tcPr>
            <w:tcW w:w="2790" w:type="dxa"/>
          </w:tcPr>
          <w:p w14:paraId="5B77C168" w14:textId="135AA656" w:rsidR="000B6D31" w:rsidRDefault="000B6D31" w:rsidP="00A228A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A228AE">
              <w:rPr>
                <w:sz w:val="22"/>
                <w:szCs w:val="22"/>
              </w:rPr>
              <w:t>theta</w:t>
            </w:r>
            <w:proofErr w:type="gramEnd"/>
            <w:r w:rsidRPr="00A228AE">
              <w:rPr>
                <w:sz w:val="22"/>
                <w:szCs w:val="22"/>
              </w:rPr>
              <w:t>_st</w:t>
            </w:r>
            <w:proofErr w:type="spellEnd"/>
          </w:p>
        </w:tc>
        <w:tc>
          <w:tcPr>
            <w:tcW w:w="1980" w:type="dxa"/>
            <w:gridSpan w:val="2"/>
          </w:tcPr>
          <w:p w14:paraId="2C58ADA9" w14:textId="4C6311C4" w:rsidR="000B6D31" w:rsidRDefault="003B2769" w:rsidP="00A228A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Spatio</w:t>
            </w:r>
            <w:proofErr w:type="spellEnd"/>
            <w:r>
              <w:rPr>
                <w:sz w:val="22"/>
                <w:szCs w:val="22"/>
              </w:rPr>
              <w:t>-temporal decay</w:t>
            </w:r>
          </w:p>
        </w:tc>
        <w:tc>
          <w:tcPr>
            <w:tcW w:w="5220" w:type="dxa"/>
            <w:gridSpan w:val="2"/>
          </w:tcPr>
          <w:p w14:paraId="1C43A607" w14:textId="57713059" w:rsidR="000B6D31" w:rsidRPr="002918C5" w:rsidRDefault="000B6D31" w:rsidP="00A228AE">
            <w:pPr>
              <w:rPr>
                <w:sz w:val="22"/>
                <w:szCs w:val="22"/>
              </w:rPr>
            </w:pPr>
            <w:ins w:id="20" w:author="Thorson, James [2]" w:date="2017-01-06T15:39:00Z">
              <w:r>
                <w:rPr>
                  <w:sz w:val="22"/>
                  <w:szCs w:val="22"/>
                </w:rPr>
                <w:t xml:space="preserve">Spatial decay rate for </w:t>
              </w:r>
              <w:proofErr w:type="spellStart"/>
              <w:r>
                <w:rPr>
                  <w:sz w:val="22"/>
                  <w:szCs w:val="22"/>
                </w:rPr>
                <w:t>spatio</w:t>
              </w:r>
              <w:proofErr w:type="spellEnd"/>
              <w:r>
                <w:rPr>
                  <w:sz w:val="22"/>
                  <w:szCs w:val="22"/>
                </w:rPr>
                <w:t>-temporal variation</w:t>
              </w:r>
            </w:ins>
          </w:p>
        </w:tc>
      </w:tr>
      <w:tr w:rsidR="000B6D31" w:rsidRPr="002918C5" w14:paraId="688E8782" w14:textId="77777777" w:rsidTr="000B6D31">
        <w:trPr>
          <w:gridAfter w:val="1"/>
          <w:wAfter w:w="7920" w:type="dxa"/>
        </w:trPr>
        <w:tc>
          <w:tcPr>
            <w:tcW w:w="1458" w:type="dxa"/>
          </w:tcPr>
          <w:p w14:paraId="760109F1" w14:textId="1E9D49DA" w:rsidR="000B6D31" w:rsidRPr="002918C5" w:rsidRDefault="000B6D31" w:rsidP="00A228AE">
            <w:pPr>
              <w:jc w:val="right"/>
              <w:rPr>
                <w:sz w:val="22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υ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790" w:type="dxa"/>
          </w:tcPr>
          <w:p w14:paraId="20E763E1" w14:textId="5697280B" w:rsidR="000B6D31" w:rsidRPr="002918C5" w:rsidRDefault="000B6D31" w:rsidP="00A228AE">
            <w:pPr>
              <w:rPr>
                <w:sz w:val="22"/>
                <w:szCs w:val="22"/>
              </w:rPr>
            </w:pPr>
            <w:proofErr w:type="spellStart"/>
            <w:r w:rsidRPr="00A228AE">
              <w:rPr>
                <w:sz w:val="22"/>
                <w:szCs w:val="22"/>
              </w:rPr>
              <w:t>SDinput_st</w:t>
            </w:r>
            <w:proofErr w:type="spellEnd"/>
          </w:p>
        </w:tc>
        <w:tc>
          <w:tcPr>
            <w:tcW w:w="1980" w:type="dxa"/>
            <w:gridSpan w:val="2"/>
          </w:tcPr>
          <w:p w14:paraId="7C013FBD" w14:textId="0FAD630C" w:rsidR="000B6D31" w:rsidRDefault="003B2769" w:rsidP="00A228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Asymptotic </w:t>
            </w:r>
            <w:proofErr w:type="spellStart"/>
            <w:r>
              <w:rPr>
                <w:sz w:val="22"/>
                <w:szCs w:val="22"/>
              </w:rPr>
              <w:t>spatio</w:t>
            </w:r>
            <w:proofErr w:type="spellEnd"/>
            <w:r>
              <w:rPr>
                <w:sz w:val="22"/>
                <w:szCs w:val="22"/>
              </w:rPr>
              <w:t>-temporal variance</w:t>
            </w:r>
          </w:p>
        </w:tc>
        <w:tc>
          <w:tcPr>
            <w:tcW w:w="5220" w:type="dxa"/>
            <w:gridSpan w:val="2"/>
          </w:tcPr>
          <w:p w14:paraId="67EF75FE" w14:textId="610AF260" w:rsidR="000B6D31" w:rsidRPr="002918C5" w:rsidRDefault="000B6D31" w:rsidP="00A228AE">
            <w:pPr>
              <w:rPr>
                <w:sz w:val="22"/>
                <w:szCs w:val="22"/>
              </w:rPr>
            </w:pPr>
            <w:ins w:id="21" w:author="Thorson, James [2]" w:date="2017-01-06T15:58:00Z">
              <w:r>
                <w:rPr>
                  <w:sz w:val="22"/>
                  <w:szCs w:val="22"/>
                </w:rPr>
                <w:t>Parameter governing a</w:t>
              </w:r>
            </w:ins>
            <w:ins w:id="22" w:author="Thorson, James [2]" w:date="2017-01-06T15:36:00Z">
              <w:r>
                <w:rPr>
                  <w:sz w:val="22"/>
                  <w:szCs w:val="22"/>
                </w:rPr>
                <w:t>symptotic v</w:t>
              </w:r>
            </w:ins>
            <w:r w:rsidRPr="002918C5">
              <w:rPr>
                <w:sz w:val="22"/>
                <w:szCs w:val="22"/>
              </w:rPr>
              <w:t xml:space="preserve">ariance describing the </w:t>
            </w:r>
            <w:proofErr w:type="spellStart"/>
            <w:r w:rsidRPr="002918C5">
              <w:rPr>
                <w:sz w:val="22"/>
                <w:szCs w:val="22"/>
              </w:rPr>
              <w:t>spatio</w:t>
            </w:r>
            <w:proofErr w:type="spellEnd"/>
            <w:r w:rsidRPr="002918C5">
              <w:rPr>
                <w:sz w:val="22"/>
                <w:szCs w:val="22"/>
              </w:rPr>
              <w:t>-temporal OU process</w:t>
            </w:r>
            <w:ins w:id="23" w:author="Thorson, James [2]" w:date="2017-01-06T15:37:00Z">
              <w:r>
                <w:rPr>
                  <w:sz w:val="22"/>
                  <w:szCs w:val="22"/>
                </w:rPr>
                <w:t xml:space="preserve"> for two sites that are far apart</w:t>
              </w:r>
            </w:ins>
          </w:p>
        </w:tc>
      </w:tr>
      <w:tr w:rsidR="000B6D31" w:rsidRPr="002918C5" w14:paraId="43F14539" w14:textId="77777777" w:rsidTr="000B6D31">
        <w:trPr>
          <w:gridAfter w:val="1"/>
          <w:wAfter w:w="7920" w:type="dxa"/>
        </w:trPr>
        <w:tc>
          <w:tcPr>
            <w:tcW w:w="1458" w:type="dxa"/>
          </w:tcPr>
          <w:p w14:paraId="3EF17831" w14:textId="20724AF7" w:rsidR="000B6D31" w:rsidRPr="002918C5" w:rsidRDefault="000B6D31" w:rsidP="00A228AE">
            <w:pPr>
              <w:jc w:val="right"/>
              <w:rPr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Independent</w:t>
            </w:r>
          </w:p>
        </w:tc>
        <w:tc>
          <w:tcPr>
            <w:tcW w:w="2790" w:type="dxa"/>
          </w:tcPr>
          <w:p w14:paraId="509CD434" w14:textId="5BB2B66D" w:rsidR="000B6D31" w:rsidRDefault="000B6D31" w:rsidP="00A228AE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61B8350A" w14:textId="77777777" w:rsidR="000B6D31" w:rsidRPr="002918C5" w:rsidRDefault="000B6D31" w:rsidP="00A228AE">
            <w:pPr>
              <w:rPr>
                <w:sz w:val="22"/>
                <w:szCs w:val="22"/>
              </w:rPr>
            </w:pPr>
          </w:p>
        </w:tc>
        <w:tc>
          <w:tcPr>
            <w:tcW w:w="5220" w:type="dxa"/>
            <w:gridSpan w:val="2"/>
          </w:tcPr>
          <w:p w14:paraId="2B85B804" w14:textId="56F720F5" w:rsidR="000B6D31" w:rsidRPr="002918C5" w:rsidRDefault="000B6D31" w:rsidP="00A228AE">
            <w:pPr>
              <w:rPr>
                <w:sz w:val="22"/>
                <w:szCs w:val="22"/>
              </w:rPr>
            </w:pPr>
          </w:p>
        </w:tc>
      </w:tr>
      <w:tr w:rsidR="000B6D31" w:rsidRPr="002918C5" w14:paraId="2B99CF0B" w14:textId="77777777" w:rsidTr="000B6D31">
        <w:trPr>
          <w:gridAfter w:val="1"/>
          <w:wAfter w:w="7920" w:type="dxa"/>
        </w:trPr>
        <w:tc>
          <w:tcPr>
            <w:tcW w:w="1458" w:type="dxa"/>
          </w:tcPr>
          <w:p w14:paraId="19F97865" w14:textId="714CD0C9" w:rsidR="000B6D31" w:rsidRPr="002918C5" w:rsidRDefault="000B6D31" w:rsidP="00A228AE">
            <w:pPr>
              <w:jc w:val="right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(s)</m:t>
                </m:r>
              </m:oMath>
            </m:oMathPara>
          </w:p>
        </w:tc>
        <w:tc>
          <w:tcPr>
            <w:tcW w:w="2790" w:type="dxa"/>
          </w:tcPr>
          <w:p w14:paraId="128C889F" w14:textId="3B4D0EA0" w:rsidR="000B6D31" w:rsidRDefault="000B6D31" w:rsidP="00A228A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C918B1">
              <w:rPr>
                <w:sz w:val="22"/>
                <w:szCs w:val="22"/>
              </w:rPr>
              <w:t>lognormal</w:t>
            </w:r>
            <w:proofErr w:type="gramEnd"/>
            <w:r w:rsidRPr="00C918B1">
              <w:rPr>
                <w:sz w:val="22"/>
                <w:szCs w:val="22"/>
              </w:rPr>
              <w:t>_overdispersed_i</w:t>
            </w:r>
            <w:proofErr w:type="spellEnd"/>
            <w:r w:rsidRPr="00C918B1">
              <w:rPr>
                <w:sz w:val="22"/>
                <w:szCs w:val="22"/>
              </w:rPr>
              <w:t>(</w:t>
            </w:r>
            <w:proofErr w:type="spellStart"/>
            <w:r w:rsidRPr="00C918B1">
              <w:rPr>
                <w:sz w:val="22"/>
                <w:szCs w:val="22"/>
              </w:rPr>
              <w:t>i</w:t>
            </w:r>
            <w:proofErr w:type="spellEnd"/>
            <w:r w:rsidRPr="00C918B1">
              <w:rPr>
                <w:sz w:val="22"/>
                <w:szCs w:val="22"/>
              </w:rPr>
              <w:t>)</w:t>
            </w:r>
          </w:p>
        </w:tc>
        <w:tc>
          <w:tcPr>
            <w:tcW w:w="1980" w:type="dxa"/>
            <w:gridSpan w:val="2"/>
          </w:tcPr>
          <w:p w14:paraId="54118858" w14:textId="09BD8AD8" w:rsidR="000B6D31" w:rsidRPr="002918C5" w:rsidRDefault="003B2769" w:rsidP="00A228A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Overdispersion</w:t>
            </w:r>
            <w:proofErr w:type="spellEnd"/>
          </w:p>
        </w:tc>
        <w:tc>
          <w:tcPr>
            <w:tcW w:w="5220" w:type="dxa"/>
            <w:gridSpan w:val="2"/>
          </w:tcPr>
          <w:p w14:paraId="3461EBA4" w14:textId="72D798E5" w:rsidR="000B6D31" w:rsidRPr="002918C5" w:rsidRDefault="000B6D31" w:rsidP="00A228AE">
            <w:pPr>
              <w:rPr>
                <w:sz w:val="22"/>
                <w:szCs w:val="22"/>
              </w:rPr>
            </w:pPr>
            <w:r w:rsidRPr="002918C5">
              <w:rPr>
                <w:sz w:val="22"/>
                <w:szCs w:val="22"/>
              </w:rPr>
              <w:t xml:space="preserve">Random log-normal variation beyond Poisson expectation (also termed </w:t>
            </w:r>
            <w:proofErr w:type="spellStart"/>
            <w:r w:rsidRPr="002918C5">
              <w:rPr>
                <w:sz w:val="22"/>
                <w:szCs w:val="22"/>
              </w:rPr>
              <w:t>overdispersion</w:t>
            </w:r>
            <w:proofErr w:type="spellEnd"/>
            <w:r w:rsidRPr="002918C5">
              <w:rPr>
                <w:sz w:val="22"/>
                <w:szCs w:val="22"/>
              </w:rPr>
              <w:t xml:space="preserve"> or nugget)</w:t>
            </w:r>
          </w:p>
        </w:tc>
      </w:tr>
      <w:tr w:rsidR="000B6D31" w:rsidRPr="002918C5" w14:paraId="4D00B0F8" w14:textId="77777777" w:rsidTr="000B6D31">
        <w:trPr>
          <w:gridAfter w:val="1"/>
          <w:wAfter w:w="7920" w:type="dxa"/>
        </w:trPr>
        <w:tc>
          <w:tcPr>
            <w:tcW w:w="1458" w:type="dxa"/>
          </w:tcPr>
          <w:p w14:paraId="46A89204" w14:textId="72818BDB" w:rsidR="000B6D31" w:rsidRDefault="000B6D31" w:rsidP="00A228AE">
            <w:pPr>
              <w:jc w:val="right"/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sSubSup>
                  <m:sSubSupPr>
                    <m:ctrlPr>
                      <w:ins w:id="24" w:author="anon anon" w:date="2017-01-06T15:36:00Z"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w:ins>
                    </m:ctrlPr>
                  </m:sSubSupPr>
                  <m:e>
                    <w:ins w:id="25" w:author="anon anon" w:date="2017-01-06T15:36:00Z"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σ</m:t>
                      </m:r>
                    </w:ins>
                  </m:e>
                  <m:sub>
                    <w:ins w:id="26" w:author="anon anon" w:date="2017-01-06T15:36:00Z"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iid</m:t>
                      </m:r>
                    </w:ins>
                  </m:sub>
                  <m:sup>
                    <w:ins w:id="27" w:author="anon anon" w:date="2017-01-06T15:36:00Z"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</m:t>
                      </m:r>
                    </w:ins>
                  </m:sup>
                </m:sSubSup>
              </m:oMath>
            </m:oMathPara>
          </w:p>
        </w:tc>
        <w:tc>
          <w:tcPr>
            <w:tcW w:w="2790" w:type="dxa"/>
          </w:tcPr>
          <w:p w14:paraId="4BF6860F" w14:textId="6EDF3BB4" w:rsidR="000B6D31" w:rsidRPr="002918C5" w:rsidRDefault="000B6D31" w:rsidP="00A228A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C918B1">
              <w:rPr>
                <w:sz w:val="22"/>
                <w:szCs w:val="22"/>
              </w:rPr>
              <w:t>sigmaIID</w:t>
            </w:r>
            <w:proofErr w:type="spellEnd"/>
            <w:proofErr w:type="gramEnd"/>
          </w:p>
        </w:tc>
        <w:tc>
          <w:tcPr>
            <w:tcW w:w="1980" w:type="dxa"/>
            <w:gridSpan w:val="2"/>
          </w:tcPr>
          <w:p w14:paraId="3D8D1394" w14:textId="47843EE2" w:rsidR="000B6D31" w:rsidRDefault="003B2769" w:rsidP="00A228A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Overdispersion</w:t>
            </w:r>
            <w:proofErr w:type="spellEnd"/>
            <w:r>
              <w:rPr>
                <w:sz w:val="22"/>
                <w:szCs w:val="22"/>
              </w:rPr>
              <w:t xml:space="preserve"> variance</w:t>
            </w:r>
          </w:p>
        </w:tc>
        <w:tc>
          <w:tcPr>
            <w:tcW w:w="5220" w:type="dxa"/>
            <w:gridSpan w:val="2"/>
          </w:tcPr>
          <w:p w14:paraId="4B81C8C9" w14:textId="3FA87B40" w:rsidR="000B6D31" w:rsidRPr="002918C5" w:rsidRDefault="000B6D31" w:rsidP="00A228AE">
            <w:pPr>
              <w:rPr>
                <w:sz w:val="22"/>
                <w:szCs w:val="22"/>
              </w:rPr>
            </w:pPr>
            <w:ins w:id="28" w:author="anon anon" w:date="2017-01-06T15:37:00Z">
              <w:r>
                <w:rPr>
                  <w:sz w:val="22"/>
                  <w:szCs w:val="22"/>
                </w:rPr>
                <w:t xml:space="preserve">Variance term for the Poisson log-normal </w:t>
              </w:r>
            </w:ins>
            <w:proofErr w:type="spellStart"/>
            <w:ins w:id="29" w:author="anon anon" w:date="2017-01-06T15:38:00Z">
              <w:r>
                <w:rPr>
                  <w:sz w:val="22"/>
                  <w:szCs w:val="22"/>
                </w:rPr>
                <w:t>overdispersion</w:t>
              </w:r>
              <w:proofErr w:type="spellEnd"/>
              <w:r>
                <w:rPr>
                  <w:sz w:val="22"/>
                  <w:szCs w:val="22"/>
                </w:rPr>
                <w:t xml:space="preserve"> </w:t>
              </w:r>
            </w:ins>
            <w:ins w:id="30" w:author="anon anon" w:date="2017-01-06T15:37:00Z">
              <w:r>
                <w:rPr>
                  <w:sz w:val="22"/>
                  <w:szCs w:val="22"/>
                </w:rPr>
                <w:t>term [</w:t>
              </w: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(s)</m:t>
                </m:r>
              </m:oMath>
            </w:ins>
            <w:ins w:id="31" w:author="anon anon" w:date="2017-01-06T15:38:00Z">
              <w:r>
                <w:rPr>
                  <w:sz w:val="22"/>
                  <w:szCs w:val="22"/>
                </w:rPr>
                <w:t>]</w:t>
              </w:r>
            </w:ins>
          </w:p>
        </w:tc>
      </w:tr>
      <w:tr w:rsidR="000B6D31" w:rsidRPr="002918C5" w14:paraId="792506A3" w14:textId="77777777" w:rsidTr="000B6D31">
        <w:trPr>
          <w:gridAfter w:val="1"/>
          <w:wAfter w:w="7920" w:type="dxa"/>
        </w:trPr>
        <w:tc>
          <w:tcPr>
            <w:tcW w:w="1458" w:type="dxa"/>
          </w:tcPr>
          <w:p w14:paraId="2E91EDCA" w14:textId="4984BCFD" w:rsidR="000B6D31" w:rsidRDefault="000B6D31" w:rsidP="00A228AE">
            <w:pPr>
              <w:jc w:val="right"/>
              <w:rPr>
                <w:rFonts w:ascii="Cambria" w:eastAsia="MS Mincho" w:hAnsi="Cambria" w:cs="Times New Roman"/>
                <w:sz w:val="22"/>
                <w:szCs w:val="22"/>
              </w:rPr>
            </w:pPr>
          </w:p>
        </w:tc>
        <w:tc>
          <w:tcPr>
            <w:tcW w:w="2790" w:type="dxa"/>
          </w:tcPr>
          <w:p w14:paraId="2F5C341A" w14:textId="4DDD9AB4" w:rsidR="000B6D31" w:rsidRPr="002918C5" w:rsidRDefault="000B6D31" w:rsidP="00A228AE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4E8DA631" w14:textId="77777777" w:rsidR="000B6D31" w:rsidRPr="002918C5" w:rsidRDefault="000B6D31" w:rsidP="00A228AE">
            <w:pPr>
              <w:rPr>
                <w:sz w:val="22"/>
                <w:szCs w:val="22"/>
              </w:rPr>
            </w:pPr>
          </w:p>
        </w:tc>
        <w:tc>
          <w:tcPr>
            <w:tcW w:w="5220" w:type="dxa"/>
            <w:gridSpan w:val="2"/>
          </w:tcPr>
          <w:p w14:paraId="7F479B7D" w14:textId="6834D99F" w:rsidR="000B6D31" w:rsidRPr="002918C5" w:rsidRDefault="000B6D31" w:rsidP="00A228AE">
            <w:pPr>
              <w:rPr>
                <w:sz w:val="22"/>
                <w:szCs w:val="22"/>
              </w:rPr>
            </w:pPr>
          </w:p>
        </w:tc>
      </w:tr>
      <w:tr w:rsidR="000B6D31" w:rsidRPr="002918C5" w14:paraId="5E8997C3" w14:textId="77777777" w:rsidTr="000B6D31">
        <w:trPr>
          <w:gridAfter w:val="1"/>
          <w:wAfter w:w="7920" w:type="dxa"/>
        </w:trPr>
        <w:tc>
          <w:tcPr>
            <w:tcW w:w="1458" w:type="dxa"/>
          </w:tcPr>
          <w:p w14:paraId="1C7CA1B7" w14:textId="68B1B772" w:rsidR="000B6D31" w:rsidRDefault="000B6D31" w:rsidP="00A228AE">
            <w:pPr>
              <w:jc w:val="right"/>
              <w:rPr>
                <w:rFonts w:ascii="Cambria" w:eastAsia="MS Mincho" w:hAnsi="Cambria" w:cs="Times New Roman"/>
                <w:sz w:val="22"/>
                <w:szCs w:val="22"/>
              </w:rPr>
            </w:pPr>
          </w:p>
        </w:tc>
        <w:tc>
          <w:tcPr>
            <w:tcW w:w="2790" w:type="dxa"/>
          </w:tcPr>
          <w:p w14:paraId="74549EC0" w14:textId="0073773B" w:rsidR="000B6D31" w:rsidRDefault="000B6D31" w:rsidP="00A228AE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0BE843DB" w14:textId="77777777" w:rsidR="000B6D31" w:rsidRPr="002918C5" w:rsidRDefault="000B6D31" w:rsidP="00A228AE">
            <w:pPr>
              <w:rPr>
                <w:sz w:val="22"/>
                <w:szCs w:val="22"/>
              </w:rPr>
            </w:pPr>
          </w:p>
        </w:tc>
        <w:tc>
          <w:tcPr>
            <w:tcW w:w="5220" w:type="dxa"/>
            <w:gridSpan w:val="2"/>
          </w:tcPr>
          <w:p w14:paraId="6D5B3192" w14:textId="2B2D8230" w:rsidR="000B6D31" w:rsidRPr="002918C5" w:rsidRDefault="000B6D31" w:rsidP="00A228AE">
            <w:pPr>
              <w:rPr>
                <w:sz w:val="22"/>
                <w:szCs w:val="22"/>
              </w:rPr>
            </w:pPr>
          </w:p>
        </w:tc>
      </w:tr>
    </w:tbl>
    <w:p w14:paraId="5F8FF911" w14:textId="77777777" w:rsidR="00A228AE" w:rsidRDefault="00A228AE" w:rsidP="00A228AE"/>
    <w:p w14:paraId="575000FE" w14:textId="77777777" w:rsidR="00311CBA" w:rsidRDefault="00311CBA" w:rsidP="00A228AE"/>
    <w:p w14:paraId="3342EE4F" w14:textId="77777777" w:rsidR="00311CBA" w:rsidRDefault="00311CBA" w:rsidP="00A228AE"/>
    <w:p w14:paraId="29BD24F7" w14:textId="77777777" w:rsidR="00311CBA" w:rsidRDefault="00311CBA" w:rsidP="00A228AE"/>
    <w:tbl>
      <w:tblPr>
        <w:tblW w:w="0" w:type="pct"/>
        <w:tblLook w:val="07E0" w:firstRow="1" w:lastRow="1" w:firstColumn="1" w:lastColumn="1" w:noHBand="1" w:noVBand="1"/>
      </w:tblPr>
      <w:tblGrid>
        <w:gridCol w:w="4336"/>
        <w:gridCol w:w="763"/>
        <w:gridCol w:w="756"/>
        <w:gridCol w:w="756"/>
      </w:tblGrid>
      <w:tr w:rsidR="00311CBA" w:rsidRPr="005C4C88" w14:paraId="119BDC40" w14:textId="77777777" w:rsidTr="00311C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A41659" w14:textId="77777777" w:rsidR="00311CBA" w:rsidRPr="005C4C88" w:rsidRDefault="00311CBA" w:rsidP="00311CBA">
            <w:pPr>
              <w:tabs>
                <w:tab w:val="left" w:pos="360"/>
                <w:tab w:val="left" w:pos="8640"/>
              </w:tabs>
              <w:rPr>
                <w:rFonts w:ascii="Times New Roman" w:hAnsi="Times New Roman" w:cs="Times New Roman"/>
              </w:rPr>
            </w:pPr>
            <w:r w:rsidRPr="005C4C88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FA027D" w14:textId="77777777" w:rsidR="00311CBA" w:rsidRPr="005C4C88" w:rsidRDefault="00311CBA" w:rsidP="00311CBA">
            <w:pPr>
              <w:tabs>
                <w:tab w:val="left" w:pos="360"/>
                <w:tab w:val="left" w:pos="8640"/>
              </w:tabs>
              <w:rPr>
                <w:rFonts w:ascii="Times New Roman" w:hAnsi="Times New Roman" w:cs="Times New Roman"/>
              </w:rPr>
            </w:pPr>
            <w:r w:rsidRPr="005C4C88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3E4B0F" w14:textId="77777777" w:rsidR="00311CBA" w:rsidRPr="005C4C88" w:rsidRDefault="00311CBA" w:rsidP="00311CBA">
            <w:pPr>
              <w:tabs>
                <w:tab w:val="left" w:pos="360"/>
                <w:tab w:val="left" w:pos="8640"/>
              </w:tabs>
              <w:rPr>
                <w:rFonts w:ascii="Times New Roman" w:hAnsi="Times New Roman" w:cs="Times New Roman"/>
              </w:rPr>
            </w:pPr>
            <w:r w:rsidRPr="005C4C88">
              <w:rPr>
                <w:rFonts w:ascii="Times New Roman" w:hAnsi="Times New Roman" w:cs="Times New Roman"/>
              </w:rP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D2232A" w14:textId="77777777" w:rsidR="00311CBA" w:rsidRPr="005C4C88" w:rsidRDefault="00311CBA" w:rsidP="00311CBA">
            <w:pPr>
              <w:tabs>
                <w:tab w:val="left" w:pos="360"/>
                <w:tab w:val="left" w:pos="8640"/>
              </w:tabs>
              <w:rPr>
                <w:rFonts w:ascii="Times New Roman" w:hAnsi="Times New Roman" w:cs="Times New Roman"/>
              </w:rPr>
            </w:pPr>
            <w:r w:rsidRPr="005C4C88">
              <w:rPr>
                <w:rFonts w:ascii="Times New Roman" w:hAnsi="Times New Roman" w:cs="Times New Roman"/>
              </w:rPr>
              <w:t>Max</w:t>
            </w:r>
          </w:p>
        </w:tc>
      </w:tr>
      <w:tr w:rsidR="00311CBA" w:rsidRPr="005C4C88" w14:paraId="19345192" w14:textId="77777777" w:rsidTr="00311CBA">
        <w:tc>
          <w:tcPr>
            <w:tcW w:w="0" w:type="auto"/>
          </w:tcPr>
          <w:p w14:paraId="235D47F6" w14:textId="77777777" w:rsidR="00311CBA" w:rsidRPr="005C4C88" w:rsidRDefault="00311CBA" w:rsidP="00311CBA">
            <w:pPr>
              <w:tabs>
                <w:tab w:val="left" w:pos="360"/>
                <w:tab w:val="left" w:pos="86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Percent forest cover (%)</w:t>
            </w:r>
          </w:p>
        </w:tc>
        <w:tc>
          <w:tcPr>
            <w:tcW w:w="0" w:type="auto"/>
          </w:tcPr>
          <w:p w14:paraId="4C9E717F" w14:textId="77777777" w:rsidR="00311CBA" w:rsidRPr="005C4C88" w:rsidRDefault="00311CBA" w:rsidP="00311CBA">
            <w:pPr>
              <w:tabs>
                <w:tab w:val="left" w:pos="360"/>
                <w:tab w:val="left" w:pos="8640"/>
              </w:tabs>
              <w:rPr>
                <w:rFonts w:ascii="Times New Roman" w:hAnsi="Times New Roman" w:cs="Times New Roman"/>
              </w:rPr>
            </w:pPr>
            <w:r w:rsidRPr="005C4C88">
              <w:rPr>
                <w:rFonts w:ascii="Times New Roman" w:hAnsi="Times New Roman" w:cs="Times New Roman"/>
              </w:rPr>
              <w:t>79.15</w:t>
            </w:r>
          </w:p>
        </w:tc>
        <w:tc>
          <w:tcPr>
            <w:tcW w:w="0" w:type="auto"/>
          </w:tcPr>
          <w:p w14:paraId="7574F9C3" w14:textId="77777777" w:rsidR="00311CBA" w:rsidRPr="005C4C88" w:rsidRDefault="00311CBA" w:rsidP="00311CBA">
            <w:pPr>
              <w:tabs>
                <w:tab w:val="left" w:pos="360"/>
                <w:tab w:val="left" w:pos="8640"/>
              </w:tabs>
              <w:rPr>
                <w:rFonts w:ascii="Times New Roman" w:hAnsi="Times New Roman" w:cs="Times New Roman"/>
              </w:rPr>
            </w:pPr>
            <w:r w:rsidRPr="005C4C8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39EABDF" w14:textId="77777777" w:rsidR="00311CBA" w:rsidRPr="005C4C88" w:rsidRDefault="00311CBA" w:rsidP="00311CBA">
            <w:pPr>
              <w:tabs>
                <w:tab w:val="left" w:pos="360"/>
                <w:tab w:val="left" w:pos="8640"/>
              </w:tabs>
              <w:rPr>
                <w:rFonts w:ascii="Times New Roman" w:hAnsi="Times New Roman" w:cs="Times New Roman"/>
              </w:rPr>
            </w:pPr>
            <w:r w:rsidRPr="005C4C88">
              <w:rPr>
                <w:rFonts w:ascii="Times New Roman" w:hAnsi="Times New Roman" w:cs="Times New Roman"/>
              </w:rPr>
              <w:t>100</w:t>
            </w:r>
          </w:p>
        </w:tc>
      </w:tr>
      <w:tr w:rsidR="00311CBA" w:rsidRPr="005C4C88" w14:paraId="62E4B8A7" w14:textId="77777777" w:rsidTr="00311CBA">
        <w:tc>
          <w:tcPr>
            <w:tcW w:w="0" w:type="auto"/>
          </w:tcPr>
          <w:p w14:paraId="072A136D" w14:textId="77777777" w:rsidR="00311CBA" w:rsidRPr="005C4C88" w:rsidRDefault="00311CBA" w:rsidP="00311CBA">
            <w:pPr>
              <w:tabs>
                <w:tab w:val="left" w:pos="360"/>
                <w:tab w:val="left" w:pos="86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Percent surficial coarseness (AB?)</w:t>
            </w:r>
          </w:p>
        </w:tc>
        <w:tc>
          <w:tcPr>
            <w:tcW w:w="0" w:type="auto"/>
          </w:tcPr>
          <w:p w14:paraId="7437F7B7" w14:textId="77777777" w:rsidR="00311CBA" w:rsidRPr="005C4C88" w:rsidRDefault="00311CBA" w:rsidP="00311CBA">
            <w:pPr>
              <w:tabs>
                <w:tab w:val="left" w:pos="360"/>
                <w:tab w:val="left" w:pos="8640"/>
              </w:tabs>
              <w:rPr>
                <w:rFonts w:ascii="Times New Roman" w:hAnsi="Times New Roman" w:cs="Times New Roman"/>
              </w:rPr>
            </w:pPr>
            <w:r w:rsidRPr="005C4C88">
              <w:rPr>
                <w:rFonts w:ascii="Times New Roman" w:hAnsi="Times New Roman" w:cs="Times New Roman"/>
              </w:rPr>
              <w:t>6.62</w:t>
            </w:r>
          </w:p>
        </w:tc>
        <w:tc>
          <w:tcPr>
            <w:tcW w:w="0" w:type="auto"/>
          </w:tcPr>
          <w:p w14:paraId="22270D63" w14:textId="77777777" w:rsidR="00311CBA" w:rsidRPr="005C4C88" w:rsidRDefault="00311CBA" w:rsidP="00311CBA">
            <w:pPr>
              <w:tabs>
                <w:tab w:val="left" w:pos="360"/>
                <w:tab w:val="left" w:pos="8640"/>
              </w:tabs>
              <w:rPr>
                <w:rFonts w:ascii="Times New Roman" w:hAnsi="Times New Roman" w:cs="Times New Roman"/>
              </w:rPr>
            </w:pPr>
            <w:r w:rsidRPr="005C4C8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F3943A4" w14:textId="77777777" w:rsidR="00311CBA" w:rsidRPr="005C4C88" w:rsidRDefault="00311CBA" w:rsidP="00311CBA">
            <w:pPr>
              <w:tabs>
                <w:tab w:val="left" w:pos="360"/>
                <w:tab w:val="left" w:pos="8640"/>
              </w:tabs>
              <w:rPr>
                <w:rFonts w:ascii="Times New Roman" w:hAnsi="Times New Roman" w:cs="Times New Roman"/>
              </w:rPr>
            </w:pPr>
            <w:r w:rsidRPr="005C4C88">
              <w:rPr>
                <w:rFonts w:ascii="Times New Roman" w:hAnsi="Times New Roman" w:cs="Times New Roman"/>
              </w:rPr>
              <w:t>100</w:t>
            </w:r>
          </w:p>
        </w:tc>
      </w:tr>
      <w:tr w:rsidR="00311CBA" w:rsidRPr="005C4C88" w14:paraId="306757C1" w14:textId="77777777" w:rsidTr="00311CBA">
        <w:tc>
          <w:tcPr>
            <w:tcW w:w="0" w:type="auto"/>
          </w:tcPr>
          <w:p w14:paraId="7B8CC2D8" w14:textId="77777777" w:rsidR="00311CBA" w:rsidRPr="005C4C88" w:rsidRDefault="00311CBA" w:rsidP="00311CBA">
            <w:pPr>
              <w:tabs>
                <w:tab w:val="left" w:pos="360"/>
                <w:tab w:val="left" w:pos="86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Previous summer mean temperature (C)</w:t>
            </w:r>
          </w:p>
        </w:tc>
        <w:tc>
          <w:tcPr>
            <w:tcW w:w="0" w:type="auto"/>
          </w:tcPr>
          <w:p w14:paraId="621BD30D" w14:textId="77777777" w:rsidR="00311CBA" w:rsidRPr="005C4C88" w:rsidRDefault="00311CBA" w:rsidP="00311CBA">
            <w:pPr>
              <w:tabs>
                <w:tab w:val="left" w:pos="360"/>
                <w:tab w:val="left" w:pos="8640"/>
              </w:tabs>
              <w:rPr>
                <w:rFonts w:ascii="Times New Roman" w:hAnsi="Times New Roman" w:cs="Times New Roman"/>
              </w:rPr>
            </w:pPr>
            <w:r w:rsidRPr="005C4C88">
              <w:rPr>
                <w:rFonts w:ascii="Times New Roman" w:hAnsi="Times New Roman" w:cs="Times New Roman"/>
              </w:rPr>
              <w:t>17.74</w:t>
            </w:r>
          </w:p>
        </w:tc>
        <w:tc>
          <w:tcPr>
            <w:tcW w:w="0" w:type="auto"/>
          </w:tcPr>
          <w:p w14:paraId="607C79DB" w14:textId="77777777" w:rsidR="00311CBA" w:rsidRPr="005C4C88" w:rsidRDefault="00311CBA" w:rsidP="00311CBA">
            <w:pPr>
              <w:tabs>
                <w:tab w:val="left" w:pos="360"/>
                <w:tab w:val="left" w:pos="8640"/>
              </w:tabs>
              <w:rPr>
                <w:rFonts w:ascii="Times New Roman" w:hAnsi="Times New Roman" w:cs="Times New Roman"/>
              </w:rPr>
            </w:pPr>
            <w:r w:rsidRPr="005C4C88">
              <w:rPr>
                <w:rFonts w:ascii="Times New Roman" w:hAnsi="Times New Roman" w:cs="Times New Roman"/>
              </w:rPr>
              <w:t>15.21</w:t>
            </w:r>
          </w:p>
        </w:tc>
        <w:tc>
          <w:tcPr>
            <w:tcW w:w="0" w:type="auto"/>
          </w:tcPr>
          <w:p w14:paraId="225BA220" w14:textId="77777777" w:rsidR="00311CBA" w:rsidRPr="005C4C88" w:rsidRDefault="00311CBA" w:rsidP="00311CBA">
            <w:pPr>
              <w:tabs>
                <w:tab w:val="left" w:pos="360"/>
                <w:tab w:val="left" w:pos="8640"/>
              </w:tabs>
              <w:rPr>
                <w:rFonts w:ascii="Times New Roman" w:hAnsi="Times New Roman" w:cs="Times New Roman"/>
              </w:rPr>
            </w:pPr>
            <w:r w:rsidRPr="005C4C88">
              <w:rPr>
                <w:rFonts w:ascii="Times New Roman" w:hAnsi="Times New Roman" w:cs="Times New Roman"/>
              </w:rPr>
              <w:t>21.66</w:t>
            </w:r>
          </w:p>
        </w:tc>
      </w:tr>
      <w:tr w:rsidR="00311CBA" w:rsidRPr="005C4C88" w14:paraId="24F3D5D6" w14:textId="77777777" w:rsidTr="00311CBA">
        <w:tc>
          <w:tcPr>
            <w:tcW w:w="0" w:type="auto"/>
          </w:tcPr>
          <w:p w14:paraId="079E4E73" w14:textId="77777777" w:rsidR="00311CBA" w:rsidRPr="005C4C88" w:rsidRDefault="00311CBA" w:rsidP="00311CBA">
            <w:pPr>
              <w:tabs>
                <w:tab w:val="left" w:pos="360"/>
                <w:tab w:val="left" w:pos="86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Previous fall mean temperature (C)</w:t>
            </w:r>
          </w:p>
        </w:tc>
        <w:tc>
          <w:tcPr>
            <w:tcW w:w="0" w:type="auto"/>
          </w:tcPr>
          <w:p w14:paraId="5F344241" w14:textId="77777777" w:rsidR="00311CBA" w:rsidRPr="005C4C88" w:rsidRDefault="00311CBA" w:rsidP="00311CBA">
            <w:pPr>
              <w:tabs>
                <w:tab w:val="left" w:pos="360"/>
                <w:tab w:val="left" w:pos="8640"/>
              </w:tabs>
              <w:rPr>
                <w:rFonts w:ascii="Times New Roman" w:hAnsi="Times New Roman" w:cs="Times New Roman"/>
              </w:rPr>
            </w:pPr>
            <w:r w:rsidRPr="005C4C88">
              <w:rPr>
                <w:rFonts w:ascii="Times New Roman" w:hAnsi="Times New Roman" w:cs="Times New Roman"/>
              </w:rPr>
              <w:t>3.49</w:t>
            </w:r>
          </w:p>
        </w:tc>
        <w:tc>
          <w:tcPr>
            <w:tcW w:w="0" w:type="auto"/>
          </w:tcPr>
          <w:p w14:paraId="72DEA575" w14:textId="77777777" w:rsidR="00311CBA" w:rsidRPr="005C4C88" w:rsidRDefault="00311CBA" w:rsidP="00311CBA">
            <w:pPr>
              <w:tabs>
                <w:tab w:val="left" w:pos="360"/>
                <w:tab w:val="left" w:pos="8640"/>
              </w:tabs>
              <w:rPr>
                <w:rFonts w:ascii="Times New Roman" w:hAnsi="Times New Roman" w:cs="Times New Roman"/>
              </w:rPr>
            </w:pPr>
            <w:r w:rsidRPr="005C4C88">
              <w:rPr>
                <w:rFonts w:ascii="Times New Roman" w:hAnsi="Times New Roman" w:cs="Times New Roman"/>
              </w:rPr>
              <w:t>-0.09</w:t>
            </w:r>
          </w:p>
        </w:tc>
        <w:tc>
          <w:tcPr>
            <w:tcW w:w="0" w:type="auto"/>
          </w:tcPr>
          <w:p w14:paraId="627E5E48" w14:textId="77777777" w:rsidR="00311CBA" w:rsidRPr="005C4C88" w:rsidRDefault="00311CBA" w:rsidP="00311CBA">
            <w:pPr>
              <w:tabs>
                <w:tab w:val="left" w:pos="360"/>
                <w:tab w:val="left" w:pos="8640"/>
              </w:tabs>
              <w:rPr>
                <w:rFonts w:ascii="Times New Roman" w:hAnsi="Times New Roman" w:cs="Times New Roman"/>
              </w:rPr>
            </w:pPr>
            <w:r w:rsidRPr="005C4C88">
              <w:rPr>
                <w:rFonts w:ascii="Times New Roman" w:hAnsi="Times New Roman" w:cs="Times New Roman"/>
              </w:rPr>
              <w:t>7.3</w:t>
            </w:r>
          </w:p>
        </w:tc>
      </w:tr>
      <w:tr w:rsidR="00311CBA" w:rsidRPr="005C4C88" w14:paraId="54D4855F" w14:textId="77777777" w:rsidTr="00311CBA">
        <w:tc>
          <w:tcPr>
            <w:tcW w:w="0" w:type="auto"/>
          </w:tcPr>
          <w:p w14:paraId="395F38E0" w14:textId="77777777" w:rsidR="00311CBA" w:rsidRPr="005C4C88" w:rsidRDefault="00311CBA" w:rsidP="00311CBA">
            <w:pPr>
              <w:tabs>
                <w:tab w:val="left" w:pos="360"/>
                <w:tab w:val="left" w:pos="86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Winter mean temperature (C)</w:t>
            </w:r>
          </w:p>
        </w:tc>
        <w:tc>
          <w:tcPr>
            <w:tcW w:w="0" w:type="auto"/>
          </w:tcPr>
          <w:p w14:paraId="1515C3D1" w14:textId="77777777" w:rsidR="00311CBA" w:rsidRPr="005C4C88" w:rsidRDefault="00311CBA" w:rsidP="00311CBA">
            <w:pPr>
              <w:tabs>
                <w:tab w:val="left" w:pos="360"/>
                <w:tab w:val="left" w:pos="8640"/>
              </w:tabs>
              <w:rPr>
                <w:rFonts w:ascii="Times New Roman" w:hAnsi="Times New Roman" w:cs="Times New Roman"/>
              </w:rPr>
            </w:pPr>
            <w:r w:rsidRPr="005C4C88">
              <w:rPr>
                <w:rFonts w:ascii="Times New Roman" w:hAnsi="Times New Roman" w:cs="Times New Roman"/>
              </w:rPr>
              <w:t>-1.77</w:t>
            </w:r>
          </w:p>
        </w:tc>
        <w:tc>
          <w:tcPr>
            <w:tcW w:w="0" w:type="auto"/>
          </w:tcPr>
          <w:p w14:paraId="7F05E59D" w14:textId="77777777" w:rsidR="00311CBA" w:rsidRPr="005C4C88" w:rsidRDefault="00311CBA" w:rsidP="00311CBA">
            <w:pPr>
              <w:tabs>
                <w:tab w:val="left" w:pos="360"/>
                <w:tab w:val="left" w:pos="8640"/>
              </w:tabs>
              <w:rPr>
                <w:rFonts w:ascii="Times New Roman" w:hAnsi="Times New Roman" w:cs="Times New Roman"/>
              </w:rPr>
            </w:pPr>
            <w:r w:rsidRPr="005C4C88">
              <w:rPr>
                <w:rFonts w:ascii="Times New Roman" w:hAnsi="Times New Roman" w:cs="Times New Roman"/>
              </w:rPr>
              <w:t>-7.99</w:t>
            </w:r>
          </w:p>
        </w:tc>
        <w:tc>
          <w:tcPr>
            <w:tcW w:w="0" w:type="auto"/>
          </w:tcPr>
          <w:p w14:paraId="2046BD2F" w14:textId="77777777" w:rsidR="00311CBA" w:rsidRPr="005C4C88" w:rsidRDefault="00311CBA" w:rsidP="00311CBA">
            <w:pPr>
              <w:tabs>
                <w:tab w:val="left" w:pos="360"/>
                <w:tab w:val="left" w:pos="8640"/>
              </w:tabs>
              <w:rPr>
                <w:rFonts w:ascii="Times New Roman" w:hAnsi="Times New Roman" w:cs="Times New Roman"/>
              </w:rPr>
            </w:pPr>
            <w:r w:rsidRPr="005C4C88">
              <w:rPr>
                <w:rFonts w:ascii="Times New Roman" w:hAnsi="Times New Roman" w:cs="Times New Roman"/>
              </w:rPr>
              <w:t>2.87</w:t>
            </w:r>
          </w:p>
        </w:tc>
      </w:tr>
      <w:tr w:rsidR="00311CBA" w:rsidRPr="005C4C88" w14:paraId="0E23CD32" w14:textId="77777777" w:rsidTr="00311CBA">
        <w:tc>
          <w:tcPr>
            <w:tcW w:w="0" w:type="auto"/>
          </w:tcPr>
          <w:p w14:paraId="780D6A6B" w14:textId="77777777" w:rsidR="00311CBA" w:rsidRPr="005C4C88" w:rsidRDefault="00311CBA" w:rsidP="00311CBA">
            <w:pPr>
              <w:tabs>
                <w:tab w:val="left" w:pos="360"/>
                <w:tab w:val="left" w:pos="86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Spring mean temperature (C)</w:t>
            </w:r>
          </w:p>
        </w:tc>
        <w:tc>
          <w:tcPr>
            <w:tcW w:w="0" w:type="auto"/>
          </w:tcPr>
          <w:p w14:paraId="35B89411" w14:textId="77777777" w:rsidR="00311CBA" w:rsidRPr="005C4C88" w:rsidRDefault="00311CBA" w:rsidP="00311CBA">
            <w:pPr>
              <w:tabs>
                <w:tab w:val="left" w:pos="360"/>
                <w:tab w:val="left" w:pos="8640"/>
              </w:tabs>
              <w:rPr>
                <w:rFonts w:ascii="Times New Roman" w:hAnsi="Times New Roman" w:cs="Times New Roman"/>
              </w:rPr>
            </w:pPr>
            <w:r w:rsidRPr="005C4C88">
              <w:rPr>
                <w:rFonts w:ascii="Times New Roman" w:hAnsi="Times New Roman" w:cs="Times New Roman"/>
              </w:rPr>
              <w:t>14.63</w:t>
            </w:r>
          </w:p>
        </w:tc>
        <w:tc>
          <w:tcPr>
            <w:tcW w:w="0" w:type="auto"/>
          </w:tcPr>
          <w:p w14:paraId="05151A22" w14:textId="77777777" w:rsidR="00311CBA" w:rsidRPr="005C4C88" w:rsidRDefault="00311CBA" w:rsidP="00311CBA">
            <w:pPr>
              <w:tabs>
                <w:tab w:val="left" w:pos="360"/>
                <w:tab w:val="left" w:pos="8640"/>
              </w:tabs>
              <w:rPr>
                <w:rFonts w:ascii="Times New Roman" w:hAnsi="Times New Roman" w:cs="Times New Roman"/>
              </w:rPr>
            </w:pPr>
            <w:r w:rsidRPr="005C4C88">
              <w:rPr>
                <w:rFonts w:ascii="Times New Roman" w:hAnsi="Times New Roman" w:cs="Times New Roman"/>
              </w:rPr>
              <w:t>10.31</w:t>
            </w:r>
          </w:p>
        </w:tc>
        <w:tc>
          <w:tcPr>
            <w:tcW w:w="0" w:type="auto"/>
          </w:tcPr>
          <w:p w14:paraId="1598488C" w14:textId="77777777" w:rsidR="00311CBA" w:rsidRPr="005C4C88" w:rsidRDefault="00311CBA" w:rsidP="00311CBA">
            <w:pPr>
              <w:tabs>
                <w:tab w:val="left" w:pos="360"/>
                <w:tab w:val="left" w:pos="8640"/>
              </w:tabs>
              <w:rPr>
                <w:rFonts w:ascii="Times New Roman" w:hAnsi="Times New Roman" w:cs="Times New Roman"/>
              </w:rPr>
            </w:pPr>
            <w:r w:rsidRPr="005C4C88">
              <w:rPr>
                <w:rFonts w:ascii="Times New Roman" w:hAnsi="Times New Roman" w:cs="Times New Roman"/>
              </w:rPr>
              <w:t>17.31</w:t>
            </w:r>
          </w:p>
        </w:tc>
      </w:tr>
      <w:tr w:rsidR="00311CBA" w:rsidRPr="005C4C88" w14:paraId="49AE67C7" w14:textId="77777777" w:rsidTr="00311CBA">
        <w:tc>
          <w:tcPr>
            <w:tcW w:w="0" w:type="auto"/>
          </w:tcPr>
          <w:p w14:paraId="0E83C2B2" w14:textId="77777777" w:rsidR="00311CBA" w:rsidRPr="005C4C88" w:rsidRDefault="00311CBA" w:rsidP="00311CBA">
            <w:pPr>
              <w:tabs>
                <w:tab w:val="left" w:pos="360"/>
                <w:tab w:val="left" w:pos="86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Previous summer mean precipitation (mm)</w:t>
            </w:r>
          </w:p>
        </w:tc>
        <w:tc>
          <w:tcPr>
            <w:tcW w:w="0" w:type="auto"/>
          </w:tcPr>
          <w:p w14:paraId="6FD0DDBC" w14:textId="77777777" w:rsidR="00311CBA" w:rsidRPr="005C4C88" w:rsidRDefault="00311CBA" w:rsidP="00311CBA">
            <w:pPr>
              <w:tabs>
                <w:tab w:val="left" w:pos="360"/>
                <w:tab w:val="left" w:pos="8640"/>
              </w:tabs>
              <w:rPr>
                <w:rFonts w:ascii="Times New Roman" w:hAnsi="Times New Roman" w:cs="Times New Roman"/>
              </w:rPr>
            </w:pPr>
            <w:r w:rsidRPr="005C4C88">
              <w:rPr>
                <w:rFonts w:ascii="Times New Roman" w:hAnsi="Times New Roman" w:cs="Times New Roman"/>
              </w:rPr>
              <w:t>3.78</w:t>
            </w:r>
          </w:p>
        </w:tc>
        <w:tc>
          <w:tcPr>
            <w:tcW w:w="0" w:type="auto"/>
          </w:tcPr>
          <w:p w14:paraId="3AD7628B" w14:textId="77777777" w:rsidR="00311CBA" w:rsidRPr="005C4C88" w:rsidRDefault="00311CBA" w:rsidP="00311CBA">
            <w:pPr>
              <w:tabs>
                <w:tab w:val="left" w:pos="360"/>
                <w:tab w:val="left" w:pos="8640"/>
              </w:tabs>
              <w:rPr>
                <w:rFonts w:ascii="Times New Roman" w:hAnsi="Times New Roman" w:cs="Times New Roman"/>
              </w:rPr>
            </w:pPr>
            <w:r w:rsidRPr="005C4C88">
              <w:rPr>
                <w:rFonts w:ascii="Times New Roman" w:hAnsi="Times New Roman" w:cs="Times New Roman"/>
              </w:rPr>
              <w:t>1.59</w:t>
            </w:r>
          </w:p>
        </w:tc>
        <w:tc>
          <w:tcPr>
            <w:tcW w:w="0" w:type="auto"/>
          </w:tcPr>
          <w:p w14:paraId="73EC420A" w14:textId="77777777" w:rsidR="00311CBA" w:rsidRPr="005C4C88" w:rsidRDefault="00311CBA" w:rsidP="00311CBA">
            <w:pPr>
              <w:tabs>
                <w:tab w:val="left" w:pos="360"/>
                <w:tab w:val="left" w:pos="8640"/>
              </w:tabs>
              <w:rPr>
                <w:rFonts w:ascii="Times New Roman" w:hAnsi="Times New Roman" w:cs="Times New Roman"/>
              </w:rPr>
            </w:pPr>
            <w:r w:rsidRPr="005C4C88">
              <w:rPr>
                <w:rFonts w:ascii="Times New Roman" w:hAnsi="Times New Roman" w:cs="Times New Roman"/>
              </w:rPr>
              <w:t>8.92</w:t>
            </w:r>
          </w:p>
        </w:tc>
      </w:tr>
      <w:tr w:rsidR="00311CBA" w:rsidRPr="005C4C88" w14:paraId="3FCC9A68" w14:textId="77777777" w:rsidTr="00311CBA">
        <w:tc>
          <w:tcPr>
            <w:tcW w:w="0" w:type="auto"/>
          </w:tcPr>
          <w:p w14:paraId="42D017BB" w14:textId="77777777" w:rsidR="00311CBA" w:rsidRPr="005C4C88" w:rsidRDefault="00311CBA" w:rsidP="00311CBA">
            <w:pPr>
              <w:tabs>
                <w:tab w:val="left" w:pos="360"/>
                <w:tab w:val="left" w:pos="86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Previous fall mean precipitation (mm)</w:t>
            </w:r>
          </w:p>
        </w:tc>
        <w:tc>
          <w:tcPr>
            <w:tcW w:w="0" w:type="auto"/>
          </w:tcPr>
          <w:p w14:paraId="442B43FD" w14:textId="77777777" w:rsidR="00311CBA" w:rsidRPr="005C4C88" w:rsidRDefault="00311CBA" w:rsidP="00311CBA">
            <w:pPr>
              <w:tabs>
                <w:tab w:val="left" w:pos="360"/>
                <w:tab w:val="left" w:pos="8640"/>
              </w:tabs>
              <w:rPr>
                <w:rFonts w:ascii="Times New Roman" w:hAnsi="Times New Roman" w:cs="Times New Roman"/>
              </w:rPr>
            </w:pPr>
            <w:r w:rsidRPr="005C4C88">
              <w:rPr>
                <w:rFonts w:ascii="Times New Roman" w:hAnsi="Times New Roman" w:cs="Times New Roman"/>
              </w:rPr>
              <w:t>2.99</w:t>
            </w:r>
          </w:p>
        </w:tc>
        <w:tc>
          <w:tcPr>
            <w:tcW w:w="0" w:type="auto"/>
          </w:tcPr>
          <w:p w14:paraId="4ADC1FB2" w14:textId="77777777" w:rsidR="00311CBA" w:rsidRPr="005C4C88" w:rsidRDefault="00311CBA" w:rsidP="00311CBA">
            <w:pPr>
              <w:tabs>
                <w:tab w:val="left" w:pos="360"/>
                <w:tab w:val="left" w:pos="8640"/>
              </w:tabs>
              <w:rPr>
                <w:rFonts w:ascii="Times New Roman" w:hAnsi="Times New Roman" w:cs="Times New Roman"/>
              </w:rPr>
            </w:pPr>
            <w:r w:rsidRPr="005C4C88">
              <w:rPr>
                <w:rFonts w:ascii="Times New Roman" w:hAnsi="Times New Roman" w:cs="Times New Roman"/>
              </w:rPr>
              <w:t>1.29</w:t>
            </w:r>
          </w:p>
        </w:tc>
        <w:tc>
          <w:tcPr>
            <w:tcW w:w="0" w:type="auto"/>
          </w:tcPr>
          <w:p w14:paraId="79B8C0E2" w14:textId="77777777" w:rsidR="00311CBA" w:rsidRPr="005C4C88" w:rsidRDefault="00311CBA" w:rsidP="00311CBA">
            <w:pPr>
              <w:tabs>
                <w:tab w:val="left" w:pos="360"/>
                <w:tab w:val="left" w:pos="8640"/>
              </w:tabs>
              <w:rPr>
                <w:rFonts w:ascii="Times New Roman" w:hAnsi="Times New Roman" w:cs="Times New Roman"/>
              </w:rPr>
            </w:pPr>
            <w:r w:rsidRPr="005C4C88">
              <w:rPr>
                <w:rFonts w:ascii="Times New Roman" w:hAnsi="Times New Roman" w:cs="Times New Roman"/>
              </w:rPr>
              <w:t>5.01</w:t>
            </w:r>
          </w:p>
        </w:tc>
      </w:tr>
      <w:tr w:rsidR="00311CBA" w:rsidRPr="005C4C88" w14:paraId="6AEB0B73" w14:textId="77777777" w:rsidTr="00311CBA">
        <w:tc>
          <w:tcPr>
            <w:tcW w:w="0" w:type="auto"/>
          </w:tcPr>
          <w:p w14:paraId="274C6ECF" w14:textId="77777777" w:rsidR="00311CBA" w:rsidRPr="005C4C88" w:rsidRDefault="00311CBA" w:rsidP="00311CBA">
            <w:pPr>
              <w:tabs>
                <w:tab w:val="left" w:pos="360"/>
                <w:tab w:val="left" w:pos="86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Winter mean precipitation (mm)</w:t>
            </w:r>
          </w:p>
        </w:tc>
        <w:tc>
          <w:tcPr>
            <w:tcW w:w="0" w:type="auto"/>
          </w:tcPr>
          <w:p w14:paraId="3A43CBAC" w14:textId="77777777" w:rsidR="00311CBA" w:rsidRPr="005C4C88" w:rsidRDefault="00311CBA" w:rsidP="00311CBA">
            <w:pPr>
              <w:tabs>
                <w:tab w:val="left" w:pos="360"/>
                <w:tab w:val="left" w:pos="8640"/>
              </w:tabs>
              <w:rPr>
                <w:rFonts w:ascii="Times New Roman" w:hAnsi="Times New Roman" w:cs="Times New Roman"/>
              </w:rPr>
            </w:pPr>
            <w:r w:rsidRPr="005C4C88">
              <w:rPr>
                <w:rFonts w:ascii="Times New Roman" w:hAnsi="Times New Roman" w:cs="Times New Roman"/>
              </w:rPr>
              <w:t>2.58</w:t>
            </w:r>
          </w:p>
        </w:tc>
        <w:tc>
          <w:tcPr>
            <w:tcW w:w="0" w:type="auto"/>
          </w:tcPr>
          <w:p w14:paraId="55E96278" w14:textId="77777777" w:rsidR="00311CBA" w:rsidRPr="005C4C88" w:rsidRDefault="00311CBA" w:rsidP="00311CBA">
            <w:pPr>
              <w:tabs>
                <w:tab w:val="left" w:pos="360"/>
                <w:tab w:val="left" w:pos="8640"/>
              </w:tabs>
              <w:rPr>
                <w:rFonts w:ascii="Times New Roman" w:hAnsi="Times New Roman" w:cs="Times New Roman"/>
              </w:rPr>
            </w:pPr>
            <w:r w:rsidRPr="005C4C88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0" w:type="auto"/>
          </w:tcPr>
          <w:p w14:paraId="75737F64" w14:textId="77777777" w:rsidR="00311CBA" w:rsidRPr="005C4C88" w:rsidRDefault="00311CBA" w:rsidP="00311CBA">
            <w:pPr>
              <w:tabs>
                <w:tab w:val="left" w:pos="360"/>
                <w:tab w:val="left" w:pos="8640"/>
              </w:tabs>
              <w:rPr>
                <w:rFonts w:ascii="Times New Roman" w:hAnsi="Times New Roman" w:cs="Times New Roman"/>
              </w:rPr>
            </w:pPr>
            <w:r w:rsidRPr="005C4C88">
              <w:rPr>
                <w:rFonts w:ascii="Times New Roman" w:hAnsi="Times New Roman" w:cs="Times New Roman"/>
              </w:rPr>
              <w:t>4.73</w:t>
            </w:r>
          </w:p>
        </w:tc>
      </w:tr>
      <w:tr w:rsidR="00311CBA" w:rsidRPr="005C4C88" w14:paraId="397F22A2" w14:textId="77777777" w:rsidTr="00311CBA">
        <w:tc>
          <w:tcPr>
            <w:tcW w:w="0" w:type="auto"/>
          </w:tcPr>
          <w:p w14:paraId="562318D0" w14:textId="77777777" w:rsidR="00311CBA" w:rsidRPr="005C4C88" w:rsidRDefault="00311CBA" w:rsidP="00311CBA">
            <w:pPr>
              <w:tabs>
                <w:tab w:val="left" w:pos="360"/>
                <w:tab w:val="left" w:pos="86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Spring mean precipitation (mm)</w:t>
            </w:r>
          </w:p>
        </w:tc>
        <w:tc>
          <w:tcPr>
            <w:tcW w:w="0" w:type="auto"/>
          </w:tcPr>
          <w:p w14:paraId="1B7BBBE8" w14:textId="77777777" w:rsidR="00311CBA" w:rsidRPr="005C4C88" w:rsidRDefault="00311CBA" w:rsidP="00311CBA">
            <w:pPr>
              <w:tabs>
                <w:tab w:val="left" w:pos="360"/>
                <w:tab w:val="left" w:pos="8640"/>
              </w:tabs>
              <w:rPr>
                <w:rFonts w:ascii="Times New Roman" w:hAnsi="Times New Roman" w:cs="Times New Roman"/>
              </w:rPr>
            </w:pPr>
            <w:r w:rsidRPr="005C4C88">
              <w:rPr>
                <w:rFonts w:ascii="Times New Roman" w:hAnsi="Times New Roman" w:cs="Times New Roman"/>
              </w:rPr>
              <w:t>2.91</w:t>
            </w:r>
          </w:p>
        </w:tc>
        <w:tc>
          <w:tcPr>
            <w:tcW w:w="0" w:type="auto"/>
          </w:tcPr>
          <w:p w14:paraId="74E46CAC" w14:textId="77777777" w:rsidR="00311CBA" w:rsidRPr="005C4C88" w:rsidRDefault="00311CBA" w:rsidP="00311CBA">
            <w:pPr>
              <w:tabs>
                <w:tab w:val="left" w:pos="360"/>
                <w:tab w:val="left" w:pos="8640"/>
              </w:tabs>
              <w:rPr>
                <w:rFonts w:ascii="Times New Roman" w:hAnsi="Times New Roman" w:cs="Times New Roman"/>
              </w:rPr>
            </w:pPr>
            <w:r w:rsidRPr="005C4C88">
              <w:rPr>
                <w:rFonts w:ascii="Times New Roman" w:hAnsi="Times New Roman" w:cs="Times New Roman"/>
              </w:rPr>
              <w:t>1.42</w:t>
            </w:r>
          </w:p>
        </w:tc>
        <w:tc>
          <w:tcPr>
            <w:tcW w:w="0" w:type="auto"/>
          </w:tcPr>
          <w:p w14:paraId="7A2A07EE" w14:textId="77777777" w:rsidR="00311CBA" w:rsidRPr="005C4C88" w:rsidRDefault="00311CBA" w:rsidP="00311CBA">
            <w:pPr>
              <w:tabs>
                <w:tab w:val="left" w:pos="360"/>
                <w:tab w:val="left" w:pos="8640"/>
              </w:tabs>
              <w:rPr>
                <w:rFonts w:ascii="Times New Roman" w:hAnsi="Times New Roman" w:cs="Times New Roman"/>
              </w:rPr>
            </w:pPr>
            <w:r w:rsidRPr="005C4C88">
              <w:rPr>
                <w:rFonts w:ascii="Times New Roman" w:hAnsi="Times New Roman" w:cs="Times New Roman"/>
              </w:rPr>
              <w:t>6.9</w:t>
            </w:r>
          </w:p>
        </w:tc>
      </w:tr>
    </w:tbl>
    <w:p w14:paraId="5D606D5A" w14:textId="77777777" w:rsidR="00311CBA" w:rsidRDefault="00311CBA" w:rsidP="00311CBA"/>
    <w:p w14:paraId="3152EA3A" w14:textId="3B9307EE" w:rsidR="007C28BE" w:rsidRDefault="007C28BE" w:rsidP="0009180F"/>
    <w:sectPr w:rsidR="007C28BE" w:rsidSect="006522C0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8AE"/>
    <w:rsid w:val="0009180F"/>
    <w:rsid w:val="000B6D31"/>
    <w:rsid w:val="00170630"/>
    <w:rsid w:val="00311CBA"/>
    <w:rsid w:val="003B2769"/>
    <w:rsid w:val="005F7743"/>
    <w:rsid w:val="006522C0"/>
    <w:rsid w:val="00680176"/>
    <w:rsid w:val="006B1590"/>
    <w:rsid w:val="007614B9"/>
    <w:rsid w:val="007C28BE"/>
    <w:rsid w:val="00A228AE"/>
    <w:rsid w:val="00C918B1"/>
    <w:rsid w:val="00CA585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B63B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28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228A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28A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28AE"/>
  </w:style>
  <w:style w:type="paragraph" w:styleId="BalloonText">
    <w:name w:val="Balloon Text"/>
    <w:basedOn w:val="Normal"/>
    <w:link w:val="BalloonTextChar"/>
    <w:uiPriority w:val="99"/>
    <w:semiHidden/>
    <w:unhideWhenUsed/>
    <w:rsid w:val="00A228A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8A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28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228A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28A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28AE"/>
  </w:style>
  <w:style w:type="paragraph" w:styleId="BalloonText">
    <w:name w:val="Balloon Text"/>
    <w:basedOn w:val="Normal"/>
    <w:link w:val="BalloonTextChar"/>
    <w:uiPriority w:val="99"/>
    <w:semiHidden/>
    <w:unhideWhenUsed/>
    <w:rsid w:val="00A228A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8A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497</Words>
  <Characters>2834</Characters>
  <Application>Microsoft Macintosh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 anon</dc:creator>
  <cp:keywords/>
  <dc:description/>
  <cp:lastModifiedBy>anon anon</cp:lastModifiedBy>
  <cp:revision>4</cp:revision>
  <dcterms:created xsi:type="dcterms:W3CDTF">2017-01-09T15:57:00Z</dcterms:created>
  <dcterms:modified xsi:type="dcterms:W3CDTF">2017-01-10T19:30:00Z</dcterms:modified>
</cp:coreProperties>
</file>